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7FA1E" w14:textId="77777777" w:rsidR="00B437A0" w:rsidRDefault="00FB6D3D">
      <w:pPr>
        <w:pStyle w:val="Heading2"/>
      </w:pPr>
      <w:bookmarkStart w:id="0" w:name="Xd412d41be40ae809289ec646fe96aa2d5f482b3"/>
      <w:r>
        <w:t xml:space="preserve">Appendix 19.A Observer Coverage and Sampling of the </w:t>
      </w:r>
      <w:commentRangeStart w:id="1"/>
      <w:commentRangeStart w:id="2"/>
      <w:r>
        <w:t>Sablefish</w:t>
      </w:r>
      <w:commentRangeEnd w:id="1"/>
      <w:r w:rsidR="00C34C4B">
        <w:rPr>
          <w:rStyle w:val="CommentReference"/>
          <w:rFonts w:eastAsia="Times New Roman" w:cs="Times New Roman"/>
          <w:b w:val="0"/>
        </w:rPr>
        <w:commentReference w:id="1"/>
      </w:r>
      <w:commentRangeEnd w:id="2"/>
      <w:r w:rsidR="00306617">
        <w:rPr>
          <w:rStyle w:val="CommentReference"/>
          <w:rFonts w:eastAsia="Times New Roman" w:cs="Times New Roman"/>
          <w:b w:val="0"/>
        </w:rPr>
        <w:commentReference w:id="2"/>
      </w:r>
      <w:r>
        <w:t xml:space="preserve"> Stock</w:t>
      </w:r>
    </w:p>
    <w:p w14:paraId="50F31CE0" w14:textId="77777777" w:rsidR="00B437A0" w:rsidRDefault="00FB6D3D">
      <m:oMathPara>
        <m:oMathParaPr>
          <m:jc m:val="center"/>
        </m:oMathParaPr>
        <m:oMath>
          <m:r>
            <m:rPr>
              <m:nor/>
            </m:rPr>
            <m:t xml:space="preserve">Cindy </m:t>
          </m:r>
          <w:proofErr w:type="spellStart"/>
          <m:r>
            <m:rPr>
              <m:nor/>
            </m:rPr>
            <m:t>Tri</m:t>
          </m:r>
          <w:commentRangeStart w:id="3"/>
          <m:r>
            <m:rPr>
              <m:nor/>
            </m:rPr>
            <m:t>buz</m:t>
          </m:r>
          <w:commentRangeEnd w:id="3"/>
          <m:r>
            <m:rPr>
              <m:sty m:val="p"/>
            </m:rPr>
            <w:rPr>
              <w:rStyle w:val="CommentReference"/>
            </w:rPr>
            <w:commentReference w:id="3"/>
          </m:r>
          <m:r>
            <m:rPr>
              <m:nor/>
            </m:rPr>
            <m:t>io</m:t>
          </m:r>
          <w:proofErr w:type="spellEnd"/>
          <m:r>
            <m:rPr>
              <m:nor/>
            </m:rPr>
            <m:t xml:space="preserve">, Cara </m:t>
          </m:r>
          <w:proofErr w:type="spellStart"/>
          <m:r>
            <m:rPr>
              <m:nor/>
            </m:rPr>
            <m:t>Rodgveller</m:t>
          </m:r>
          <w:proofErr w:type="spellEnd"/>
          <m:r>
            <m:rPr>
              <m:nor/>
            </m:rPr>
            <m:t>, Matt Callahan</m:t>
          </m:r>
        </m:oMath>
      </m:oMathPara>
    </w:p>
    <w:p w14:paraId="19A79E43" w14:textId="77777777" w:rsidR="00B437A0" w:rsidRDefault="00FB6D3D">
      <m:oMathPara>
        <m:oMathParaPr>
          <m:jc m:val="center"/>
        </m:oMathParaPr>
        <m:oMath>
          <m:r>
            <m:rPr>
              <m:nor/>
            </m:rPr>
            <m:t>2023-09-12</m:t>
          </m:r>
        </m:oMath>
      </m:oMathPara>
    </w:p>
    <w:p w14:paraId="4E6F1E7F" w14:textId="77777777" w:rsidR="00B437A0" w:rsidRDefault="00FB6D3D">
      <w:pPr>
        <w:pStyle w:val="Heading1"/>
      </w:pPr>
      <w:bookmarkStart w:id="4" w:name="introduction"/>
      <w:bookmarkEnd w:id="0"/>
      <w:r>
        <w:t>Introduction</w:t>
      </w:r>
    </w:p>
    <w:p w14:paraId="1D77456A" w14:textId="77777777" w:rsidR="00A31945" w:rsidRDefault="00FB6D3D">
      <w:pPr>
        <w:rPr>
          <w:ins w:id="5" w:author="Cara.Rodgveller" w:date="2023-09-13T09:48:00Z"/>
        </w:rPr>
      </w:pPr>
      <w:commentRangeStart w:id="6"/>
      <w:r>
        <w:t xml:space="preserve">This </w:t>
      </w:r>
      <w:commentRangeEnd w:id="6"/>
      <w:r w:rsidR="00C109ED">
        <w:rPr>
          <w:rStyle w:val="CommentReference"/>
        </w:rPr>
        <w:commentReference w:id="6"/>
      </w:r>
      <w:r>
        <w:t xml:space="preserve">report provides total catch estimates from the Alaska Regional Office Catch Accounting System (CAS), based on landings, fishery observations, and other data sources. Fishery observations and biological samples are collected by the North Pacific Groundfish Observer Program and the Alaska Fisheries Science Center (AFSC) Fishery Monitoring and Analysis program (FMA). A description of the observer strata is in the “Additional Information” section at the end of this document. More details are available in the North Pacific Groundfish Observer Program Annual Deployment Plans and Annual Reports produced by the FMA. All CAS and observer data were queried through the AKFIN database. </w:t>
      </w:r>
    </w:p>
    <w:p w14:paraId="7E8E0F5B" w14:textId="5D781AC7" w:rsidR="00955270" w:rsidRDefault="00FB6D3D">
      <w:pPr>
        <w:rPr>
          <w:ins w:id="7" w:author="Cara.Rodgveller" w:date="2023-09-13T09:50:00Z"/>
        </w:rPr>
      </w:pPr>
      <w:r>
        <w:t>The goals of this report are to present how much of the sablefish stock catch was observed by the North Pacific Observer Program and how many biological samples were collected by observers by Fishery Management Plan Subareas and gear types</w:t>
      </w:r>
      <w:ins w:id="8" w:author="Cara.Rodgveller" w:date="2023-09-13T09:54:00Z">
        <w:r w:rsidR="0083772C">
          <w:t xml:space="preserve"> since observer restructuring</w:t>
        </w:r>
      </w:ins>
      <w:r>
        <w:t xml:space="preserve">. The total catch of the stock by area and gear is reported in </w:t>
      </w:r>
      <w:commentRangeStart w:id="9"/>
      <w:commentRangeStart w:id="10"/>
      <w:r w:rsidRPr="00B811E5">
        <w:rPr>
          <w:highlight w:val="yellow"/>
        </w:rPr>
        <w:t>Figure 1 and Table 1</w:t>
      </w:r>
      <w:commentRangeEnd w:id="9"/>
      <w:r w:rsidR="0086190C" w:rsidRPr="00B811E5">
        <w:rPr>
          <w:rStyle w:val="CommentReference"/>
          <w:highlight w:val="yellow"/>
        </w:rPr>
        <w:commentReference w:id="9"/>
      </w:r>
      <w:commentRangeEnd w:id="10"/>
      <w:r w:rsidR="00C413FD">
        <w:rPr>
          <w:rStyle w:val="CommentReference"/>
        </w:rPr>
        <w:commentReference w:id="10"/>
      </w:r>
      <w:r w:rsidRPr="00B811E5">
        <w:rPr>
          <w:highlight w:val="yellow"/>
        </w:rPr>
        <w:t>.</w:t>
      </w:r>
      <w:r>
        <w:t xml:space="preserve"> First, the </w:t>
      </w:r>
      <w:ins w:id="11" w:author="Cara.Rodgveller" w:date="2023-09-13T09:49:00Z">
        <w:r w:rsidR="00A31945">
          <w:t>trip</w:t>
        </w:r>
      </w:ins>
      <w:del w:id="12" w:author="Cara.Rodgveller" w:date="2023-09-13T09:49:00Z">
        <w:r w:rsidDel="00A31945">
          <w:delText>vessel</w:delText>
        </w:r>
      </w:del>
      <w:r>
        <w:t xml:space="preserve"> is assigned to an observer stratum in the Observer Deployment and Declare System (ODDS). </w:t>
      </w:r>
      <w:r w:rsidRPr="00B811E5">
        <w:t>Figure</w:t>
      </w:r>
      <w:ins w:id="13" w:author="Cara.Rodgveller" w:date="2023-09-13T09:50:00Z">
        <w:r w:rsidR="00955270" w:rsidRPr="00B811E5">
          <w:t>s</w:t>
        </w:r>
      </w:ins>
      <w:r w:rsidRPr="00B811E5">
        <w:t xml:space="preserve"> </w:t>
      </w:r>
      <w:ins w:id="14" w:author="Cara.Rodgveller" w:date="2023-09-13T09:50:00Z">
        <w:r w:rsidR="00955270" w:rsidRPr="00B811E5">
          <w:t>2 and 3</w:t>
        </w:r>
      </w:ins>
      <w:del w:id="15" w:author="Cara.Rodgveller" w:date="2023-09-13T09:50:00Z">
        <w:r w:rsidRPr="00B811E5" w:rsidDel="00955270">
          <w:delText>3</w:delText>
        </w:r>
      </w:del>
      <w:r>
        <w:t xml:space="preserve"> summarize</w:t>
      </w:r>
      <w:del w:id="16" w:author="Cara.Rodgveller" w:date="2023-09-13T09:50:00Z">
        <w:r w:rsidDel="00955270">
          <w:delText>s</w:delText>
        </w:r>
      </w:del>
      <w:r>
        <w:t xml:space="preserve"> how much catch was from trips assigned to each observer stratum</w:t>
      </w:r>
      <w:ins w:id="17" w:author="Cara.Rodgveller" w:date="2023-09-13T09:50:00Z">
        <w:r w:rsidR="00955270">
          <w:t xml:space="preserve"> in ODDS</w:t>
        </w:r>
      </w:ins>
      <w:r>
        <w:t xml:space="preserve">, including partial coverage, electronic monitoring (EM) partial coverage, full coverage, or no coverage. This is a representation of how much catch was attributed to trips in each stratum in ODDS and not how much catch was actually observed. </w:t>
      </w:r>
    </w:p>
    <w:p w14:paraId="5559CD14" w14:textId="528E12C0" w:rsidR="002A6F46" w:rsidRPr="00B811E5" w:rsidRDefault="00FB6D3D">
      <w:pPr>
        <w:rPr>
          <w:ins w:id="18" w:author="Cara.Rodgveller" w:date="2023-09-13T09:58:00Z"/>
        </w:rPr>
      </w:pPr>
      <w:r>
        <w:t xml:space="preserve">Table </w:t>
      </w:r>
      <w:del w:id="19" w:author="Cara.Rodgveller" w:date="2023-09-13T09:52:00Z">
        <w:r w:rsidRPr="00C109ED" w:rsidDel="00955270">
          <w:rPr>
            <w:highlight w:val="yellow"/>
          </w:rPr>
          <w:delText>XX</w:delText>
        </w:r>
        <w:r w:rsidDel="00955270">
          <w:delText xml:space="preserve"> </w:delText>
        </w:r>
      </w:del>
      <w:ins w:id="20" w:author="Cara.Rodgveller" w:date="2023-09-13T09:52:00Z">
        <w:r w:rsidR="00955270">
          <w:rPr>
            <w:highlight w:val="yellow"/>
          </w:rPr>
          <w:t xml:space="preserve">2 </w:t>
        </w:r>
      </w:ins>
      <w:r>
        <w:t xml:space="preserve">summarizes how much of the catch </w:t>
      </w:r>
      <w:ins w:id="21" w:author="Cara.Rodgveller" w:date="2023-09-13T09:51:00Z">
        <w:r w:rsidR="00955270">
          <w:t xml:space="preserve">in recent years </w:t>
        </w:r>
      </w:ins>
      <w:r>
        <w:t xml:space="preserve">was actually covered by observers or EM, as a percent of total catch. </w:t>
      </w:r>
      <w:ins w:id="22" w:author="Cara.Rodgveller" w:date="2023-09-13T09:53:00Z">
        <w:r w:rsidR="00235FA2" w:rsidRPr="00B811E5">
          <w:t xml:space="preserve">Figures 4 and 5 show </w:t>
        </w:r>
      </w:ins>
      <w:del w:id="23" w:author="Cara.Rodgveller" w:date="2023-09-13T09:53:00Z">
        <w:r w:rsidRPr="00FA7DA6" w:rsidDel="00235FA2">
          <w:delText xml:space="preserve">To see </w:delText>
        </w:r>
      </w:del>
      <w:r w:rsidRPr="00FA7DA6">
        <w:t>the actual catch with observer and EM coverage and the proportions of the catch with coverage in more detail</w:t>
      </w:r>
      <w:ins w:id="24" w:author="Cara.Rodgveller" w:date="2023-09-13T09:56:00Z">
        <w:r w:rsidR="004325CC" w:rsidRPr="00FA7DA6">
          <w:t xml:space="preserve">, for all </w:t>
        </w:r>
      </w:ins>
      <w:ins w:id="25" w:author="Cara.Rodgveller" w:date="2023-09-13T09:57:00Z">
        <w:r w:rsidR="004325CC" w:rsidRPr="00FA7DA6">
          <w:t>years by area and gear.</w:t>
        </w:r>
      </w:ins>
      <w:del w:id="26" w:author="Cara.Rodgveller" w:date="2023-09-13T09:56:00Z">
        <w:r w:rsidRPr="00FA7DA6" w:rsidDel="004325CC">
          <w:delText>,</w:delText>
        </w:r>
        <w:r w:rsidRPr="00FE3002" w:rsidDel="004325CC">
          <w:delText xml:space="preserve"> </w:delText>
        </w:r>
      </w:del>
      <w:del w:id="27" w:author="Cara.Rodgveller" w:date="2023-09-13T09:53:00Z">
        <w:r w:rsidRPr="00FE3002" w:rsidDel="00235FA2">
          <w:delText xml:space="preserve">Figure 4 includes the coverage by </w:delText>
        </w:r>
      </w:del>
      <w:del w:id="28" w:author="Cara.Rodgveller" w:date="2023-09-13T09:56:00Z">
        <w:r w:rsidRPr="00B811E5" w:rsidDel="004325CC">
          <w:delText>gear type and area</w:delText>
        </w:r>
      </w:del>
      <w:r w:rsidRPr="00B811E5">
        <w:t>. The proportions for each cell are calculated using the catch by coverage type divided by the total catch in each area/grid cell annually. In other words, the proportions are the values in each catch column</w:t>
      </w:r>
      <w:ins w:id="29" w:author="Cara.Rodgveller" w:date="2023-09-13T09:58:00Z">
        <w:r w:rsidR="00A2725F" w:rsidRPr="00B811E5">
          <w:t xml:space="preserve"> by area and gear</w:t>
        </w:r>
      </w:ins>
      <w:r w:rsidRPr="00B811E5">
        <w:t xml:space="preserve"> scaled to sum to 1. </w:t>
      </w:r>
    </w:p>
    <w:p w14:paraId="17F1C3C8" w14:textId="5D294FFA" w:rsidR="00B437A0" w:rsidRDefault="00FB6D3D">
      <w:r w:rsidRPr="00B811E5">
        <w:t>Lengths and otoliths are collected at-sea and in ports and the rate of collection depends on the gear and area</w:t>
      </w:r>
      <w:del w:id="30" w:author="Cara.Rodgveller" w:date="2023-09-13T09:59:00Z">
        <w:r w:rsidRPr="00B811E5" w:rsidDel="002A6F46">
          <w:delText>, which is often associated with different regional fisheries (see Figure 9 for length collections).</w:delText>
        </w:r>
      </w:del>
      <w:ins w:id="31" w:author="Cara.Rodgveller" w:date="2023-09-13T09:59:00Z">
        <w:r w:rsidR="002A6F46" w:rsidRPr="00B811E5">
          <w:t>=.</w:t>
        </w:r>
      </w:ins>
      <w:r w:rsidRPr="00B811E5">
        <w:t xml:space="preserve"> The total counts of fish sampled for lengths and otoliths are presented in Figures </w:t>
      </w:r>
      <w:ins w:id="32" w:author="Cara.Rodgveller" w:date="2023-09-13T10:00:00Z">
        <w:r w:rsidR="002A6F46" w:rsidRPr="00B811E5">
          <w:t>6 and 7 for lengths</w:t>
        </w:r>
        <w:r w:rsidR="002A6F46">
          <w:t xml:space="preserve"> and </w:t>
        </w:r>
      </w:ins>
      <w:ins w:id="33" w:author="Cara.Rodgveller" w:date="2023-09-13T10:01:00Z">
        <w:r w:rsidR="002A6F46">
          <w:t xml:space="preserve">Figures </w:t>
        </w:r>
        <w:r w:rsidR="002A6F46" w:rsidRPr="00B811E5">
          <w:t>8 and 9</w:t>
        </w:r>
        <w:r w:rsidR="002A6F46">
          <w:t xml:space="preserve"> for otoliths </w:t>
        </w:r>
      </w:ins>
      <w:del w:id="34" w:author="Cara.Rodgveller" w:date="2023-09-13T10:00:00Z">
        <w:r w:rsidDel="002A6F46">
          <w:delText>5 and 6</w:delText>
        </w:r>
      </w:del>
      <w:ins w:id="35" w:author="Cara.Rodgveller" w:date="2023-09-13T10:00:00Z">
        <w:r w:rsidR="002A6F46">
          <w:t>6-9</w:t>
        </w:r>
      </w:ins>
      <w:r>
        <w:t xml:space="preserve"> and Tables </w:t>
      </w:r>
      <w:ins w:id="36" w:author="Cara.Rodgveller" w:date="2023-09-13T10:09:00Z">
        <w:r w:rsidR="00B811E5">
          <w:rPr>
            <w:highlight w:val="yellow"/>
          </w:rPr>
          <w:t xml:space="preserve">3 </w:t>
        </w:r>
      </w:ins>
      <w:del w:id="37" w:author="Cara.Rodgveller" w:date="2023-09-13T10:09:00Z">
        <w:r w:rsidRPr="00B811E5" w:rsidDel="00B811E5">
          <w:rPr>
            <w:highlight w:val="yellow"/>
          </w:rPr>
          <w:delText xml:space="preserve">2 </w:delText>
        </w:r>
      </w:del>
      <w:r w:rsidRPr="00B811E5">
        <w:rPr>
          <w:highlight w:val="yellow"/>
        </w:rPr>
        <w:t xml:space="preserve">and </w:t>
      </w:r>
      <w:ins w:id="38" w:author="Cara.Rodgveller" w:date="2023-09-13T10:09:00Z">
        <w:r w:rsidR="00B811E5">
          <w:rPr>
            <w:highlight w:val="yellow"/>
          </w:rPr>
          <w:t>4</w:t>
        </w:r>
      </w:ins>
      <w:del w:id="39" w:author="Cara.Rodgveller" w:date="2023-09-13T10:09:00Z">
        <w:r w:rsidRPr="00B811E5" w:rsidDel="00B811E5">
          <w:rPr>
            <w:highlight w:val="yellow"/>
          </w:rPr>
          <w:delText>3</w:delText>
        </w:r>
      </w:del>
      <w:ins w:id="40" w:author="Cara.Rodgveller" w:date="2023-09-13T10:00:00Z">
        <w:r w:rsidR="002A6F46">
          <w:t>, respectively</w:t>
        </w:r>
      </w:ins>
      <w:r>
        <w:t xml:space="preserve">. A brief summary </w:t>
      </w:r>
      <w:ins w:id="41" w:author="Cara.Rodgveller" w:date="2023-09-13T10:09:00Z">
        <w:r w:rsidR="00B811E5">
          <w:t xml:space="preserve">of measured lengths and collected otoliths </w:t>
        </w:r>
      </w:ins>
      <w:r>
        <w:t xml:space="preserve">for the stock is in Table </w:t>
      </w:r>
      <w:ins w:id="42" w:author="Cara.Rodgveller" w:date="2023-09-13T10:10:00Z">
        <w:r w:rsidR="00B811E5">
          <w:rPr>
            <w:highlight w:val="yellow"/>
          </w:rPr>
          <w:t>5</w:t>
        </w:r>
      </w:ins>
      <w:del w:id="43" w:author="Cara.Rodgveller" w:date="2023-09-13T10:02:00Z">
        <w:r w:rsidRPr="00C109ED" w:rsidDel="005578F8">
          <w:rPr>
            <w:highlight w:val="yellow"/>
          </w:rPr>
          <w:delText>XX</w:delText>
        </w:r>
      </w:del>
      <w:r>
        <w:t xml:space="preserve">. </w:t>
      </w:r>
      <w:del w:id="44" w:author="Cara.Rodgveller" w:date="2023-09-13T10:02:00Z">
        <w:r w:rsidDel="005578F8">
          <w:delText xml:space="preserve">The proportion of these samples in each gear type may fluctuate through time and by area (Figures 5 and 6; Tables 2 and 3). </w:delText>
        </w:r>
      </w:del>
      <w:r>
        <w:t>The count of lengths and otoliths can be used with the catch to evaluate the sampling rate, by dividing the number of lengths or otoliths by the catch (e.g., lengths/mt) (Figures 7 and 8, respectively). This rate can be used to evaluate if the absolute number of biological samples has changed in line with the rate of sampling. For example, the number of lengths collected could be decreasing over time, but if the catch is also decreasing the rate may be stable. In Figure 10 the proportion of catch observed using EM (EM mt/total catch mt) is plotted alongside the sampling rate of lengths (lengths/mt), which cannot be collected with only EM.</w:t>
      </w:r>
    </w:p>
    <w:p w14:paraId="30F09ABC" w14:textId="77777777" w:rsidR="00B437A0" w:rsidRDefault="00FB6D3D">
      <w:r>
        <w:br w:type="page"/>
      </w:r>
    </w:p>
    <w:p w14:paraId="196CF84A" w14:textId="77777777" w:rsidR="00B437A0" w:rsidRDefault="00FB6D3D">
      <w:pPr>
        <w:pStyle w:val="Heading1"/>
      </w:pPr>
      <w:bookmarkStart w:id="45" w:name="tables"/>
      <w:bookmarkEnd w:id="4"/>
      <w:r>
        <w:lastRenderedPageBreak/>
        <w:t>Tables</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B437A0" w14:paraId="6D3F0B22" w14:textId="77777777">
        <w:trPr>
          <w:tblHeader/>
          <w:jc w:val="center"/>
        </w:trPr>
        <w:tc>
          <w:tcPr>
            <w:tcW w:w="8640" w:type="dxa"/>
            <w:gridSpan w:val="8"/>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DE822"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 xml:space="preserve">Table </w:t>
            </w:r>
            <w:commentRangeStart w:id="46"/>
            <w:commentRangeStart w:id="47"/>
            <w:r>
              <w:rPr>
                <w:rFonts w:ascii="New Times Roman" w:eastAsia="New Times Roman" w:hAnsi="New Times Roman" w:cs="New Times Roman"/>
                <w:color w:val="000000"/>
              </w:rPr>
              <w:t>19.A.1. Total sablefish catch (mt) by area, year, and gear. Gear types include pelagic trawl (PTR), non</w:t>
            </w:r>
            <w:commentRangeEnd w:id="46"/>
            <w:r w:rsidR="00C109ED">
              <w:rPr>
                <w:rStyle w:val="CommentReference"/>
              </w:rPr>
              <w:commentReference w:id="46"/>
            </w:r>
            <w:commentRangeEnd w:id="47"/>
            <w:r w:rsidR="00C413FD">
              <w:rPr>
                <w:rStyle w:val="CommentReference"/>
              </w:rPr>
              <w:commentReference w:id="47"/>
            </w:r>
            <w:r>
              <w:rPr>
                <w:rFonts w:ascii="New Times Roman" w:eastAsia="New Times Roman" w:hAnsi="New Times Roman" w:cs="New Times Roman"/>
                <w:color w:val="000000"/>
              </w:rPr>
              <w:t>-pelagic trawl (NPT), pot (POT), or hook and line (HAL). Areas include the Aleutian Islands (AI), Bering Sea (BS), Western Gulf of Alaska (WGOA), Central Gulf of Alaska (CGOA), West Yakutat (WY), and East Yakutat (EY).</w:t>
            </w:r>
          </w:p>
        </w:tc>
      </w:tr>
      <w:tr w:rsidR="00B437A0" w14:paraId="3D5395E4" w14:textId="77777777">
        <w:trPr>
          <w:tblHeade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9B0CB1"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Area</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42A729"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Year</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13A6F7"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NPT</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F907C1"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POT</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AB4F87"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HAL</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16D4C6"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PTR</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ED6488"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JIG</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367C83"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Sum</w:t>
            </w:r>
          </w:p>
        </w:tc>
      </w:tr>
      <w:tr w:rsidR="00B437A0" w14:paraId="6BA6300C"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A1FA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commentRangeStart w:id="48"/>
            <w:commentRangeStart w:id="49"/>
            <w:r>
              <w:rPr>
                <w:rFonts w:ascii="New Times Roman" w:eastAsia="New Times Roman" w:hAnsi="New Times Roman" w:cs="New Times Roman"/>
                <w:color w:val="000000"/>
              </w:rPr>
              <w:t>AI</w:t>
            </w:r>
            <w:commentRangeEnd w:id="48"/>
            <w:r w:rsidR="00A62097">
              <w:rPr>
                <w:rStyle w:val="CommentReference"/>
              </w:rPr>
              <w:commentReference w:id="48"/>
            </w:r>
            <w:commentRangeEnd w:id="49"/>
            <w:r w:rsidR="00C413FD">
              <w:rPr>
                <w:rStyle w:val="CommentReference"/>
              </w:rPr>
              <w:commentReference w:id="49"/>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DED2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F47E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57FC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46EA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937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5E9B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2E9C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FD6F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1,082</w:t>
            </w:r>
          </w:p>
        </w:tc>
      </w:tr>
      <w:tr w:rsidR="00B437A0" w14:paraId="539979A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E1B4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9EB7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BA25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03A4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878A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8933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4F0A3"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06B8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813</w:t>
            </w:r>
          </w:p>
        </w:tc>
      </w:tr>
      <w:tr w:rsidR="00B437A0" w14:paraId="725EE14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DA9B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43FA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A944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8357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750B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FA749"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1879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A9CD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422</w:t>
            </w:r>
          </w:p>
        </w:tc>
      </w:tr>
      <w:tr w:rsidR="00B437A0" w14:paraId="28102CA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55B7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231F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33C0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3937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D26C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5855F"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A68A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C972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340</w:t>
            </w:r>
          </w:p>
        </w:tc>
      </w:tr>
      <w:tr w:rsidR="00B437A0" w14:paraId="0312BAA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EE3C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6327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A2CB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302B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CC95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5607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31FE9"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BDD3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588</w:t>
            </w:r>
          </w:p>
        </w:tc>
      </w:tr>
      <w:tr w:rsidR="00B437A0" w14:paraId="1A89665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FAEE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58EA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EE9D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CCA5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BFBE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B5D2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27125"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B849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664</w:t>
            </w:r>
          </w:p>
        </w:tc>
      </w:tr>
      <w:tr w:rsidR="00B437A0" w14:paraId="117C245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83C9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9925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129B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A3E3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119D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A56B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D174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3ABA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663</w:t>
            </w:r>
          </w:p>
        </w:tc>
      </w:tr>
      <w:tr w:rsidR="00B437A0" w14:paraId="4795DC7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B0A2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241C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1680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1738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9830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4182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F78F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1869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1,232</w:t>
            </w:r>
          </w:p>
        </w:tc>
      </w:tr>
      <w:tr w:rsidR="00B437A0" w14:paraId="22040C1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6F01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53A5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BAD8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C643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E565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3542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0EC89"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F015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1,578</w:t>
            </w:r>
          </w:p>
        </w:tc>
      </w:tr>
      <w:tr w:rsidR="00B437A0" w14:paraId="6C03708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1079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commentRangeStart w:id="50"/>
            <w:commentRangeStart w:id="51"/>
            <w:r>
              <w:rPr>
                <w:rFonts w:ascii="New Times Roman" w:eastAsia="New Times Roman" w:hAnsi="New Times Roman" w:cs="New Times Roman"/>
                <w:color w:val="000000"/>
              </w:rPr>
              <w:t>AI</w:t>
            </w:r>
            <w:commentRangeEnd w:id="50"/>
            <w:r w:rsidR="00A62097">
              <w:rPr>
                <w:rStyle w:val="CommentReference"/>
              </w:rPr>
              <w:commentReference w:id="50"/>
            </w:r>
            <w:commentRangeEnd w:id="51"/>
            <w:r w:rsidR="00C413FD">
              <w:rPr>
                <w:rStyle w:val="CommentReference"/>
              </w:rPr>
              <w:commentReference w:id="51"/>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C933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814F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866B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8B24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B173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599C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84A9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2,230</w:t>
            </w:r>
          </w:p>
        </w:tc>
      </w:tr>
      <w:tr w:rsidR="00B437A0" w14:paraId="629FCDB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FEE4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5563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A355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CC92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ED8A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B656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ED4BF"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48E9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635</w:t>
            </w:r>
          </w:p>
        </w:tc>
      </w:tr>
      <w:tr w:rsidR="00B437A0" w14:paraId="417384A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4A83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56C8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0E27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BBE7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7155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B0A8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FC3A9"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1E7B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314</w:t>
            </w:r>
          </w:p>
        </w:tc>
      </w:tr>
      <w:tr w:rsidR="00B437A0" w14:paraId="7C8B5D9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5C88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B8BA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A96D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9568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A2BB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C439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969C6"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B95B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210</w:t>
            </w:r>
          </w:p>
        </w:tc>
      </w:tr>
      <w:tr w:rsidR="00B437A0" w14:paraId="368C90F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1D74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C707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395D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848A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8DA1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336A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3F15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E868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531</w:t>
            </w:r>
          </w:p>
        </w:tc>
      </w:tr>
      <w:tr w:rsidR="00B437A0" w14:paraId="5A67306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1062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4E9A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4279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0DFF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C10F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2D91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E7A7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D8C9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1,150</w:t>
            </w:r>
          </w:p>
        </w:tc>
      </w:tr>
      <w:tr w:rsidR="00B437A0" w14:paraId="7B7632A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8DE6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9AA8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EE57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5CE7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E629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990B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10C4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1C7A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1,536</w:t>
            </w:r>
          </w:p>
        </w:tc>
      </w:tr>
      <w:tr w:rsidR="00B437A0" w14:paraId="72FEA3D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225B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D601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CACF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5990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C707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2832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E62C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076E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3,162</w:t>
            </w:r>
          </w:p>
        </w:tc>
      </w:tr>
      <w:tr w:rsidR="00B437A0" w14:paraId="0556832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FFE6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F1E4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8EBA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5FE9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4263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A090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85816"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80CF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5,329</w:t>
            </w:r>
          </w:p>
        </w:tc>
      </w:tr>
      <w:tr w:rsidR="00B437A0" w14:paraId="421C01A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228B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0BB2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8129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D316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CDF0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532F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0E74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5557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4,169</w:t>
            </w:r>
          </w:p>
        </w:tc>
      </w:tr>
      <w:tr w:rsidR="00B437A0" w14:paraId="64B3F9B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76A0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CA2D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08A7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2,120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DE2E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2,926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7B88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ED46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6761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C221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5,514</w:t>
            </w:r>
          </w:p>
        </w:tc>
      </w:tr>
      <w:tr w:rsidR="00B437A0" w14:paraId="31D7B2C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F879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2A3B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EC1B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9C84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5BE0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8428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DE88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F2E1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1,358</w:t>
            </w:r>
          </w:p>
        </w:tc>
      </w:tr>
      <w:tr w:rsidR="00B437A0" w14:paraId="2B706F2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12E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CBC0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63FA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4746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1AC7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23B6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DC70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8D42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1,194</w:t>
            </w:r>
          </w:p>
        </w:tc>
      </w:tr>
      <w:tr w:rsidR="00B437A0" w14:paraId="4FEA2A3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51CF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5C60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A527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A258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E696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EB1F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F36B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3C5D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998</w:t>
            </w:r>
          </w:p>
        </w:tc>
      </w:tr>
      <w:tr w:rsidR="00B437A0" w14:paraId="58994AF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1662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8C38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1F85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0394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3452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168A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97775"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8AFB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1,052</w:t>
            </w:r>
          </w:p>
        </w:tc>
      </w:tr>
      <w:tr w:rsidR="00B437A0" w14:paraId="3CFA8A6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D662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5CFF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948F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0478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5CBA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3BBC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7E53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2191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1,181</w:t>
            </w:r>
          </w:p>
        </w:tc>
      </w:tr>
      <w:tr w:rsidR="00B437A0" w14:paraId="65440C0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DABC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4AB6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005F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1275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E722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DCAD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C3676"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20CD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1,389</w:t>
            </w:r>
          </w:p>
        </w:tc>
      </w:tr>
      <w:tr w:rsidR="00B437A0" w14:paraId="347F813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EDDB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C4F2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67D3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F6BB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4548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B7B0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CDB5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6AFB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1,533</w:t>
            </w:r>
          </w:p>
        </w:tc>
      </w:tr>
      <w:tr w:rsidR="00B437A0" w14:paraId="1C7F730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C888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F48D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A1BC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75EB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903F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92BC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0B14F"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ED28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1,462</w:t>
            </w:r>
          </w:p>
        </w:tc>
      </w:tr>
      <w:tr w:rsidR="00B437A0" w14:paraId="75D1B4E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D12F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E2AE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0EC8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0017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5121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2D5D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3684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3982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1,994</w:t>
            </w:r>
          </w:p>
        </w:tc>
      </w:tr>
      <w:tr w:rsidR="00B437A0" w14:paraId="6D4BC30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64DA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DAEA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1EBE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2B47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2,590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2D72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4F8C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84BE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38D9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3,028</w:t>
            </w:r>
          </w:p>
        </w:tc>
      </w:tr>
      <w:tr w:rsidR="00B437A0" w14:paraId="0F45970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6CAD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FD94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FE78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1818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3ECD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4,527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0EBA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D9539"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29BF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5,187</w:t>
            </w:r>
          </w:p>
        </w:tc>
      </w:tr>
      <w:tr w:rsidR="00B437A0" w14:paraId="556145D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F30D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1B7B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2D5C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11B5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210A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3,982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6884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7C87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1623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4,736</w:t>
            </w:r>
          </w:p>
        </w:tc>
      </w:tr>
      <w:tr w:rsidR="00B437A0" w14:paraId="4BB2DF2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1715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5285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8508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5AE6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1303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3,822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4672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73372"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D46D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4,626</w:t>
            </w:r>
          </w:p>
        </w:tc>
      </w:tr>
      <w:tr w:rsidR="00B437A0" w14:paraId="771F296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78E1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4028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1783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CBB6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E42D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3,361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65B6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DC54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611A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4,195</w:t>
            </w:r>
          </w:p>
        </w:tc>
      </w:tr>
      <w:tr w:rsidR="00B437A0" w14:paraId="05DE6CB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50F9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306E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D25A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AA3D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CCBC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3,203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21BD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391D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F243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4,838</w:t>
            </w:r>
          </w:p>
        </w:tc>
      </w:tr>
      <w:tr w:rsidR="00B437A0" w14:paraId="461D70E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E5F3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7583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FCEE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2,114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26D0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DAD5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3,105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EB4F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279C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754D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5,778</w:t>
            </w:r>
          </w:p>
        </w:tc>
      </w:tr>
      <w:tr w:rsidR="00B437A0" w14:paraId="0033E4D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1106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lastRenderedPageBreak/>
              <w:t>C</w:t>
            </w:r>
            <w:commentRangeStart w:id="52"/>
            <w:commentRangeStart w:id="53"/>
            <w:commentRangeStart w:id="54"/>
            <w:r>
              <w:rPr>
                <w:rFonts w:ascii="New Times Roman" w:eastAsia="New Times Roman" w:hAnsi="New Times Roman" w:cs="New Times Roman"/>
                <w:color w:val="000000"/>
              </w:rPr>
              <w:t>GOA</w:t>
            </w:r>
            <w:commentRangeEnd w:id="52"/>
            <w:r w:rsidR="00A62097">
              <w:rPr>
                <w:rStyle w:val="CommentReference"/>
              </w:rPr>
              <w:commentReference w:id="52"/>
            </w:r>
            <w:commentRangeEnd w:id="53"/>
            <w:r w:rsidR="00C413FD">
              <w:rPr>
                <w:rStyle w:val="CommentReference"/>
              </w:rPr>
              <w:commentReference w:id="53"/>
            </w:r>
            <w:commentRangeEnd w:id="54"/>
            <w:r w:rsidR="008636BE">
              <w:rPr>
                <w:rStyle w:val="CommentReference"/>
              </w:rPr>
              <w:commentReference w:id="54"/>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E377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3F07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1,944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C92D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B2AB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2,701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3513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F08B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142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6,280</w:t>
            </w:r>
          </w:p>
        </w:tc>
      </w:tr>
      <w:tr w:rsidR="00B437A0" w14:paraId="5AC7940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E13E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F111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F64B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8882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2,608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BB2F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E223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3B2C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E86D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6,041</w:t>
            </w:r>
          </w:p>
        </w:tc>
      </w:tr>
      <w:tr w:rsidR="00B437A0" w14:paraId="1D62AF4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7045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F87F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F748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5630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5,310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538D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38C5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CC55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AA61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7,325</w:t>
            </w:r>
          </w:p>
        </w:tc>
      </w:tr>
      <w:tr w:rsidR="00B437A0" w14:paraId="5A25EFB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9FD7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EC36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B57B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075F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5,900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9B1E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C02A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F936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7514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8,181</w:t>
            </w:r>
          </w:p>
        </w:tc>
      </w:tr>
      <w:tr w:rsidR="00B437A0" w14:paraId="346ED9E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A91B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580A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4AEA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C1FE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1548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1,929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3ECC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F30F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7114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2,102</w:t>
            </w:r>
          </w:p>
        </w:tc>
      </w:tr>
      <w:tr w:rsidR="00B437A0" w14:paraId="091918A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AA8E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F211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4D0B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7A4D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CAED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B5D6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BB56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A061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1,671</w:t>
            </w:r>
          </w:p>
        </w:tc>
      </w:tr>
      <w:tr w:rsidR="00B437A0" w14:paraId="7D71AF5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4305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E3EE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F4B6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D80F2"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8909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EDD8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619A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2F4A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1,866</w:t>
            </w:r>
          </w:p>
        </w:tc>
      </w:tr>
      <w:tr w:rsidR="00B437A0" w14:paraId="73FEE9E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FBD2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8250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28A8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8AA2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500A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6AFA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D813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31C3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1,651</w:t>
            </w:r>
          </w:p>
        </w:tc>
      </w:tr>
      <w:tr w:rsidR="00B437A0" w14:paraId="289D992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1624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2DE6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C101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2B61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0B23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1358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0590F"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5716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1,694</w:t>
            </w:r>
          </w:p>
        </w:tc>
      </w:tr>
      <w:tr w:rsidR="00B437A0" w14:paraId="4FB179B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8266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55B8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6749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461A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353E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6B80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DFE92"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BD25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1,861</w:t>
            </w:r>
          </w:p>
        </w:tc>
      </w:tr>
      <w:tr w:rsidR="00B437A0" w14:paraId="1353005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7880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B060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33A4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043D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7348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5B83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7F14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07FC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1,802</w:t>
            </w:r>
          </w:p>
        </w:tc>
      </w:tr>
      <w:tr w:rsidR="00B437A0" w14:paraId="3E8FD3A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0381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465D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44F8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B1CF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341C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ED6B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01482"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F738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1,835</w:t>
            </w:r>
          </w:p>
        </w:tc>
      </w:tr>
      <w:tr w:rsidR="00B437A0" w14:paraId="030BEB8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70D1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D6B3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70A9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E85D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094E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CD33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0678F"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1ACB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2,329</w:t>
            </w:r>
          </w:p>
        </w:tc>
      </w:tr>
      <w:tr w:rsidR="00B437A0" w14:paraId="26D11BE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78E5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C291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27DB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E1EE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2,154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3CDE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EA57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E362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F321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2,742</w:t>
            </w:r>
          </w:p>
        </w:tc>
      </w:tr>
      <w:tr w:rsidR="00B437A0" w14:paraId="34EBC80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869D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095A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8EA06"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6CC4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7D9C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3,246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A3EE6"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BB96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5431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3,246</w:t>
            </w:r>
          </w:p>
        </w:tc>
      </w:tr>
      <w:tr w:rsidR="00B437A0" w14:paraId="6325ADF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6C73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51B5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69F5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B921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F584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9E41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154A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A3B6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2,817</w:t>
            </w:r>
          </w:p>
        </w:tc>
      </w:tr>
      <w:tr w:rsidR="00B437A0" w14:paraId="27EA9E6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0BF5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A47A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C791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F090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A341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C9145"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DF22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EFC1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2,811</w:t>
            </w:r>
          </w:p>
        </w:tc>
      </w:tr>
      <w:tr w:rsidR="00B437A0" w14:paraId="5878D52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AD1C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E46E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42D0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0E055"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ACE8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2,455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307D5"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065F2"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3E08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2,455</w:t>
            </w:r>
          </w:p>
        </w:tc>
      </w:tr>
      <w:tr w:rsidR="00B437A0" w14:paraId="5D85B17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5677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04D6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723B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20A8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9EDB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2,678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0C903"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C61E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42D9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2,816</w:t>
            </w:r>
          </w:p>
        </w:tc>
      </w:tr>
      <w:tr w:rsidR="00B437A0" w14:paraId="4E3AAD8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5806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D259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8416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2496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6388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44E1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5A705"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547A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3,019</w:t>
            </w:r>
          </w:p>
        </w:tc>
      </w:tr>
      <w:tr w:rsidR="00B437A0" w14:paraId="2B1FEB1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0086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F5AF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29A9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258C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542D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1B79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DD62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D0BF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3,113</w:t>
            </w:r>
          </w:p>
        </w:tc>
      </w:tr>
      <w:tr w:rsidR="00B437A0" w14:paraId="1FF2360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A1F8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85FE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3DCEF"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FC09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D251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2,638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3FBCF"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FE6C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52B1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3,137</w:t>
            </w:r>
          </w:p>
        </w:tc>
      </w:tr>
      <w:tr w:rsidR="00B437A0" w14:paraId="73F5868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F278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CF58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3594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5364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0768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2,542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FAAA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29672"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25BB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3,872</w:t>
            </w:r>
          </w:p>
        </w:tc>
      </w:tr>
      <w:tr w:rsidR="00B437A0" w14:paraId="33BF1EFC"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37877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55D67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12AB4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4217F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2,998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9E2FA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2,223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96FA19"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05888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531E5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5,220</w:t>
            </w:r>
          </w:p>
        </w:tc>
      </w:tr>
    </w:tbl>
    <w:p w14:paraId="4614724D" w14:textId="77777777" w:rsidR="00B437A0" w:rsidRDefault="00FB6D3D">
      <w:r>
        <w:br w:type="page"/>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B437A0" w14:paraId="40167D89" w14:textId="77777777">
        <w:trPr>
          <w:tblHeader/>
          <w:jc w:val="center"/>
        </w:trPr>
        <w:tc>
          <w:tcPr>
            <w:tcW w:w="7560" w:type="dxa"/>
            <w:gridSpan w:val="7"/>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1DC20"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lastRenderedPageBreak/>
              <w:t xml:space="preserve">Table </w:t>
            </w:r>
            <w:proofErr w:type="gramStart"/>
            <w:r>
              <w:rPr>
                <w:rFonts w:ascii="New Times Roman" w:eastAsia="New Times Roman" w:hAnsi="New Times Roman" w:cs="New Times Roman"/>
                <w:color w:val="000000"/>
              </w:rPr>
              <w:t>19</w:t>
            </w:r>
            <w:r w:rsidRPr="00B811E5">
              <w:rPr>
                <w:rFonts w:ascii="New Times Roman" w:eastAsia="New Times Roman" w:hAnsi="New Times Roman" w:cs="New Times Roman"/>
                <w:color w:val="000000"/>
                <w:highlight w:val="yellow"/>
              </w:rPr>
              <w:t>.A.</w:t>
            </w:r>
            <w:commentRangeStart w:id="55"/>
            <w:proofErr w:type="gramEnd"/>
            <w:r w:rsidRPr="00B811E5">
              <w:rPr>
                <w:rFonts w:ascii="New Times Roman" w:eastAsia="New Times Roman" w:hAnsi="New Times Roman" w:cs="New Times Roman"/>
                <w:color w:val="000000"/>
                <w:highlight w:val="yellow"/>
              </w:rPr>
              <w:t>2</w:t>
            </w:r>
            <w:commentRangeEnd w:id="55"/>
            <w:r w:rsidR="00B811E5" w:rsidRPr="00B811E5">
              <w:rPr>
                <w:rStyle w:val="CommentReference"/>
                <w:highlight w:val="yellow"/>
              </w:rPr>
              <w:commentReference w:id="55"/>
            </w:r>
            <w:r w:rsidRPr="00B811E5">
              <w:rPr>
                <w:rFonts w:ascii="New Times Roman" w:eastAsia="New Times Roman" w:hAnsi="New Times Roman" w:cs="New Times Roman"/>
                <w:color w:val="000000"/>
                <w:highlight w:val="yellow"/>
              </w:rPr>
              <w:t>.</w:t>
            </w:r>
            <w:r>
              <w:rPr>
                <w:rFonts w:ascii="New Times Roman" w:eastAsia="New Times Roman" w:hAnsi="New Times Roman" w:cs="New Times Roman"/>
                <w:color w:val="000000"/>
              </w:rPr>
              <w:t xml:space="preserve"> Count of  sablefish lengths measured by at-sea and port observers by area, year, and gear. Gear types include pelagic trawl (PTR), non-pelagic trawl (NPT), pot (POT), or hook and line (HAL). Areas include the Aleutian Islands (AI), Bering Sea (BS), Western Gulf of Alaska (WGOA), Central Gulf of Alaska (CGOA), West Yakutat (WY), and East </w:t>
            </w:r>
            <w:commentRangeStart w:id="56"/>
            <w:r>
              <w:rPr>
                <w:rFonts w:ascii="New Times Roman" w:eastAsia="New Times Roman" w:hAnsi="New Times Roman" w:cs="New Times Roman"/>
                <w:color w:val="000000"/>
              </w:rPr>
              <w:t>Yakutat (EY).</w:t>
            </w:r>
            <w:commentRangeEnd w:id="56"/>
            <w:r w:rsidR="00A25762">
              <w:rPr>
                <w:rStyle w:val="CommentReference"/>
              </w:rPr>
              <w:commentReference w:id="56"/>
            </w:r>
          </w:p>
        </w:tc>
      </w:tr>
      <w:tr w:rsidR="00B437A0" w14:paraId="71D0E20A" w14:textId="77777777">
        <w:trPr>
          <w:tblHeade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DAB64E"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Area</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909765"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Year</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0CB4FD"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NPT</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8829B3"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HAL</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B47F10"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POT</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7B43C8"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PTR</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E4279F"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Sum</w:t>
            </w:r>
          </w:p>
        </w:tc>
      </w:tr>
      <w:tr w:rsidR="00B437A0" w14:paraId="72CE4AB5"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C8D5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66E0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7403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7FAC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4,152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CEBA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A32F3"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16BB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4,157</w:t>
            </w:r>
          </w:p>
        </w:tc>
      </w:tr>
      <w:tr w:rsidR="00B437A0" w14:paraId="393E5D2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4EBE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BCBC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53B5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1DB8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4,879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FDE53"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101E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2B60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4,879</w:t>
            </w:r>
          </w:p>
        </w:tc>
      </w:tr>
      <w:tr w:rsidR="00B437A0" w14:paraId="5A1A566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93C0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0804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521C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E3CF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3,728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5AFD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88CE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3193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3,822</w:t>
            </w:r>
          </w:p>
        </w:tc>
      </w:tr>
      <w:tr w:rsidR="00B437A0" w14:paraId="2B64131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0781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BF4A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68762"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4A21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AAD3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2CEB3"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06EB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1,704</w:t>
            </w:r>
          </w:p>
        </w:tc>
      </w:tr>
      <w:tr w:rsidR="00B437A0" w14:paraId="73C89E9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DEE9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70A6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6A1F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0D32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074A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6FD96"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B26B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1,956</w:t>
            </w:r>
          </w:p>
        </w:tc>
      </w:tr>
      <w:tr w:rsidR="00B437A0" w14:paraId="288C964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98AA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8391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3629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A84B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220F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8992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9123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1,878</w:t>
            </w:r>
          </w:p>
        </w:tc>
      </w:tr>
      <w:tr w:rsidR="00B437A0" w14:paraId="2C6A0B3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E1AE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9F19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6357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E5A7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17C9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4B1C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3DBF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610</w:t>
            </w:r>
          </w:p>
        </w:tc>
      </w:tr>
      <w:tr w:rsidR="00B437A0" w14:paraId="0D5F16D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DF6B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E458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E733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69B5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104A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B9A03"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032F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1,553</w:t>
            </w:r>
          </w:p>
        </w:tc>
      </w:tr>
      <w:tr w:rsidR="00B437A0" w14:paraId="67A492D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B7D3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045C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2D5F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72E4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874C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3,866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4B53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9887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4,326</w:t>
            </w:r>
          </w:p>
        </w:tc>
      </w:tr>
      <w:tr w:rsidR="00B437A0" w14:paraId="29B3BDF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1637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1E2F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DC91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7841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43EF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4,742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FD82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33A6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5,089</w:t>
            </w:r>
          </w:p>
        </w:tc>
      </w:tr>
      <w:tr w:rsidR="00B437A0" w14:paraId="6329EC5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C341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7B53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EFA6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A41E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E082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B17C9"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C313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704</w:t>
            </w:r>
          </w:p>
        </w:tc>
      </w:tr>
      <w:tr w:rsidR="00B437A0" w14:paraId="7B16E37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CB71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A013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D9CD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668E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3315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9DFF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26B2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419</w:t>
            </w:r>
          </w:p>
        </w:tc>
      </w:tr>
      <w:tr w:rsidR="00B437A0" w14:paraId="0ADE13A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0E33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A45A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EA46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5FEF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3847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D227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1192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371</w:t>
            </w:r>
          </w:p>
        </w:tc>
      </w:tr>
      <w:tr w:rsidR="00B437A0" w14:paraId="5504A4A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3DF0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F093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0A93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88BF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DFBD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325A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904A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1,113</w:t>
            </w:r>
          </w:p>
        </w:tc>
      </w:tr>
      <w:tr w:rsidR="00B437A0" w14:paraId="008C160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E868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B77F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5AB1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1C7A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54F3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E0E35"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3FDC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2,502</w:t>
            </w:r>
          </w:p>
        </w:tc>
      </w:tr>
      <w:tr w:rsidR="00B437A0" w14:paraId="28A9263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52CA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126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1076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64C7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0DA2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F0C33"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3D32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3,098</w:t>
            </w:r>
          </w:p>
        </w:tc>
      </w:tr>
      <w:tr w:rsidR="00B437A0" w14:paraId="0B90F69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CB15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B9BB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177F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36F2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C2F1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866B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96C0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1,408</w:t>
            </w:r>
          </w:p>
        </w:tc>
      </w:tr>
      <w:tr w:rsidR="00B437A0" w14:paraId="7E6A00D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100B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4F14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8FC4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1D35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6151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2D9E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7,626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E83F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9,987</w:t>
            </w:r>
          </w:p>
        </w:tc>
      </w:tr>
      <w:tr w:rsidR="00B437A0" w14:paraId="3AF42A1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EE49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530F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4CDC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6EE7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5F96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EDA6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4,752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CD13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6,783</w:t>
            </w:r>
          </w:p>
        </w:tc>
      </w:tr>
      <w:tr w:rsidR="00B437A0" w14:paraId="2448411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F83C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F57D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89D5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8866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8933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3,188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4FD4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2,463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635B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7,596</w:t>
            </w:r>
          </w:p>
        </w:tc>
      </w:tr>
      <w:tr w:rsidR="00B437A0" w14:paraId="1F1CE11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505D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EBD3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D96D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1696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3,653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47545"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3B96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C560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3,679</w:t>
            </w:r>
          </w:p>
        </w:tc>
      </w:tr>
      <w:tr w:rsidR="00B437A0" w14:paraId="24453F9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4496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1060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02B6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EF75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3E9C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B2B1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1D27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3,066</w:t>
            </w:r>
          </w:p>
        </w:tc>
      </w:tr>
      <w:tr w:rsidR="00B437A0" w14:paraId="6B540FF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605B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4E56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0E67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786C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9742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AC8E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AF92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2,230</w:t>
            </w:r>
          </w:p>
        </w:tc>
      </w:tr>
      <w:tr w:rsidR="00B437A0" w14:paraId="3140549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5AB0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E46C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D9B4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AD72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BA26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2BAC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3A72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2,255</w:t>
            </w:r>
          </w:p>
        </w:tc>
      </w:tr>
      <w:tr w:rsidR="00B437A0" w14:paraId="6C1C163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AF5F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A999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1EFD2"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A223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F19B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9EF0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4855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1,219</w:t>
            </w:r>
          </w:p>
        </w:tc>
      </w:tr>
      <w:tr w:rsidR="00B437A0" w14:paraId="6280EFC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E5F3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7328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9EFF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85DF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9377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1208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8B3A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1,876</w:t>
            </w:r>
          </w:p>
        </w:tc>
      </w:tr>
      <w:tr w:rsidR="00B437A0" w14:paraId="223A92E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A752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DDA1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4C50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67BA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2,728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16ED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4D23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0773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2,901</w:t>
            </w:r>
          </w:p>
        </w:tc>
      </w:tr>
      <w:tr w:rsidR="00B437A0" w14:paraId="48805F0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1C56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E464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AC71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3B6B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52E4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DECB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EA01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1,520</w:t>
            </w:r>
          </w:p>
        </w:tc>
      </w:tr>
      <w:tr w:rsidR="00B437A0" w14:paraId="1CA41DE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9A29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F9D5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544F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3908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C218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ED809"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2C09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1,433</w:t>
            </w:r>
          </w:p>
        </w:tc>
      </w:tr>
      <w:tr w:rsidR="00B437A0" w14:paraId="776C366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B084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A10F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AC1C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7EF0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9477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4,222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87AD9"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DBB0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4,479</w:t>
            </w:r>
          </w:p>
        </w:tc>
      </w:tr>
      <w:tr w:rsidR="00B437A0" w14:paraId="05D286C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F34B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5B4D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7283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2,696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FBCD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5,787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CA102"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98AD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02E0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8,483</w:t>
            </w:r>
          </w:p>
        </w:tc>
      </w:tr>
      <w:tr w:rsidR="00B437A0" w14:paraId="017E526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A529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F6F2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9092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12E7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10,318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FF9B3"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B0E8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974B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12,694</w:t>
            </w:r>
          </w:p>
        </w:tc>
      </w:tr>
      <w:tr w:rsidR="00B437A0" w14:paraId="7EC831F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B809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239B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DF52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1DB4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11,281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679B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8B83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052E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13,523</w:t>
            </w:r>
          </w:p>
        </w:tc>
      </w:tr>
      <w:tr w:rsidR="00B437A0" w14:paraId="0D424D6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2B63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526D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FA4D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31EC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7,786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06FE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14F4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B1B4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9,133</w:t>
            </w:r>
          </w:p>
        </w:tc>
      </w:tr>
      <w:tr w:rsidR="00B437A0" w14:paraId="6B58A04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F733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474F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86CC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2,406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276A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4,810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E7C0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9A59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335E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7,565</w:t>
            </w:r>
          </w:p>
        </w:tc>
      </w:tr>
      <w:tr w:rsidR="00B437A0" w14:paraId="3ED961B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9EC8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3F95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179F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FC54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4,923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00D8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3107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B6FB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8,862</w:t>
            </w:r>
          </w:p>
        </w:tc>
      </w:tr>
      <w:tr w:rsidR="00B437A0" w14:paraId="2C81530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6D06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68D6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AD3C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A3CD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5,486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D315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AAEA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ADA3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8,851</w:t>
            </w:r>
          </w:p>
        </w:tc>
      </w:tr>
      <w:tr w:rsidR="00B437A0" w14:paraId="2D9E343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A38F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lastRenderedPageBreak/>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808E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AC0D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5BF8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1,987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2087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2,638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CB13F"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8B82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6,298</w:t>
            </w:r>
          </w:p>
        </w:tc>
      </w:tr>
      <w:tr w:rsidR="00B437A0" w14:paraId="46C9614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71AA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609E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6B43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C7EE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CD3A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8,344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0C44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68F0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10,396</w:t>
            </w:r>
          </w:p>
        </w:tc>
      </w:tr>
      <w:tr w:rsidR="00B437A0" w14:paraId="25CBFCF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5859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2861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ED57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0A13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539B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7,505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3AB3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C74D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9,970</w:t>
            </w:r>
          </w:p>
        </w:tc>
      </w:tr>
      <w:tr w:rsidR="00B437A0" w14:paraId="7B4E08A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3FF1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E2F7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073D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A2B5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CC58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3871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35C0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1,595</w:t>
            </w:r>
          </w:p>
        </w:tc>
      </w:tr>
      <w:tr w:rsidR="00B437A0" w14:paraId="31FE959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ECA8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C918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8DFC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EDF5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AEFF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484A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22E8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2,150</w:t>
            </w:r>
          </w:p>
        </w:tc>
      </w:tr>
      <w:tr w:rsidR="00B437A0" w14:paraId="1C3D62E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D27A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635A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57CF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90BF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3,494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DE27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4FAD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8ED1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3,598</w:t>
            </w:r>
          </w:p>
        </w:tc>
      </w:tr>
      <w:tr w:rsidR="00B437A0" w14:paraId="6D80EBA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80AE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87CE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D143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D81D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9B78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3251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1C14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1,729</w:t>
            </w:r>
          </w:p>
        </w:tc>
      </w:tr>
      <w:tr w:rsidR="00B437A0" w14:paraId="1A9FCED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C5EB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AB3F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65BD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D92E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8AAD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FB40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B59C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1,771</w:t>
            </w:r>
          </w:p>
        </w:tc>
      </w:tr>
      <w:tr w:rsidR="00B437A0" w14:paraId="65C05E4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F7DC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9FDE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F995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B289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16F0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DBD5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5328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2,316</w:t>
            </w:r>
          </w:p>
        </w:tc>
      </w:tr>
      <w:tr w:rsidR="00B437A0" w14:paraId="423FF53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D9F9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0168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C4AF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512E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3,199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285E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7B6E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16AE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3,607</w:t>
            </w:r>
          </w:p>
        </w:tc>
      </w:tr>
      <w:tr w:rsidR="00B437A0" w14:paraId="6EA808F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F272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D094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914E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29E6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4BFA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8128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C724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1,055</w:t>
            </w:r>
          </w:p>
        </w:tc>
      </w:tr>
      <w:tr w:rsidR="00B437A0" w14:paraId="4EB7B25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C03E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DB22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8F6E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41F1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9407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A2AC2"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72A1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3,339</w:t>
            </w:r>
          </w:p>
        </w:tc>
      </w:tr>
      <w:tr w:rsidR="00B437A0" w14:paraId="2A022F4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18DB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79F9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16D1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30F6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1D80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94B9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527B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1,663</w:t>
            </w:r>
          </w:p>
        </w:tc>
      </w:tr>
      <w:tr w:rsidR="00B437A0" w14:paraId="6BFC8DC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C00C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660D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D880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7197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2,561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8637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D22F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22AB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2,561</w:t>
            </w:r>
          </w:p>
        </w:tc>
      </w:tr>
      <w:tr w:rsidR="00B437A0" w14:paraId="4558DD7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8A3E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491D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B8C12"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9536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3,630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1471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24CA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354C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3,630</w:t>
            </w:r>
          </w:p>
        </w:tc>
      </w:tr>
      <w:tr w:rsidR="00B437A0" w14:paraId="7D1481F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40EE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C2EA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7616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0ECA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3,507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4D2D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A213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9B01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3,507</w:t>
            </w:r>
          </w:p>
        </w:tc>
      </w:tr>
      <w:tr w:rsidR="00B437A0" w14:paraId="1CD922F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BFD3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DEED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0690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8F60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2,546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21F0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D8F95"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A443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2,546</w:t>
            </w:r>
          </w:p>
        </w:tc>
      </w:tr>
      <w:tr w:rsidR="00B437A0" w14:paraId="18CC0A7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038B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CF1D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79143"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C995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3,485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3B54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E9613"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0279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3,911</w:t>
            </w:r>
          </w:p>
        </w:tc>
      </w:tr>
      <w:tr w:rsidR="00B437A0" w14:paraId="02E17F7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AA16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E669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1E8C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CBA5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2,773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497F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6666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2389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2,894</w:t>
            </w:r>
          </w:p>
        </w:tc>
      </w:tr>
      <w:tr w:rsidR="00B437A0" w14:paraId="59E8CF9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3380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8D81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76ECF"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2BD5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75B2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1955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B8CE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3,642</w:t>
            </w:r>
          </w:p>
        </w:tc>
      </w:tr>
      <w:tr w:rsidR="00B437A0" w14:paraId="14C6AE1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06F4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9E31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8C8B6"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8B72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7F0A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C5B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95DF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1,811</w:t>
            </w:r>
          </w:p>
        </w:tc>
      </w:tr>
      <w:tr w:rsidR="00B437A0" w14:paraId="7624553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073D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95C7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C4A9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77AF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3,978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6733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3,136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DB72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82E4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7,114</w:t>
            </w:r>
          </w:p>
        </w:tc>
      </w:tr>
      <w:tr w:rsidR="00B437A0" w14:paraId="3F74AD52"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E5659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77003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50E86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F13CF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1,194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BDBA3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4,417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9E611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FFB2A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5,611</w:t>
            </w:r>
          </w:p>
        </w:tc>
      </w:tr>
    </w:tbl>
    <w:p w14:paraId="7A29ECBD" w14:textId="77777777" w:rsidR="00B437A0" w:rsidRDefault="00FB6D3D">
      <w:r>
        <w:br w:type="page"/>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B437A0" w14:paraId="0F1E139E" w14:textId="77777777">
        <w:trPr>
          <w:tblHeader/>
          <w:jc w:val="center"/>
        </w:trPr>
        <w:tc>
          <w:tcPr>
            <w:tcW w:w="7560" w:type="dxa"/>
            <w:gridSpan w:val="7"/>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C1994" w14:textId="0886A12E"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lastRenderedPageBreak/>
              <w:t xml:space="preserve">Table </w:t>
            </w:r>
            <w:proofErr w:type="gramStart"/>
            <w:r>
              <w:rPr>
                <w:rFonts w:ascii="New Times Roman" w:eastAsia="New Times Roman" w:hAnsi="New Times Roman" w:cs="New Times Roman"/>
                <w:color w:val="000000"/>
              </w:rPr>
              <w:t>19</w:t>
            </w:r>
            <w:r w:rsidRPr="00B811E5">
              <w:rPr>
                <w:rFonts w:ascii="New Times Roman" w:eastAsia="New Times Roman" w:hAnsi="New Times Roman" w:cs="New Times Roman"/>
                <w:color w:val="000000"/>
                <w:highlight w:val="yellow"/>
              </w:rPr>
              <w:t>.A.</w:t>
            </w:r>
            <w:commentRangeStart w:id="57"/>
            <w:proofErr w:type="gramEnd"/>
            <w:r w:rsidRPr="00B811E5">
              <w:rPr>
                <w:rFonts w:ascii="New Times Roman" w:eastAsia="New Times Roman" w:hAnsi="New Times Roman" w:cs="New Times Roman"/>
                <w:color w:val="000000"/>
                <w:highlight w:val="yellow"/>
              </w:rPr>
              <w:t>3</w:t>
            </w:r>
            <w:commentRangeEnd w:id="57"/>
            <w:r w:rsidR="00B811E5" w:rsidRPr="00B811E5">
              <w:rPr>
                <w:rStyle w:val="CommentReference"/>
                <w:highlight w:val="yellow"/>
              </w:rPr>
              <w:commentReference w:id="57"/>
            </w:r>
            <w:r w:rsidRPr="00B811E5">
              <w:rPr>
                <w:rFonts w:ascii="New Times Roman" w:eastAsia="New Times Roman" w:hAnsi="New Times Roman" w:cs="New Times Roman"/>
                <w:color w:val="000000"/>
                <w:highlight w:val="yellow"/>
              </w:rPr>
              <w:t>.</w:t>
            </w:r>
            <w:r>
              <w:rPr>
                <w:rFonts w:ascii="New Times Roman" w:eastAsia="New Times Roman" w:hAnsi="New Times Roman" w:cs="New Times Roman"/>
                <w:color w:val="000000"/>
              </w:rPr>
              <w:t xml:space="preserve"> Count of </w:t>
            </w:r>
            <w:commentRangeStart w:id="58"/>
            <w:del w:id="59" w:author="Cara.Rodgveller" w:date="2023-09-12T16:01:00Z">
              <w:r w:rsidDel="00F777BB">
                <w:rPr>
                  <w:rFonts w:ascii="New Times Roman" w:eastAsia="New Times Roman" w:hAnsi="New Times Roman" w:cs="New Times Roman"/>
                  <w:color w:val="000000"/>
                </w:rPr>
                <w:delText xml:space="preserve"> </w:delText>
              </w:r>
            </w:del>
            <w:commentRangeEnd w:id="58"/>
            <w:r w:rsidR="00F777BB">
              <w:rPr>
                <w:rStyle w:val="CommentReference"/>
              </w:rPr>
              <w:commentReference w:id="58"/>
            </w:r>
            <w:r>
              <w:rPr>
                <w:rFonts w:ascii="New Times Roman" w:eastAsia="New Times Roman" w:hAnsi="New Times Roman" w:cs="New Times Roman"/>
                <w:color w:val="000000"/>
              </w:rPr>
              <w:t xml:space="preserve">sablefish otoliths </w:t>
            </w:r>
            <w:del w:id="60" w:author="Cara.Rodgveller" w:date="2023-09-12T15:50:00Z">
              <w:r w:rsidDel="00493908">
                <w:rPr>
                  <w:rFonts w:ascii="New Times Roman" w:eastAsia="New Times Roman" w:hAnsi="New Times Roman" w:cs="New Times Roman"/>
                  <w:color w:val="000000"/>
                </w:rPr>
                <w:delText xml:space="preserve">measured </w:delText>
              </w:r>
            </w:del>
            <w:ins w:id="61" w:author="Cara.Rodgveller" w:date="2023-09-12T15:50:00Z">
              <w:r w:rsidR="00493908">
                <w:rPr>
                  <w:rFonts w:ascii="New Times Roman" w:eastAsia="New Times Roman" w:hAnsi="New Times Roman" w:cs="New Times Roman"/>
                  <w:color w:val="000000"/>
                </w:rPr>
                <w:t>collected</w:t>
              </w:r>
            </w:ins>
            <w:del w:id="62" w:author="Cara.Rodgveller" w:date="2023-09-13T09:40:00Z">
              <w:r w:rsidDel="008B2B28">
                <w:rPr>
                  <w:rFonts w:ascii="New Times Roman" w:eastAsia="New Times Roman" w:hAnsi="New Times Roman" w:cs="New Times Roman"/>
                  <w:color w:val="000000"/>
                </w:rPr>
                <w:delText>by</w:delText>
              </w:r>
            </w:del>
            <w:r>
              <w:rPr>
                <w:rFonts w:ascii="New Times Roman" w:eastAsia="New Times Roman" w:hAnsi="New Times Roman" w:cs="New Times Roman"/>
                <w:color w:val="000000"/>
              </w:rPr>
              <w:t xml:space="preserve"> at-sea and </w:t>
            </w:r>
            <w:ins w:id="63" w:author="Cara.Rodgveller" w:date="2023-09-13T09:40:00Z">
              <w:r w:rsidR="008B2B28">
                <w:rPr>
                  <w:rFonts w:ascii="New Times Roman" w:eastAsia="New Times Roman" w:hAnsi="New Times Roman" w:cs="New Times Roman"/>
                  <w:color w:val="000000"/>
                </w:rPr>
                <w:t xml:space="preserve">in </w:t>
              </w:r>
            </w:ins>
            <w:r>
              <w:rPr>
                <w:rFonts w:ascii="New Times Roman" w:eastAsia="New Times Roman" w:hAnsi="New Times Roman" w:cs="New Times Roman"/>
                <w:color w:val="000000"/>
              </w:rPr>
              <w:t xml:space="preserve">port </w:t>
            </w:r>
            <w:ins w:id="64" w:author="Cara.Rodgveller" w:date="2023-09-13T09:41:00Z">
              <w:r w:rsidR="008B2B28">
                <w:rPr>
                  <w:rFonts w:ascii="New Times Roman" w:eastAsia="New Times Roman" w:hAnsi="New Times Roman" w:cs="New Times Roman"/>
                  <w:color w:val="000000"/>
                </w:rPr>
                <w:t xml:space="preserve">by </w:t>
              </w:r>
            </w:ins>
            <w:r>
              <w:rPr>
                <w:rFonts w:ascii="New Times Roman" w:eastAsia="New Times Roman" w:hAnsi="New Times Roman" w:cs="New Times Roman"/>
                <w:color w:val="000000"/>
              </w:rPr>
              <w:t>observers by area, year, and gear. Gear types include pelagic trawl (PTR), non-pelagic trawl (NPT), pot (POT), or hook and line (HAL). Areas include the Aleutian Islands (AI), Bering Sea (BS), Western Gulf of Alaska (WGOA), Central Gulf of Alaska (CGOA), West Yakutat (WY), and East Yakutat (EY).</w:t>
            </w:r>
          </w:p>
        </w:tc>
      </w:tr>
      <w:tr w:rsidR="00B437A0" w14:paraId="26C1225F" w14:textId="77777777">
        <w:trPr>
          <w:tblHeade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E34781"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Area</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3ACEB2"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Year</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184A4B"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NPT</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E711F6"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HAL</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A8E7CD"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POT</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D190B8"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PTR</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A9B63D"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Sum</w:t>
            </w:r>
          </w:p>
        </w:tc>
      </w:tr>
      <w:tr w:rsidR="00B437A0" w14:paraId="0FF5AD3E"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052A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0B19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968D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7AD1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1,061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7180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2916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FE3E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1,064</w:t>
            </w:r>
          </w:p>
        </w:tc>
      </w:tr>
      <w:tr w:rsidR="00B437A0" w14:paraId="74228DC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3E51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8545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91F52"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354B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5FF1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7226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0246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651</w:t>
            </w:r>
          </w:p>
        </w:tc>
      </w:tr>
      <w:tr w:rsidR="00B437A0" w14:paraId="7DD6F2D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5711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F838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495BF"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1AED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CF15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2F62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A6A2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668</w:t>
            </w:r>
          </w:p>
        </w:tc>
      </w:tr>
      <w:tr w:rsidR="00B437A0" w14:paraId="7365A2A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E32F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6DF8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988FF"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9616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A59D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4D056"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9678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324</w:t>
            </w:r>
          </w:p>
        </w:tc>
      </w:tr>
      <w:tr w:rsidR="00B437A0" w14:paraId="16E2E41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D96C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DBCB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E68D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8D33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B363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C1BB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05B1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273</w:t>
            </w:r>
          </w:p>
        </w:tc>
      </w:tr>
      <w:tr w:rsidR="00B437A0" w14:paraId="1CAC5C8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3EC7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362F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8F12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93BD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88D2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AFA69"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57CA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281</w:t>
            </w:r>
          </w:p>
        </w:tc>
      </w:tr>
      <w:tr w:rsidR="00B437A0" w14:paraId="668202D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6678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F9B7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CC94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26B7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21A7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EF65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C512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90</w:t>
            </w:r>
          </w:p>
        </w:tc>
      </w:tr>
      <w:tr w:rsidR="00B437A0" w14:paraId="6F56511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3920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5D88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19A6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D1A9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1DD0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9755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8692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222</w:t>
            </w:r>
          </w:p>
        </w:tc>
      </w:tr>
      <w:tr w:rsidR="00B437A0" w14:paraId="216333F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2808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8ACE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E042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2AED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9C03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12AC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39BF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609</w:t>
            </w:r>
          </w:p>
        </w:tc>
      </w:tr>
      <w:tr w:rsidR="00B437A0" w14:paraId="48E623C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E420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9086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5027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C199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DD26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E781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1D1A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600</w:t>
            </w:r>
          </w:p>
        </w:tc>
      </w:tr>
      <w:tr w:rsidR="00B437A0" w14:paraId="3D2F078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7772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25E7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FED6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2616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F8AF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37B8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5BFE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156</w:t>
            </w:r>
          </w:p>
        </w:tc>
      </w:tr>
      <w:tr w:rsidR="00B437A0" w14:paraId="0E32906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0E2B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67F6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2E5C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65FE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9315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711C6"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1CF1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36</w:t>
            </w:r>
          </w:p>
        </w:tc>
      </w:tr>
      <w:tr w:rsidR="00B437A0" w14:paraId="20F7685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B951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377F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ED63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CC36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08AC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8B7A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A66D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29</w:t>
            </w:r>
          </w:p>
        </w:tc>
      </w:tr>
      <w:tr w:rsidR="00B437A0" w14:paraId="486A1F2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BD56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7E3C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95A8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39B3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6EF5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8AC55"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7F68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112</w:t>
            </w:r>
          </w:p>
        </w:tc>
      </w:tr>
      <w:tr w:rsidR="00B437A0" w14:paraId="133FF92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9A78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CE52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EB28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2A2F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34B4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C3EBF"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FF3F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332</w:t>
            </w:r>
          </w:p>
        </w:tc>
      </w:tr>
      <w:tr w:rsidR="00B437A0" w14:paraId="31DC94B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5B7D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9895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5D1B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AA1B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B7DB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3B0B3"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E923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473</w:t>
            </w:r>
          </w:p>
        </w:tc>
      </w:tr>
      <w:tr w:rsidR="00B437A0" w14:paraId="1966414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0E0B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93F2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83BB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6D98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4F7C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2430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1D35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159</w:t>
            </w:r>
          </w:p>
        </w:tc>
      </w:tr>
      <w:tr w:rsidR="00B437A0" w14:paraId="7A058C3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2CD9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68F7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AD87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F575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5DC0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5C57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53B6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254</w:t>
            </w:r>
          </w:p>
        </w:tc>
      </w:tr>
      <w:tr w:rsidR="00B437A0" w14:paraId="5D9CB67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17FC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01F7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3926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3B35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4C7A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B6B5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0D79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267</w:t>
            </w:r>
          </w:p>
        </w:tc>
      </w:tr>
      <w:tr w:rsidR="00B437A0" w14:paraId="729FA23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0ECE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DA64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FA58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E732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3843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419E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2B0A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634</w:t>
            </w:r>
          </w:p>
        </w:tc>
      </w:tr>
      <w:tr w:rsidR="00B437A0" w14:paraId="443AF10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E6CE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47C7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78AA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F86C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182A3"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D900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BADE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677</w:t>
            </w:r>
          </w:p>
        </w:tc>
      </w:tr>
      <w:tr w:rsidR="00B437A0" w14:paraId="552B0CC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C596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F8EE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AFC4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C218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E2E2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E45C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8679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571</w:t>
            </w:r>
          </w:p>
        </w:tc>
      </w:tr>
      <w:tr w:rsidR="00B437A0" w14:paraId="1131A8C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72BE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C1A6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EBBC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7E9D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29753"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42A29"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24D0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309</w:t>
            </w:r>
          </w:p>
        </w:tc>
      </w:tr>
      <w:tr w:rsidR="00B437A0" w14:paraId="0F89F3C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402B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8804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D987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F701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CE2A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0CE0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CD1D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540</w:t>
            </w:r>
          </w:p>
        </w:tc>
      </w:tr>
      <w:tr w:rsidR="00B437A0" w14:paraId="3450E40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A58A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821C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5066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40E0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A6C7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F25B6"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677D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196</w:t>
            </w:r>
          </w:p>
        </w:tc>
      </w:tr>
      <w:tr w:rsidR="00B437A0" w14:paraId="7F2B010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7ACD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F847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9651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8862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CC6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2634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6F03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332</w:t>
            </w:r>
          </w:p>
        </w:tc>
      </w:tr>
      <w:tr w:rsidR="00B437A0" w14:paraId="3EB34AC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3D54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97CA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EE7A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AEB3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F1B4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6AC1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4CFC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382</w:t>
            </w:r>
          </w:p>
        </w:tc>
      </w:tr>
      <w:tr w:rsidR="00B437A0" w14:paraId="2C25B40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86D1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DD90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CD5D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548B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36E9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790F3"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05CD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169</w:t>
            </w:r>
          </w:p>
        </w:tc>
      </w:tr>
      <w:tr w:rsidR="00B437A0" w14:paraId="49AF007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7BB1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25A8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86ED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23BD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DED2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1149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0C47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244</w:t>
            </w:r>
          </w:p>
        </w:tc>
      </w:tr>
      <w:tr w:rsidR="00B437A0" w14:paraId="07BD509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1EE9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BA98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40F4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B62E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DE34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5E16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523D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587</w:t>
            </w:r>
          </w:p>
        </w:tc>
      </w:tr>
      <w:tr w:rsidR="00B437A0" w14:paraId="004412B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8938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FAAF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F475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0742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4C1B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7DF72"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3F61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1,407</w:t>
            </w:r>
          </w:p>
        </w:tc>
      </w:tr>
      <w:tr w:rsidR="00B437A0" w14:paraId="212920B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DD75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AB93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032F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0329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1337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0B5C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945D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2,002</w:t>
            </w:r>
          </w:p>
        </w:tc>
      </w:tr>
      <w:tr w:rsidR="00B437A0" w14:paraId="19CFC7B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8337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B3E2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C943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FF73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B2FD9"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78D3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2840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2,137</w:t>
            </w:r>
          </w:p>
        </w:tc>
      </w:tr>
      <w:tr w:rsidR="00B437A0" w14:paraId="21BC486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DF37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25F0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50D0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18BD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E060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A155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2239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1,746</w:t>
            </w:r>
          </w:p>
        </w:tc>
      </w:tr>
      <w:tr w:rsidR="00B437A0" w14:paraId="32029A2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2444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3103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3054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F083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B8E3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A773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D668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1,381</w:t>
            </w:r>
          </w:p>
        </w:tc>
      </w:tr>
      <w:tr w:rsidR="00B437A0" w14:paraId="460B794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015C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0E7D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BB7F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D5EC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A3FF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5368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8E73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1,444</w:t>
            </w:r>
          </w:p>
        </w:tc>
      </w:tr>
      <w:tr w:rsidR="00B437A0" w14:paraId="2411E8D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8977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lastRenderedPageBreak/>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8C2E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9AA4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62C8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6FC8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1A2F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5261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1,251</w:t>
            </w:r>
          </w:p>
        </w:tc>
      </w:tr>
      <w:tr w:rsidR="00B437A0" w14:paraId="1D6D5B1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F30D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177A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9244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292E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BC96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AEB9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D7C1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1,065</w:t>
            </w:r>
          </w:p>
        </w:tc>
      </w:tr>
      <w:tr w:rsidR="00B437A0" w14:paraId="17FF285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C3CB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181D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F9EC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BFC1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1A04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E423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F3F6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1,045</w:t>
            </w:r>
          </w:p>
        </w:tc>
      </w:tr>
      <w:tr w:rsidR="00B437A0" w14:paraId="699A594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B124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91FF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CD97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0938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8C3A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722E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1EE9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1,028</w:t>
            </w:r>
          </w:p>
        </w:tc>
      </w:tr>
      <w:tr w:rsidR="00B437A0" w14:paraId="10F5CD4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F53D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0BD5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CA91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ED1B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EFE9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AC4F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20F6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w:t>
            </w:r>
          </w:p>
        </w:tc>
      </w:tr>
      <w:tr w:rsidR="00B437A0" w14:paraId="2B21326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1F43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330D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4BF0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262F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B604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8F5EF"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F948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350</w:t>
            </w:r>
          </w:p>
        </w:tc>
      </w:tr>
      <w:tr w:rsidR="00B437A0" w14:paraId="6B9247C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7072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9974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CE57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BF74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AFC2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6FF1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5CAC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513</w:t>
            </w:r>
          </w:p>
        </w:tc>
      </w:tr>
      <w:tr w:rsidR="00B437A0" w14:paraId="252D529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8A2B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819D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3CCC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4DF2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2306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82A66"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F675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304</w:t>
            </w:r>
          </w:p>
        </w:tc>
      </w:tr>
      <w:tr w:rsidR="00B437A0" w14:paraId="30A9CC0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67C1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272C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993D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928E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3B7B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B69A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10FD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238</w:t>
            </w:r>
          </w:p>
        </w:tc>
      </w:tr>
      <w:tr w:rsidR="00B437A0" w14:paraId="7821F49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5EED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9231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534E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B572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C9B0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496D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C7A0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395</w:t>
            </w:r>
          </w:p>
        </w:tc>
      </w:tr>
      <w:tr w:rsidR="00B437A0" w14:paraId="2DE42B0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06E5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4D4D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63DE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0D1A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7E99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9B56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0FF0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507</w:t>
            </w:r>
          </w:p>
        </w:tc>
      </w:tr>
      <w:tr w:rsidR="00B437A0" w14:paraId="4F3CEAC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4601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778C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107A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FE66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657C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34CC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5716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157</w:t>
            </w:r>
          </w:p>
        </w:tc>
      </w:tr>
      <w:tr w:rsidR="00B437A0" w14:paraId="0588924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7336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BB3D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FD6A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B062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7370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7820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4291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523</w:t>
            </w:r>
          </w:p>
        </w:tc>
      </w:tr>
      <w:tr w:rsidR="00B437A0" w14:paraId="6AF047B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04F2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8C50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BC38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838E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AEF3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8AAB6"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9E0C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241</w:t>
            </w:r>
          </w:p>
        </w:tc>
      </w:tr>
      <w:tr w:rsidR="00B437A0" w14:paraId="1A5772A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D392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5C9F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1987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2ECC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1E576"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C9392"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6084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256</w:t>
            </w:r>
          </w:p>
        </w:tc>
      </w:tr>
      <w:tr w:rsidR="00B437A0" w14:paraId="5628B6D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5CCE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387A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7C63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B2C4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F7265"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4603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CCBF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530</w:t>
            </w:r>
          </w:p>
        </w:tc>
      </w:tr>
      <w:tr w:rsidR="00B437A0" w14:paraId="5D7A1F6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B2B3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610B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CCCD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B5E6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23B1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0A8E3"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BB84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564</w:t>
            </w:r>
          </w:p>
        </w:tc>
      </w:tr>
      <w:tr w:rsidR="00B437A0" w14:paraId="47F60C4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4144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9C6E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12640"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528E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F4D4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5A14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9B30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379</w:t>
            </w:r>
          </w:p>
        </w:tc>
      </w:tr>
      <w:tr w:rsidR="00B437A0" w14:paraId="15A340B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0E51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093A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CEBF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475F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D358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C595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CF0E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600</w:t>
            </w:r>
          </w:p>
        </w:tc>
      </w:tr>
      <w:tr w:rsidR="00B437A0" w14:paraId="53F80EE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5673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4B90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B803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3623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B27A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D056F"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6766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355</w:t>
            </w:r>
          </w:p>
        </w:tc>
      </w:tr>
      <w:tr w:rsidR="00B437A0" w14:paraId="454D685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F849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E46D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03936"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FB2A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6331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30BE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CF4F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542</w:t>
            </w:r>
          </w:p>
        </w:tc>
      </w:tr>
      <w:tr w:rsidR="00B437A0" w14:paraId="519A921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9951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8B2D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20A7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87D0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2454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94BD3"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EC7F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285</w:t>
            </w:r>
          </w:p>
        </w:tc>
      </w:tr>
      <w:tr w:rsidR="00B437A0" w14:paraId="19EE3B7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2849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6978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133F2"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2B37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AB86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277F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1A33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846</w:t>
            </w:r>
          </w:p>
        </w:tc>
      </w:tr>
      <w:tr w:rsidR="00B437A0" w14:paraId="3F77AB79"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6BDB3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C65D9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007C89"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B66D1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83AC4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589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73E32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DD0E3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751</w:t>
            </w:r>
          </w:p>
        </w:tc>
      </w:tr>
    </w:tbl>
    <w:p w14:paraId="6CFA2A14" w14:textId="77777777" w:rsidR="00B437A0" w:rsidRDefault="00FB6D3D">
      <w:r>
        <w:br w:type="page"/>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B437A0" w14:paraId="664C94E4" w14:textId="77777777">
        <w:trPr>
          <w:tblHeader/>
          <w:jc w:val="center"/>
        </w:trPr>
        <w:tc>
          <w:tcPr>
            <w:tcW w:w="8640" w:type="dxa"/>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42D3B66" w14:textId="04DB76EB"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lastRenderedPageBreak/>
              <w:t xml:space="preserve">Table </w:t>
            </w:r>
            <w:proofErr w:type="gramStart"/>
            <w:r w:rsidRPr="00B811E5">
              <w:rPr>
                <w:rFonts w:ascii="Arial" w:eastAsia="Arial" w:hAnsi="Arial" w:cs="Arial"/>
                <w:color w:val="000000"/>
                <w:highlight w:val="yellow"/>
              </w:rPr>
              <w:t>19.A.</w:t>
            </w:r>
            <w:commentRangeStart w:id="65"/>
            <w:proofErr w:type="gramEnd"/>
            <w:r w:rsidRPr="00B811E5">
              <w:rPr>
                <w:rFonts w:ascii="Arial" w:eastAsia="Arial" w:hAnsi="Arial" w:cs="Arial"/>
                <w:color w:val="000000"/>
                <w:highlight w:val="yellow"/>
              </w:rPr>
              <w:t>4</w:t>
            </w:r>
            <w:commentRangeEnd w:id="65"/>
            <w:r w:rsidR="00B811E5" w:rsidRPr="00B811E5">
              <w:rPr>
                <w:rStyle w:val="CommentReference"/>
                <w:highlight w:val="yellow"/>
              </w:rPr>
              <w:commentReference w:id="65"/>
            </w:r>
            <w:r w:rsidRPr="00B811E5">
              <w:rPr>
                <w:rFonts w:ascii="Arial" w:eastAsia="Arial" w:hAnsi="Arial" w:cs="Arial"/>
                <w:color w:val="000000"/>
                <w:highlight w:val="yellow"/>
              </w:rPr>
              <w:t>.</w:t>
            </w:r>
            <w:r>
              <w:rPr>
                <w:rFonts w:ascii="Arial" w:eastAsia="Arial" w:hAnsi="Arial" w:cs="Arial"/>
                <w:color w:val="000000"/>
              </w:rPr>
              <w:t xml:space="preserve"> The p</w:t>
            </w:r>
            <w:commentRangeStart w:id="66"/>
            <w:r>
              <w:rPr>
                <w:rFonts w:ascii="Arial" w:eastAsia="Arial" w:hAnsi="Arial" w:cs="Arial"/>
                <w:color w:val="000000"/>
              </w:rPr>
              <w:t>ropo</w:t>
            </w:r>
            <w:commentRangeEnd w:id="66"/>
            <w:r w:rsidR="00EA74B1">
              <w:rPr>
                <w:rStyle w:val="CommentReference"/>
              </w:rPr>
              <w:commentReference w:id="66"/>
            </w:r>
            <w:r>
              <w:rPr>
                <w:rFonts w:ascii="Arial" w:eastAsia="Arial" w:hAnsi="Arial" w:cs="Arial"/>
                <w:color w:val="000000"/>
              </w:rPr>
              <w:t>rtion of</w:t>
            </w:r>
            <w:ins w:id="67" w:author="Cara.Rodgveller" w:date="2023-09-12T13:48:00Z">
              <w:r w:rsidR="00C109ED">
                <w:rPr>
                  <w:rFonts w:ascii="Arial" w:eastAsia="Arial" w:hAnsi="Arial" w:cs="Arial"/>
                  <w:color w:val="000000"/>
                </w:rPr>
                <w:t xml:space="preserve"> </w:t>
              </w:r>
            </w:ins>
            <w:r>
              <w:rPr>
                <w:rFonts w:ascii="Arial" w:eastAsia="Arial" w:hAnsi="Arial" w:cs="Arial"/>
                <w:color w:val="000000"/>
              </w:rPr>
              <w:t>sablefish catch observed by observers</w:t>
            </w:r>
            <w:ins w:id="68" w:author="Cara.Rodgveller" w:date="2023-09-12T16:04:00Z">
              <w:r w:rsidR="003A554D">
                <w:rPr>
                  <w:rFonts w:ascii="Arial" w:eastAsia="Arial" w:hAnsi="Arial" w:cs="Arial"/>
                  <w:color w:val="000000"/>
                </w:rPr>
                <w:t xml:space="preserve"> (</w:t>
              </w:r>
              <w:proofErr w:type="spellStart"/>
              <w:r w:rsidR="003A554D">
                <w:rPr>
                  <w:rFonts w:ascii="Arial" w:eastAsia="Arial" w:hAnsi="Arial" w:cs="Arial"/>
                  <w:color w:val="000000"/>
                </w:rPr>
                <w:t>Obs</w:t>
              </w:r>
              <w:proofErr w:type="spellEnd"/>
              <w:r w:rsidR="003A554D">
                <w:rPr>
                  <w:rFonts w:ascii="Arial" w:eastAsia="Arial" w:hAnsi="Arial" w:cs="Arial"/>
                  <w:color w:val="000000"/>
                </w:rPr>
                <w:t>)</w:t>
              </w:r>
            </w:ins>
            <w:r>
              <w:rPr>
                <w:rFonts w:ascii="Arial" w:eastAsia="Arial" w:hAnsi="Arial" w:cs="Arial"/>
                <w:color w:val="000000"/>
              </w:rPr>
              <w:t xml:space="preserve"> or electronic monitoring (EM) by area and gear for the most recent five years and the average proportions from 2013 through the current year. The remainder of the catch had no observer coverage. Gear types include pelagic trawl (PTR), non-pelagic trawl (NPT), pot (POT), or hook and line (HAL). Areas include the Aleutian Islands (AI), Bering Sea (BS), Western Gulf of Alaska (WGOA), Central Gulf of Alaska (CGOA), West Yakutat (WY), and East Yakutat (EY).</w:t>
            </w:r>
          </w:p>
        </w:tc>
      </w:tr>
      <w:tr w:rsidR="00B437A0" w14:paraId="4E56E666" w14:textId="77777777">
        <w:trPr>
          <w:tblHeader/>
          <w:jc w:val="center"/>
        </w:trPr>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8CAB1" w14:textId="77777777" w:rsidR="00B437A0" w:rsidRDefault="00B437A0">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4B64D" w14:textId="77777777" w:rsidR="00B437A0" w:rsidRDefault="00B437A0">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2852F"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PTR</w:t>
            </w: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C346B"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NPT</w:t>
            </w: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3A644"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POT</w:t>
            </w: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E5DC9" w14:textId="77777777" w:rsidR="00B437A0" w:rsidRDefault="00B437A0">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0D531"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HAL</w:t>
            </w: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F853B" w14:textId="77777777" w:rsidR="00B437A0" w:rsidRDefault="00B437A0">
            <w:pPr>
              <w:pBdr>
                <w:top w:val="none" w:sz="0" w:space="0" w:color="000000"/>
                <w:left w:val="none" w:sz="0" w:space="0" w:color="000000"/>
                <w:bottom w:val="none" w:sz="0" w:space="0" w:color="000000"/>
                <w:right w:val="none" w:sz="0" w:space="0" w:color="000000"/>
              </w:pBdr>
              <w:spacing w:before="100" w:after="100"/>
              <w:ind w:left="100" w:right="100"/>
            </w:pPr>
          </w:p>
        </w:tc>
      </w:tr>
      <w:tr w:rsidR="00B437A0" w14:paraId="5E71F06F" w14:textId="77777777">
        <w:trPr>
          <w:tblHeader/>
          <w:jc w:val="center"/>
        </w:trPr>
        <w:tc>
          <w:tcPr>
            <w:tcW w:w="1080" w:type="dxa"/>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6D1B935"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Area</w:t>
            </w:r>
          </w:p>
        </w:tc>
        <w:tc>
          <w:tcPr>
            <w:tcW w:w="1080" w:type="dxa"/>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6BB2482"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Year</w:t>
            </w:r>
          </w:p>
        </w:tc>
        <w:tc>
          <w:tcPr>
            <w:tcW w:w="1080" w:type="dxa"/>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4746B9D" w14:textId="75E1EB11"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commentRangeStart w:id="69"/>
            <w:commentRangeStart w:id="70"/>
            <w:commentRangeStart w:id="71"/>
            <w:commentRangeStart w:id="72"/>
            <w:r>
              <w:rPr>
                <w:rFonts w:ascii="Arial" w:eastAsia="Arial" w:hAnsi="Arial" w:cs="Arial"/>
                <w:color w:val="000000"/>
              </w:rPr>
              <w:t xml:space="preserve">% </w:t>
            </w:r>
            <w:proofErr w:type="spellStart"/>
            <w:r>
              <w:rPr>
                <w:rFonts w:ascii="Arial" w:eastAsia="Arial" w:hAnsi="Arial" w:cs="Arial"/>
                <w:color w:val="000000"/>
              </w:rPr>
              <w:t>Obs</w:t>
            </w:r>
            <w:proofErr w:type="spellEnd"/>
            <w:del w:id="73" w:author="Cara.Rodgveller" w:date="2023-09-12T16:05:00Z">
              <w:r w:rsidDel="003A554D">
                <w:rPr>
                  <w:rFonts w:ascii="Arial" w:eastAsia="Arial" w:hAnsi="Arial" w:cs="Arial"/>
                  <w:color w:val="000000"/>
                </w:rPr>
                <w:delText>erver</w:delText>
              </w:r>
            </w:del>
            <w:commentRangeEnd w:id="69"/>
            <w:r w:rsidR="003A554D">
              <w:rPr>
                <w:rStyle w:val="CommentReference"/>
              </w:rPr>
              <w:commentReference w:id="69"/>
            </w:r>
            <w:commentRangeEnd w:id="70"/>
            <w:r w:rsidR="00C413FD">
              <w:rPr>
                <w:rStyle w:val="CommentReference"/>
              </w:rPr>
              <w:commentReference w:id="70"/>
            </w:r>
            <w:commentRangeEnd w:id="71"/>
            <w:r w:rsidR="00C413FD">
              <w:rPr>
                <w:rStyle w:val="CommentReference"/>
              </w:rPr>
              <w:commentReference w:id="71"/>
            </w:r>
            <w:commentRangeEnd w:id="72"/>
            <w:r w:rsidR="00184F8C">
              <w:rPr>
                <w:rStyle w:val="CommentReference"/>
              </w:rPr>
              <w:commentReference w:id="72"/>
            </w:r>
          </w:p>
        </w:tc>
        <w:tc>
          <w:tcPr>
            <w:tcW w:w="1080" w:type="dxa"/>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1513E73" w14:textId="7703D978"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 xml:space="preserve">% </w:t>
            </w:r>
            <w:proofErr w:type="spellStart"/>
            <w:r>
              <w:rPr>
                <w:rFonts w:ascii="Arial" w:eastAsia="Arial" w:hAnsi="Arial" w:cs="Arial"/>
                <w:color w:val="000000"/>
              </w:rPr>
              <w:t>Obs</w:t>
            </w:r>
            <w:proofErr w:type="spellEnd"/>
            <w:del w:id="74" w:author="Cara.Rodgveller" w:date="2023-09-12T16:05:00Z">
              <w:r w:rsidDel="003A554D">
                <w:rPr>
                  <w:rFonts w:ascii="Arial" w:eastAsia="Arial" w:hAnsi="Arial" w:cs="Arial"/>
                  <w:color w:val="000000"/>
                </w:rPr>
                <w:delText>erver</w:delText>
              </w:r>
            </w:del>
          </w:p>
        </w:tc>
        <w:tc>
          <w:tcPr>
            <w:tcW w:w="1080" w:type="dxa"/>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4D5A881"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 EM</w:t>
            </w:r>
          </w:p>
        </w:tc>
        <w:tc>
          <w:tcPr>
            <w:tcW w:w="1080" w:type="dxa"/>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3AE37E7" w14:textId="69BAB8D1"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 xml:space="preserve">% </w:t>
            </w:r>
            <w:proofErr w:type="spellStart"/>
            <w:r>
              <w:rPr>
                <w:rFonts w:ascii="Arial" w:eastAsia="Arial" w:hAnsi="Arial" w:cs="Arial"/>
                <w:color w:val="000000"/>
              </w:rPr>
              <w:t>Obs</w:t>
            </w:r>
            <w:proofErr w:type="spellEnd"/>
            <w:del w:id="75" w:author="Cara.Rodgveller" w:date="2023-09-12T16:05:00Z">
              <w:r w:rsidDel="003A554D">
                <w:rPr>
                  <w:rFonts w:ascii="Arial" w:eastAsia="Arial" w:hAnsi="Arial" w:cs="Arial"/>
                  <w:color w:val="000000"/>
                </w:rPr>
                <w:delText>erver</w:delText>
              </w:r>
            </w:del>
          </w:p>
        </w:tc>
        <w:tc>
          <w:tcPr>
            <w:tcW w:w="1080" w:type="dxa"/>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DA366FE"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 EM</w:t>
            </w:r>
          </w:p>
        </w:tc>
        <w:tc>
          <w:tcPr>
            <w:tcW w:w="1080" w:type="dxa"/>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0B30274" w14:textId="2334D7E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rPr>
              <w:t xml:space="preserve">% </w:t>
            </w:r>
            <w:proofErr w:type="spellStart"/>
            <w:r>
              <w:rPr>
                <w:rFonts w:ascii="Arial" w:eastAsia="Arial" w:hAnsi="Arial" w:cs="Arial"/>
                <w:color w:val="000000"/>
              </w:rPr>
              <w:t>Obs</w:t>
            </w:r>
            <w:proofErr w:type="spellEnd"/>
            <w:del w:id="76" w:author="Cara.Rodgveller" w:date="2023-09-12T16:05:00Z">
              <w:r w:rsidDel="003A554D">
                <w:rPr>
                  <w:rFonts w:ascii="Arial" w:eastAsia="Arial" w:hAnsi="Arial" w:cs="Arial"/>
                  <w:color w:val="000000"/>
                </w:rPr>
                <w:delText>erver</w:delText>
              </w:r>
            </w:del>
          </w:p>
        </w:tc>
      </w:tr>
      <w:tr w:rsidR="00B437A0" w14:paraId="7796C6F1" w14:textId="77777777">
        <w:trPr>
          <w:jc w:val="center"/>
        </w:trPr>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1B96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3620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4F27F"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7DC4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BAB4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7725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73</w:t>
            </w: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9D3C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w:t>
            </w: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DB21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w:t>
            </w:r>
          </w:p>
        </w:tc>
      </w:tr>
      <w:tr w:rsidR="00B437A0" w14:paraId="3E8BCE5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B058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0278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8EF8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B1D6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424A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FF16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C5C6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2860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w:t>
            </w:r>
          </w:p>
        </w:tc>
      </w:tr>
      <w:tr w:rsidR="00B437A0" w14:paraId="7655CBE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7FB1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82AC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EA99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D5C7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08A0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B4D9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C4BA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04A7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w:t>
            </w:r>
          </w:p>
        </w:tc>
      </w:tr>
      <w:tr w:rsidR="00B437A0" w14:paraId="7DA2F27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BABB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6724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9EFF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8CEF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7F46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8E39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1258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8781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25</w:t>
            </w:r>
          </w:p>
        </w:tc>
      </w:tr>
      <w:tr w:rsidR="00B437A0" w14:paraId="7921439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D050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73ED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3128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A9D0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63901"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5CF2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7F0E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134B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w:t>
            </w:r>
          </w:p>
        </w:tc>
      </w:tr>
      <w:tr w:rsidR="00B437A0" w14:paraId="298B7C9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B37F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commentRangeStart w:id="77"/>
            <w:r>
              <w:rPr>
                <w:rFonts w:ascii="New Times Roman" w:eastAsia="New Times Roman" w:hAnsi="New Times Roman" w:cs="New Times Roman"/>
                <w:color w:val="000000"/>
              </w:rPr>
              <w:t>AI</w:t>
            </w:r>
            <w:commentRangeEnd w:id="77"/>
            <w:r w:rsidR="00C109ED">
              <w:rPr>
                <w:rStyle w:val="CommentReference"/>
              </w:rPr>
              <w:commentReference w:id="77"/>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F1AC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Avg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4386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4090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A398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D41B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FBFC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C55F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26</w:t>
            </w:r>
          </w:p>
        </w:tc>
      </w:tr>
      <w:tr w:rsidR="00B437A0" w14:paraId="312BA79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770B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CF23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586A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C21A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464E8"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FCC3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9E25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E3D8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77</w:t>
            </w:r>
          </w:p>
        </w:tc>
      </w:tr>
      <w:tr w:rsidR="00B437A0" w14:paraId="65A7BED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9C24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FA10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20F1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ACFD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4FC3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CCD4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B197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BF44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55</w:t>
            </w:r>
          </w:p>
        </w:tc>
      </w:tr>
      <w:tr w:rsidR="00B437A0" w14:paraId="01B35E5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0C63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06B5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1E5B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61E1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CD07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7227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27EB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3BE2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76</w:t>
            </w:r>
          </w:p>
        </w:tc>
      </w:tr>
      <w:tr w:rsidR="00B437A0" w14:paraId="0B2CFC7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7574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CC5B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9FCC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375C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AF79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9259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3BB2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F312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w:t>
            </w:r>
          </w:p>
        </w:tc>
      </w:tr>
      <w:tr w:rsidR="00B437A0" w14:paraId="544BFBD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EE2A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B31E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6856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9488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0BAE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F623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8F06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BF11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69</w:t>
            </w:r>
          </w:p>
        </w:tc>
      </w:tr>
      <w:tr w:rsidR="00B437A0" w14:paraId="79F9BFC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9E2F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3FDF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Avg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37C7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BFDB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1065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CD53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BFC1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1D94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52</w:t>
            </w:r>
          </w:p>
        </w:tc>
      </w:tr>
      <w:tr w:rsidR="00B437A0" w14:paraId="062FB6C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0061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6B2D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7C02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FD5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DF1E9"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6426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F24B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0678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w:t>
            </w:r>
          </w:p>
        </w:tc>
      </w:tr>
      <w:tr w:rsidR="00B437A0" w14:paraId="4091EA2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3ADE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29CC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56AD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181B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9423C"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ED6F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942B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0DB1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33</w:t>
            </w:r>
          </w:p>
        </w:tc>
      </w:tr>
      <w:tr w:rsidR="00B437A0" w14:paraId="5E36B0F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1C50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12B2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0A60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DF28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DB6F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071E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F6F4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D035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w:t>
            </w:r>
          </w:p>
        </w:tc>
      </w:tr>
      <w:tr w:rsidR="00B437A0" w14:paraId="682DC49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FFE0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1F80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55DD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DE28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79A8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FE5D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136C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0648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29</w:t>
            </w:r>
          </w:p>
        </w:tc>
      </w:tr>
      <w:tr w:rsidR="00B437A0" w14:paraId="60F6CAD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BD97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30A7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6503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F98D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7EBB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AA35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A4FE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802F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54</w:t>
            </w:r>
          </w:p>
        </w:tc>
      </w:tr>
      <w:tr w:rsidR="00B437A0" w14:paraId="6DA8FC2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FB54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945B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Avg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48C3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41B2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2AD1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62F5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3892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187F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w:t>
            </w:r>
          </w:p>
        </w:tc>
      </w:tr>
      <w:tr w:rsidR="00B437A0" w14:paraId="672840F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EF2B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2EC8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9469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6149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13A8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00E9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B6DE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3E44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w:t>
            </w:r>
          </w:p>
        </w:tc>
      </w:tr>
      <w:tr w:rsidR="00B437A0" w14:paraId="2D1E1AF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13C2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D06F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051E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2B22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A6F7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22F1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4AA6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9AAE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w:t>
            </w:r>
          </w:p>
        </w:tc>
      </w:tr>
      <w:tr w:rsidR="00B437A0" w14:paraId="0B49F15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D2E4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61F2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5293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A7F2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D4ED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66D1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4D7A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25E5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w:t>
            </w:r>
          </w:p>
        </w:tc>
      </w:tr>
      <w:tr w:rsidR="00B437A0" w14:paraId="6AE25FF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B95B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BF09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9998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3FE1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8036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7B66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E410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068D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w:t>
            </w:r>
          </w:p>
        </w:tc>
      </w:tr>
      <w:tr w:rsidR="00B437A0" w14:paraId="1ED4AC9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83D3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0CFD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1CCF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1B8A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51DE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A0FB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9108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B13D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w:t>
            </w:r>
          </w:p>
        </w:tc>
      </w:tr>
      <w:tr w:rsidR="00B437A0" w14:paraId="3DED8A4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E115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D2E4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Avg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5E9B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3A54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7D36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51A7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5F69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2D0B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17</w:t>
            </w:r>
          </w:p>
        </w:tc>
      </w:tr>
      <w:tr w:rsidR="00B437A0" w14:paraId="2B0EF42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E3CB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C863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67D6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55E1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850E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3B97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F733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2A13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w:t>
            </w:r>
          </w:p>
        </w:tc>
      </w:tr>
      <w:tr w:rsidR="00B437A0" w14:paraId="63E0F41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A233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69A2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5810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474E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505E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035C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CCCD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C40D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w:t>
            </w:r>
          </w:p>
        </w:tc>
      </w:tr>
      <w:tr w:rsidR="00B437A0" w14:paraId="1E307CA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0EAB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9A94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FDC1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C1DC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F1B9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1F72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251D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B001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r>
      <w:tr w:rsidR="00B437A0" w14:paraId="399F14C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A0CC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8CB1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31B6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FECC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A7EE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2649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AC3F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B8D0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w:t>
            </w:r>
          </w:p>
        </w:tc>
      </w:tr>
      <w:tr w:rsidR="00B437A0" w14:paraId="248CB08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CBCB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132B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47093"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F912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0E95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3F2A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1319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8FCF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w:t>
            </w:r>
          </w:p>
        </w:tc>
      </w:tr>
      <w:tr w:rsidR="00B437A0" w14:paraId="3BE8B2C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BD72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98C9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Avg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2869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3437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05E4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CF9F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F745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289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w:t>
            </w:r>
          </w:p>
        </w:tc>
      </w:tr>
      <w:tr w:rsidR="00B437A0" w14:paraId="31A2E09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F486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A1FB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E9595"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D254F"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D19AB"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EAA6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B55B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3CE0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w:t>
            </w:r>
          </w:p>
        </w:tc>
      </w:tr>
      <w:tr w:rsidR="00B437A0" w14:paraId="031B9E5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FE89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A9E8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F96CD"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90B72"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8C72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C88C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8AFF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42C7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w:t>
            </w:r>
          </w:p>
        </w:tc>
      </w:tr>
      <w:tr w:rsidR="00B437A0" w14:paraId="1BBB374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71F4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lastRenderedPageBreak/>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83AF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w:t>
            </w:r>
            <w:commentRangeStart w:id="78"/>
            <w:commentRangeStart w:id="79"/>
            <w:r>
              <w:rPr>
                <w:rFonts w:ascii="New Times Roman" w:eastAsia="New Times Roman" w:hAnsi="New Times Roman" w:cs="New Times Roman"/>
                <w:color w:val="000000"/>
              </w:rPr>
              <w:t>020</w:t>
            </w:r>
            <w:commentRangeEnd w:id="78"/>
            <w:r w:rsidR="00A62097">
              <w:rPr>
                <w:rStyle w:val="CommentReference"/>
              </w:rPr>
              <w:commentReference w:id="78"/>
            </w:r>
            <w:commentRangeEnd w:id="79"/>
            <w:r w:rsidR="00C413FD">
              <w:rPr>
                <w:rStyle w:val="CommentReference"/>
              </w:rPr>
              <w:commentReference w:id="79"/>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BFC56"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C55D2"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5265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BC0C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F537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270B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w:t>
            </w:r>
          </w:p>
        </w:tc>
      </w:tr>
      <w:tr w:rsidR="00B437A0" w14:paraId="101BE52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4A95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11C7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DBAFF"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BCAA4"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9AEC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1C5E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30E8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2484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w:t>
            </w:r>
          </w:p>
        </w:tc>
      </w:tr>
      <w:tr w:rsidR="00B437A0" w14:paraId="2781B7E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39BD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EF65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DB3B6"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41EDE"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0E4A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0580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E907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9D3D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w:t>
            </w:r>
          </w:p>
        </w:tc>
      </w:tr>
      <w:tr w:rsidR="00B437A0" w14:paraId="62DBAB91"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79D57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0006C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Avg</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120A57"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238F0A" w14:textId="77777777" w:rsidR="00B437A0" w:rsidRDefault="00B437A0">
            <w:pPr>
              <w:pBdr>
                <w:top w:val="none" w:sz="0" w:space="0" w:color="000000"/>
                <w:left w:val="none" w:sz="0" w:space="0" w:color="000000"/>
                <w:bottom w:val="none" w:sz="0" w:space="0" w:color="000000"/>
                <w:right w:val="none" w:sz="0" w:space="0" w:color="000000"/>
              </w:pBdr>
              <w:spacing w:before="100" w:after="100" w:line="72" w:lineRule="auto"/>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3278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806F6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3E00C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B0CE0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w:t>
            </w:r>
          </w:p>
        </w:tc>
      </w:tr>
    </w:tbl>
    <w:p w14:paraId="2051C427" w14:textId="77777777" w:rsidR="00B437A0" w:rsidRDefault="00FB6D3D">
      <w:r>
        <w:br w:type="page"/>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B437A0" w14:paraId="2C0EC73E" w14:textId="77777777">
        <w:trPr>
          <w:tblHeader/>
          <w:jc w:val="center"/>
        </w:trPr>
        <w:tc>
          <w:tcPr>
            <w:tcW w:w="7560" w:type="dxa"/>
            <w:gridSpan w:val="7"/>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DEC3E9" w14:textId="5B4558A9"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lastRenderedPageBreak/>
              <w:t xml:space="preserve">Table 19.A.5. The total catch in mt for each area and year, the number of individual fish lengths </w:t>
            </w:r>
            <w:ins w:id="80" w:author="Cara.Rodgveller" w:date="2023-09-12T14:26:00Z">
              <w:r w:rsidR="00427FDA">
                <w:rPr>
                  <w:rFonts w:ascii="New Times Roman" w:eastAsia="New Times Roman" w:hAnsi="New Times Roman" w:cs="New Times Roman"/>
                  <w:color w:val="000000"/>
                </w:rPr>
                <w:t>(</w:t>
              </w:r>
              <w:proofErr w:type="spellStart"/>
              <w:r w:rsidR="00427FDA">
                <w:rPr>
                  <w:rFonts w:ascii="New Times Roman" w:eastAsia="New Times Roman" w:hAnsi="New Times Roman" w:cs="New Times Roman"/>
                  <w:color w:val="000000"/>
                </w:rPr>
                <w:t>len</w:t>
              </w:r>
              <w:proofErr w:type="spellEnd"/>
              <w:r w:rsidR="00427FDA">
                <w:rPr>
                  <w:rFonts w:ascii="New Times Roman" w:eastAsia="New Times Roman" w:hAnsi="New Times Roman" w:cs="New Times Roman"/>
                  <w:color w:val="000000"/>
                </w:rPr>
                <w:t xml:space="preserve">) </w:t>
              </w:r>
            </w:ins>
            <w:r>
              <w:rPr>
                <w:rFonts w:ascii="New Times Roman" w:eastAsia="New Times Roman" w:hAnsi="New Times Roman" w:cs="New Times Roman"/>
                <w:color w:val="000000"/>
              </w:rPr>
              <w:t>and otoliths</w:t>
            </w:r>
            <w:ins w:id="81" w:author="Cara.Rodgveller" w:date="2023-09-12T14:26:00Z">
              <w:r w:rsidR="00427FDA">
                <w:rPr>
                  <w:rFonts w:ascii="New Times Roman" w:eastAsia="New Times Roman" w:hAnsi="New Times Roman" w:cs="New Times Roman"/>
                  <w:color w:val="000000"/>
                </w:rPr>
                <w:t>(</w:t>
              </w:r>
              <w:proofErr w:type="spellStart"/>
              <w:r w:rsidR="00427FDA">
                <w:rPr>
                  <w:rFonts w:ascii="New Times Roman" w:eastAsia="New Times Roman" w:hAnsi="New Times Roman" w:cs="New Times Roman"/>
                  <w:color w:val="000000"/>
                </w:rPr>
                <w:t>oto</w:t>
              </w:r>
              <w:proofErr w:type="spellEnd"/>
              <w:r w:rsidR="00427FDA">
                <w:rPr>
                  <w:rFonts w:ascii="New Times Roman" w:eastAsia="New Times Roman" w:hAnsi="New Times Roman" w:cs="New Times Roman"/>
                  <w:color w:val="000000"/>
                </w:rPr>
                <w:t>)</w:t>
              </w:r>
            </w:ins>
            <w:r>
              <w:rPr>
                <w:rFonts w:ascii="New Times Roman" w:eastAsia="New Times Roman" w:hAnsi="New Times Roman" w:cs="New Times Roman"/>
                <w:color w:val="000000"/>
              </w:rPr>
              <w:t xml:space="preserve"> collected, and the rate of length and otolith sampling, as </w:t>
            </w:r>
            <w:ins w:id="82" w:author="Cara.Rodgveller" w:date="2023-09-12T14:27:00Z">
              <w:r w:rsidR="00427FDA">
                <w:rPr>
                  <w:rFonts w:ascii="New Times Roman" w:eastAsia="New Times Roman" w:hAnsi="New Times Roman" w:cs="New Times Roman"/>
                  <w:color w:val="000000"/>
                </w:rPr>
                <w:t>samples</w:t>
              </w:r>
            </w:ins>
            <w:del w:id="83" w:author="Cara.Rodgveller" w:date="2023-09-12T14:27:00Z">
              <w:r w:rsidDel="00427FDA">
                <w:rPr>
                  <w:rFonts w:ascii="New Times Roman" w:eastAsia="New Times Roman" w:hAnsi="New Times Roman" w:cs="New Times Roman"/>
                  <w:color w:val="000000"/>
                </w:rPr>
                <w:delText>lengths</w:delText>
              </w:r>
            </w:del>
            <w:r>
              <w:rPr>
                <w:rFonts w:ascii="New Times Roman" w:eastAsia="New Times Roman" w:hAnsi="New Times Roman" w:cs="New Times Roman"/>
                <w:color w:val="000000"/>
              </w:rPr>
              <w:t xml:space="preserve"> per mt of catch</w:t>
            </w:r>
            <w:del w:id="84" w:author="Cara.Rodgveller" w:date="2023-09-12T14:27:00Z">
              <w:r w:rsidDel="00427FDA">
                <w:rPr>
                  <w:rFonts w:ascii="New Times Roman" w:eastAsia="New Times Roman" w:hAnsi="New Times Roman" w:cs="New Times Roman"/>
                  <w:color w:val="000000"/>
                </w:rPr>
                <w:delText>,</w:delText>
              </w:r>
            </w:del>
            <w:r>
              <w:rPr>
                <w:rFonts w:ascii="New Times Roman" w:eastAsia="New Times Roman" w:hAnsi="New Times Roman" w:cs="New Times Roman"/>
                <w:color w:val="000000"/>
              </w:rPr>
              <w:t xml:space="preserve"> for the five most recent years and the average from 2013-present. Areas include the Aleutian Islands (AI), Bering Sea (BS), Western Gulf of Alaska (WGOA), Central Gulf of Alaska (CGOA), West Yakutat (WY), and East Yakutat (EY).</w:t>
            </w:r>
          </w:p>
        </w:tc>
      </w:tr>
      <w:tr w:rsidR="00B437A0" w14:paraId="67831456" w14:textId="77777777">
        <w:trPr>
          <w:tblHeade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E6A44"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Area</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F9D41"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Year</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08555" w14:textId="77777777"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Catch</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7C2A0" w14:textId="631340B6"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del w:id="85" w:author="Cara.Rodgveller" w:date="2023-09-12T14:27:00Z">
              <w:r w:rsidDel="00427FDA">
                <w:rPr>
                  <w:rFonts w:ascii="New Times Roman" w:eastAsia="New Times Roman" w:hAnsi="New Times Roman" w:cs="New Times Roman"/>
                  <w:color w:val="000000"/>
                </w:rPr>
                <w:delText>Lengths</w:delText>
              </w:r>
            </w:del>
            <w:ins w:id="86" w:author="Cara.Rodgveller" w:date="2023-09-12T14:27:00Z">
              <w:r w:rsidR="00427FDA">
                <w:rPr>
                  <w:rFonts w:ascii="New Times Roman" w:eastAsia="New Times Roman" w:hAnsi="New Times Roman" w:cs="New Times Roman"/>
                  <w:color w:val="000000"/>
                </w:rPr>
                <w:t>Len</w:t>
              </w:r>
            </w:ins>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26F88" w14:textId="2F4B7266"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del w:id="87" w:author="Cara.Rodgveller" w:date="2023-09-12T14:27:00Z">
              <w:r w:rsidDel="00427FDA">
                <w:rPr>
                  <w:rFonts w:ascii="New Times Roman" w:eastAsia="New Times Roman" w:hAnsi="New Times Roman" w:cs="New Times Roman"/>
                  <w:color w:val="000000"/>
                </w:rPr>
                <w:delText>Lengths</w:delText>
              </w:r>
            </w:del>
            <w:ins w:id="88" w:author="Cara.Rodgveller" w:date="2023-09-12T14:27:00Z">
              <w:r w:rsidR="00427FDA">
                <w:rPr>
                  <w:rFonts w:ascii="New Times Roman" w:eastAsia="New Times Roman" w:hAnsi="New Times Roman" w:cs="New Times Roman"/>
                  <w:color w:val="000000"/>
                </w:rPr>
                <w:t>Len</w:t>
              </w:r>
            </w:ins>
            <w:r>
              <w:rPr>
                <w:rFonts w:ascii="New Times Roman" w:eastAsia="New Times Roman" w:hAnsi="New Times Roman" w:cs="New Times Roman"/>
                <w:color w:val="000000"/>
              </w:rPr>
              <w:t>/mt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D9476" w14:textId="7C70737D"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Oto</w:t>
            </w:r>
            <w:del w:id="89" w:author="Cara.Rodgveller" w:date="2023-09-12T14:27:00Z">
              <w:r w:rsidDel="00427FDA">
                <w:rPr>
                  <w:rFonts w:ascii="New Times Roman" w:eastAsia="New Times Roman" w:hAnsi="New Times Roman" w:cs="New Times Roman"/>
                  <w:color w:val="000000"/>
                </w:rPr>
                <w:delText>liths</w:delText>
              </w:r>
            </w:del>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56DD3" w14:textId="010B8AB5" w:rsidR="00B437A0" w:rsidRDefault="00FB6D3D">
            <w:pPr>
              <w:pBdr>
                <w:top w:val="none" w:sz="0" w:space="0" w:color="000000"/>
                <w:left w:val="none" w:sz="0" w:space="0" w:color="000000"/>
                <w:bottom w:val="none" w:sz="0" w:space="0" w:color="000000"/>
                <w:right w:val="none" w:sz="0" w:space="0" w:color="000000"/>
              </w:pBdr>
              <w:spacing w:before="100" w:after="100"/>
              <w:ind w:left="100" w:right="100"/>
            </w:pPr>
            <w:r>
              <w:rPr>
                <w:rFonts w:ascii="New Times Roman" w:eastAsia="New Times Roman" w:hAnsi="New Times Roman" w:cs="New Times Roman"/>
                <w:color w:val="000000"/>
              </w:rPr>
              <w:t>Oto</w:t>
            </w:r>
            <w:del w:id="90" w:author="Cara.Rodgveller" w:date="2023-09-12T14:28:00Z">
              <w:r w:rsidDel="00427FDA">
                <w:rPr>
                  <w:rFonts w:ascii="New Times Roman" w:eastAsia="New Times Roman" w:hAnsi="New Times Roman" w:cs="New Times Roman"/>
                  <w:color w:val="000000"/>
                </w:rPr>
                <w:delText>liths</w:delText>
              </w:r>
            </w:del>
            <w:r>
              <w:rPr>
                <w:rFonts w:ascii="New Times Roman" w:eastAsia="New Times Roman" w:hAnsi="New Times Roman" w:cs="New Times Roman"/>
                <w:color w:val="000000"/>
              </w:rPr>
              <w:t>/</w:t>
            </w:r>
            <w:commentRangeStart w:id="91"/>
            <w:r>
              <w:rPr>
                <w:rFonts w:ascii="New Times Roman" w:eastAsia="New Times Roman" w:hAnsi="New Times Roman" w:cs="New Times Roman"/>
                <w:color w:val="000000"/>
              </w:rPr>
              <w:t>mt</w:t>
            </w:r>
            <w:commentRangeEnd w:id="91"/>
            <w:r w:rsidR="00AC78FD">
              <w:rPr>
                <w:rStyle w:val="CommentReference"/>
              </w:rPr>
              <w:commentReference w:id="91"/>
            </w:r>
          </w:p>
        </w:tc>
      </w:tr>
      <w:tr w:rsidR="00B437A0" w14:paraId="12D330F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01B8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D06A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4EAC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F409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D9D1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0A36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A29D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0.42</w:t>
            </w:r>
          </w:p>
        </w:tc>
      </w:tr>
      <w:tr w:rsidR="00B437A0" w14:paraId="5A3A8EEF"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B094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F47C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0669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D9B6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ED7B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6E9E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88CB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0.14</w:t>
            </w:r>
          </w:p>
        </w:tc>
      </w:tr>
      <w:tr w:rsidR="00B437A0" w14:paraId="4C4FB57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A53D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F75C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6849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8CC1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ACCF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649E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D9D1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0.18</w:t>
            </w:r>
          </w:p>
        </w:tc>
      </w:tr>
      <w:tr w:rsidR="00B437A0" w14:paraId="57B793D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0C48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17C3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8054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F5BD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4,326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257C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DB0F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B383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0.39</w:t>
            </w:r>
          </w:p>
        </w:tc>
      </w:tr>
      <w:tr w:rsidR="00B437A0" w14:paraId="1DB1EE5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F18A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1F3C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1A76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F13C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5,089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65D1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ECE4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BFCE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0.27</w:t>
            </w:r>
          </w:p>
        </w:tc>
      </w:tr>
      <w:tr w:rsidR="00B437A0" w14:paraId="7362163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0E02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commentRangeStart w:id="92"/>
            <w:r>
              <w:rPr>
                <w:rFonts w:ascii="New Times Roman" w:eastAsia="New Times Roman" w:hAnsi="New Times Roman" w:cs="New Times Roman"/>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36D7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Avg</w:t>
            </w:r>
            <w:commentRangeEnd w:id="92"/>
            <w:r w:rsidR="00A25762">
              <w:rPr>
                <w:rStyle w:val="CommentReference"/>
              </w:rPr>
              <w:commentReference w:id="92"/>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B446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BD2B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2,997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EE82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E0DA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F349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0.50</w:t>
            </w:r>
          </w:p>
        </w:tc>
      </w:tr>
      <w:tr w:rsidR="00B437A0" w14:paraId="2BD6996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A479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A4EF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3458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EF49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9B5D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2F94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1639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0.31</w:t>
            </w:r>
          </w:p>
        </w:tc>
      </w:tr>
      <w:tr w:rsidR="00B437A0" w14:paraId="750C363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806C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975A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48F8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3,162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3A09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4733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4947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1704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0.05</w:t>
            </w:r>
          </w:p>
        </w:tc>
      </w:tr>
      <w:tr w:rsidR="00B437A0" w14:paraId="2F5161C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8DC8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2281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9324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5,329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BB16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9,987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198C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FEF4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A50F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0.05</w:t>
            </w:r>
          </w:p>
        </w:tc>
      </w:tr>
      <w:tr w:rsidR="00B437A0" w14:paraId="5F9A750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1232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D6AE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BD9F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4,169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4D64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6,783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D58E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974F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8B45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0.06</w:t>
            </w:r>
          </w:p>
        </w:tc>
      </w:tr>
      <w:tr w:rsidR="00B437A0" w14:paraId="7CA44AD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91D3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3526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CF77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5,514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E2CA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7,596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2F04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7F0A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877A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0.11</w:t>
            </w:r>
          </w:p>
        </w:tc>
      </w:tr>
      <w:tr w:rsidR="00B437A0" w14:paraId="7121EF1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7106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857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Avg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A49A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96B4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3,398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67A0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477E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96B9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0.11</w:t>
            </w:r>
          </w:p>
        </w:tc>
      </w:tr>
      <w:tr w:rsidR="00B437A0" w14:paraId="019B038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E918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20D9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F0A2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566E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901E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A18C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4CCA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0.24</w:t>
            </w:r>
          </w:p>
        </w:tc>
      </w:tr>
      <w:tr w:rsidR="00B437A0" w14:paraId="442AE9D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2E6A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7464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FB3D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367D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2,901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3A56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D5BC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5ADD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0.25</w:t>
            </w:r>
          </w:p>
        </w:tc>
      </w:tr>
      <w:tr w:rsidR="00B437A0" w14:paraId="11F53FA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8F98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97A8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E2F4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8DDB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F437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B578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AFF6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0.12</w:t>
            </w:r>
          </w:p>
        </w:tc>
      </w:tr>
      <w:tr w:rsidR="00B437A0" w14:paraId="5B8968A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7C1B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F270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81A9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0184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008F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526A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99C2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0.12</w:t>
            </w:r>
          </w:p>
        </w:tc>
      </w:tr>
      <w:tr w:rsidR="00B437A0" w14:paraId="446FA80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1984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BB70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A771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69EF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4,479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E4B9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7C1F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90B3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0.19</w:t>
            </w:r>
          </w:p>
        </w:tc>
      </w:tr>
      <w:tr w:rsidR="00B437A0" w14:paraId="2818AF8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CE73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FBD7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Avg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461C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92B6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2,466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2C2C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7BE5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401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CD15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0.26</w:t>
            </w:r>
          </w:p>
        </w:tc>
      </w:tr>
      <w:tr w:rsidR="00B437A0" w14:paraId="4119C22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1D61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EC4E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4097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5,778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BDB4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8,862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7B30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B8F4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43CB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0.25</w:t>
            </w:r>
          </w:p>
        </w:tc>
      </w:tr>
      <w:tr w:rsidR="00B437A0" w14:paraId="5721DE3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9EFD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2E24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E6E3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6,280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814D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8,851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37D0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04CF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6387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0.20</w:t>
            </w:r>
          </w:p>
        </w:tc>
      </w:tr>
      <w:tr w:rsidR="00B437A0" w14:paraId="1AA85358"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5BBE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6F01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5E51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6,041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2A6D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6,298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7F0E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2CC4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3964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0.18</w:t>
            </w:r>
          </w:p>
        </w:tc>
      </w:tr>
      <w:tr w:rsidR="00B437A0" w14:paraId="729C1BA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22A1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4928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5783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7,325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2B57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8995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00CF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DBEC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0.14</w:t>
            </w:r>
          </w:p>
        </w:tc>
      </w:tr>
      <w:tr w:rsidR="00B437A0" w14:paraId="2234823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E97B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EEF4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DEED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8,181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0F14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9,970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5AAC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4862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B706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0.13</w:t>
            </w:r>
          </w:p>
        </w:tc>
      </w:tr>
      <w:tr w:rsidR="00B437A0" w14:paraId="3364CA5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4BE5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5FBB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Avg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5C67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5,719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A8A4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9,578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8C77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85CF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2856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0.25</w:t>
            </w:r>
          </w:p>
        </w:tc>
      </w:tr>
      <w:tr w:rsidR="00B437A0" w14:paraId="5DAE125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4149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7F27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EF11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2E77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7061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27BB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1455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0.21</w:t>
            </w:r>
          </w:p>
        </w:tc>
      </w:tr>
      <w:tr w:rsidR="00B437A0" w14:paraId="7650230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277A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46E7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FE6A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0CA2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3,607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7C4B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32B4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0FBF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0.28</w:t>
            </w:r>
          </w:p>
        </w:tc>
      </w:tr>
      <w:tr w:rsidR="00B437A0" w14:paraId="7EC4A86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BAE2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4475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27BB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23AB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40AF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4DF2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18AC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0.09</w:t>
            </w:r>
          </w:p>
        </w:tc>
      </w:tr>
      <w:tr w:rsidR="00B437A0" w14:paraId="3DDAD0A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DBAF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B0C5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4772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2,329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C43C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3,339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0E1A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D1AD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B377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0.22</w:t>
            </w:r>
          </w:p>
        </w:tc>
      </w:tr>
      <w:tr w:rsidR="00B437A0" w14:paraId="18EC9D7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27D9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8E02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CDB6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2,742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A4CC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1,663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0048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B46A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3303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0.09</w:t>
            </w:r>
          </w:p>
        </w:tc>
      </w:tr>
      <w:tr w:rsidR="00B437A0" w14:paraId="7CF087E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0E97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A60C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Avg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EF87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1,955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E24E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2,282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B671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E089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D382B"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0.18</w:t>
            </w:r>
          </w:p>
        </w:tc>
      </w:tr>
      <w:tr w:rsidR="00B437A0" w14:paraId="1BAA18A2"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9E72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4CAE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9120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5780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A641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E54A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2FDAA"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0.12</w:t>
            </w:r>
          </w:p>
        </w:tc>
      </w:tr>
      <w:tr w:rsidR="00B437A0" w14:paraId="3DCAED7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FC95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B8A7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C914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D857D"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3,642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6F78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3F93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BE19C"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0.17</w:t>
            </w:r>
          </w:p>
        </w:tc>
      </w:tr>
      <w:tr w:rsidR="00B437A0" w14:paraId="3471ACE7"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4FF9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E2C6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96DF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3,137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D5A3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A47D2"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20F5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36476"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0.09</w:t>
            </w:r>
          </w:p>
        </w:tc>
      </w:tr>
      <w:tr w:rsidR="00B437A0" w14:paraId="4A65B3D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2EFF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BA02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AF8F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3,872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CFF34"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7,114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75D0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7FDE0"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846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366A5"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0.22</w:t>
            </w:r>
          </w:p>
        </w:tc>
      </w:tr>
      <w:tr w:rsidR="00B437A0" w14:paraId="1CE394E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1082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2EA8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D256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5,220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F9AE8"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5,611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6979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3510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751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76D93"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0.14</w:t>
            </w:r>
          </w:p>
        </w:tc>
      </w:tr>
      <w:tr w:rsidR="00B437A0" w14:paraId="6AFC8571"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D4C027"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lastRenderedPageBreak/>
              <w:t>EY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DC8EA1"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Avg</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5896FF"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3,251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A58CA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3,723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12B31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1.15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6D8F49"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511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1ECF1E" w14:textId="77777777" w:rsidR="00B437A0" w:rsidRDefault="00FB6D3D">
            <w:pPr>
              <w:pBdr>
                <w:top w:val="none" w:sz="0" w:space="0" w:color="000000"/>
                <w:left w:val="none" w:sz="0" w:space="0" w:color="000000"/>
                <w:bottom w:val="none" w:sz="0" w:space="0" w:color="000000"/>
                <w:right w:val="none" w:sz="0" w:space="0" w:color="000000"/>
              </w:pBdr>
              <w:spacing w:before="100" w:after="100" w:line="72" w:lineRule="auto"/>
              <w:ind w:left="100" w:right="100"/>
            </w:pPr>
            <w:r>
              <w:rPr>
                <w:rFonts w:ascii="New Times Roman" w:eastAsia="New Times Roman" w:hAnsi="New Times Roman" w:cs="New Times Roman"/>
                <w:color w:val="000000"/>
              </w:rPr>
              <w:t>0.16</w:t>
            </w:r>
          </w:p>
        </w:tc>
      </w:tr>
    </w:tbl>
    <w:p w14:paraId="74982E31" w14:textId="77777777" w:rsidR="00B437A0" w:rsidRDefault="00FB6D3D">
      <w:r>
        <w:br w:type="page"/>
      </w:r>
    </w:p>
    <w:p w14:paraId="0D310E9B" w14:textId="77777777" w:rsidR="00B437A0" w:rsidRDefault="00FB6D3D">
      <w:pPr>
        <w:pStyle w:val="Heading1"/>
      </w:pPr>
      <w:bookmarkStart w:id="93" w:name="figures"/>
      <w:bookmarkEnd w:id="45"/>
      <w:r>
        <w:lastRenderedPageBreak/>
        <w:t>Figures</w:t>
      </w:r>
    </w:p>
    <w:p w14:paraId="2E0A0D14" w14:textId="77777777" w:rsidR="00B437A0" w:rsidRDefault="00FB6D3D">
      <w:r>
        <w:rPr>
          <w:noProof/>
        </w:rPr>
        <w:drawing>
          <wp:inline distT="0" distB="0" distL="0" distR="0" wp14:anchorId="5B1F2C43" wp14:editId="55F1F515">
            <wp:extent cx="5544151" cy="5544151"/>
            <wp:effectExtent l="0" t="0" r="0" b="0"/>
            <wp:docPr id="24" name="Picture" descr="Figure 19.A.1. Sablefish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25" name="Picture" descr="sablefish_obs_coverage_plane_edits_files/figure-docx/fig1-1.png"/>
                    <pic:cNvPicPr>
                      <a:picLocks noChangeAspect="1" noChangeArrowheads="1"/>
                    </pic:cNvPicPr>
                  </pic:nvPicPr>
                  <pic:blipFill>
                    <a:blip r:embed="rId11"/>
                    <a:stretch>
                      <a:fillRect/>
                    </a:stretch>
                  </pic:blipFill>
                  <pic:spPr bwMode="auto">
                    <a:xfrm>
                      <a:off x="0" y="0"/>
                      <a:ext cx="5544151" cy="5544151"/>
                    </a:xfrm>
                    <a:prstGeom prst="rect">
                      <a:avLst/>
                    </a:prstGeom>
                    <a:noFill/>
                    <a:ln w="9525">
                      <a:noFill/>
                      <a:headEnd/>
                      <a:tailEnd/>
                    </a:ln>
                  </pic:spPr>
                </pic:pic>
              </a:graphicData>
            </a:graphic>
          </wp:inline>
        </w:drawing>
      </w:r>
    </w:p>
    <w:p w14:paraId="52A477A7" w14:textId="67140D78" w:rsidR="00B437A0" w:rsidRDefault="00FB6D3D">
      <w:commentRangeStart w:id="94"/>
      <w:r>
        <w:t>Figure</w:t>
      </w:r>
      <w:commentRangeEnd w:id="94"/>
      <w:r w:rsidR="00184F8C">
        <w:rPr>
          <w:rStyle w:val="CommentReference"/>
        </w:rPr>
        <w:commentReference w:id="94"/>
      </w:r>
      <w:r>
        <w:t xml:space="preserve"> </w:t>
      </w:r>
      <w:ins w:id="95" w:author="Cara.Rodgveller" w:date="2023-09-13T09:20:00Z">
        <w:r w:rsidR="00E7716F">
          <w:t>3</w:t>
        </w:r>
      </w:ins>
      <w:del w:id="96" w:author="Cara.Rodgveller" w:date="2023-09-13T09:20:00Z">
        <w:r w:rsidDel="00E7716F">
          <w:delText>19</w:delText>
        </w:r>
      </w:del>
      <w:r>
        <w:t>.A.1. Sablefish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w:t>
      </w:r>
    </w:p>
    <w:p w14:paraId="0A8F3523" w14:textId="77777777" w:rsidR="00B437A0" w:rsidRDefault="00FB6D3D">
      <w:r>
        <w:rPr>
          <w:noProof/>
        </w:rPr>
        <w:lastRenderedPageBreak/>
        <w:drawing>
          <wp:inline distT="0" distB="0" distL="0" distR="0" wp14:anchorId="3E54124D" wp14:editId="3A4EEE7D">
            <wp:extent cx="5544151" cy="6651056"/>
            <wp:effectExtent l="0" t="0" r="0" b="0"/>
            <wp:docPr id="27" name="Picture" descr="Figure 19.A.3a.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28" name="Picture" descr="sablefish_obs_coverage_plane_edits_files/figure-docx/fig3a-1.png"/>
                    <pic:cNvPicPr>
                      <a:picLocks noChangeAspect="1" noChangeArrowheads="1"/>
                    </pic:cNvPicPr>
                  </pic:nvPicPr>
                  <pic:blipFill>
                    <a:blip r:embed="rId12"/>
                    <a:stretch>
                      <a:fillRect/>
                    </a:stretch>
                  </pic:blipFill>
                  <pic:spPr bwMode="auto">
                    <a:xfrm>
                      <a:off x="0" y="0"/>
                      <a:ext cx="5544151" cy="6651056"/>
                    </a:xfrm>
                    <a:prstGeom prst="rect">
                      <a:avLst/>
                    </a:prstGeom>
                    <a:noFill/>
                    <a:ln w="9525">
                      <a:noFill/>
                      <a:headEnd/>
                      <a:tailEnd/>
                    </a:ln>
                  </pic:spPr>
                </pic:pic>
              </a:graphicData>
            </a:graphic>
          </wp:inline>
        </w:drawing>
      </w:r>
    </w:p>
    <w:p w14:paraId="32F62FAC" w14:textId="486C3772" w:rsidR="00B437A0" w:rsidRDefault="00FB6D3D">
      <w:r>
        <w:t xml:space="preserve">Figure </w:t>
      </w:r>
      <w:ins w:id="97" w:author="Cara.Rodgveller" w:date="2023-09-13T09:17:00Z">
        <w:r w:rsidR="00E7716F">
          <w:t>3</w:t>
        </w:r>
      </w:ins>
      <w:del w:id="98" w:author="Cara.Rodgveller" w:date="2023-09-13T09:17:00Z">
        <w:r w:rsidDel="00E7716F">
          <w:delText>19</w:delText>
        </w:r>
      </w:del>
      <w:r>
        <w:t>.A</w:t>
      </w:r>
      <w:commentRangeStart w:id="99"/>
      <w:r>
        <w:t>.</w:t>
      </w:r>
      <w:ins w:id="100" w:author="Cara.Rodgveller" w:date="2023-09-13T09:17:00Z">
        <w:r w:rsidR="00E7716F">
          <w:t>2</w:t>
        </w:r>
      </w:ins>
      <w:del w:id="101" w:author="Cara.Rodgveller" w:date="2023-09-13T09:17:00Z">
        <w:r w:rsidDel="00E7716F">
          <w:delText>3</w:delText>
        </w:r>
      </w:del>
      <w:r>
        <w:t>a</w:t>
      </w:r>
      <w:commentRangeEnd w:id="99"/>
      <w:r w:rsidR="00547CDA">
        <w:rPr>
          <w:rStyle w:val="CommentReference"/>
        </w:rPr>
        <w:commentReference w:id="99"/>
      </w:r>
      <w:r>
        <w:t>.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14:paraId="298F968D" w14:textId="77777777" w:rsidR="00B437A0" w:rsidRDefault="00FB6D3D">
      <w:r>
        <w:rPr>
          <w:noProof/>
        </w:rPr>
        <w:lastRenderedPageBreak/>
        <w:drawing>
          <wp:inline distT="0" distB="0" distL="0" distR="0" wp14:anchorId="011FF513" wp14:editId="42098E34">
            <wp:extent cx="5544151" cy="6651056"/>
            <wp:effectExtent l="0" t="0" r="0" b="0"/>
            <wp:docPr id="30" name="Picture" descr="Figure 19.A.3b.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31" name="Picture" descr="sablefish_obs_coverage_plane_edits_files/figure-docx/fig3b-1.png"/>
                    <pic:cNvPicPr>
                      <a:picLocks noChangeAspect="1" noChangeArrowheads="1"/>
                    </pic:cNvPicPr>
                  </pic:nvPicPr>
                  <pic:blipFill>
                    <a:blip r:embed="rId13"/>
                    <a:stretch>
                      <a:fillRect/>
                    </a:stretch>
                  </pic:blipFill>
                  <pic:spPr bwMode="auto">
                    <a:xfrm>
                      <a:off x="0" y="0"/>
                      <a:ext cx="5544151" cy="6651056"/>
                    </a:xfrm>
                    <a:prstGeom prst="rect">
                      <a:avLst/>
                    </a:prstGeom>
                    <a:noFill/>
                    <a:ln w="9525">
                      <a:noFill/>
                      <a:headEnd/>
                      <a:tailEnd/>
                    </a:ln>
                  </pic:spPr>
                </pic:pic>
              </a:graphicData>
            </a:graphic>
          </wp:inline>
        </w:drawing>
      </w:r>
    </w:p>
    <w:p w14:paraId="048F7A7D" w14:textId="7F70ABB4" w:rsidR="00B437A0" w:rsidRDefault="00FB6D3D">
      <w:r>
        <w:t xml:space="preserve">Figure </w:t>
      </w:r>
      <w:ins w:id="102" w:author="Cara.Rodgveller" w:date="2023-09-13T09:17:00Z">
        <w:r w:rsidR="00E7716F">
          <w:t>3</w:t>
        </w:r>
      </w:ins>
      <w:del w:id="103" w:author="Cara.Rodgveller" w:date="2023-09-13T09:17:00Z">
        <w:r w:rsidDel="00E7716F">
          <w:delText>19</w:delText>
        </w:r>
      </w:del>
      <w:r>
        <w:t>.A.3</w:t>
      </w:r>
      <w:del w:id="104" w:author="Cara.Rodgveller" w:date="2023-09-13T09:17:00Z">
        <w:r w:rsidDel="00E7716F">
          <w:delText>b</w:delText>
        </w:r>
      </w:del>
      <w:r>
        <w:t xml:space="preserve">. </w:t>
      </w:r>
      <w:ins w:id="105" w:author="Cara.Rodgveller" w:date="2023-09-13T09:11:00Z">
        <w:r w:rsidR="00422A30">
          <w:t xml:space="preserve">Utilizing </w:t>
        </w:r>
      </w:ins>
      <w:del w:id="106" w:author="Cara.Rodgveller" w:date="2023-09-13T09:11:00Z">
        <w:r w:rsidDel="00422A30">
          <w:delText>S</w:delText>
        </w:r>
      </w:del>
      <w:ins w:id="107" w:author="Cara.Rodgveller" w:date="2023-09-13T09:11:00Z">
        <w:r w:rsidR="00422A30">
          <w:t>s</w:t>
        </w:r>
      </w:ins>
      <w:r>
        <w:t>ablefish catch</w:t>
      </w:r>
      <w:ins w:id="108" w:author="Cara.Rodgveller" w:date="2023-09-13T09:11:00Z">
        <w:r w:rsidR="00422A30">
          <w:t xml:space="preserve"> data in Figure 3.A.</w:t>
        </w:r>
      </w:ins>
      <w:ins w:id="109" w:author="Cara.Rodgveller" w:date="2023-09-13T09:22:00Z">
        <w:r w:rsidR="00924412">
          <w:t>2</w:t>
        </w:r>
      </w:ins>
      <w:ins w:id="110" w:author="Cara.Rodgveller" w:date="2023-09-13T09:11:00Z">
        <w:r w:rsidR="00422A30">
          <w:t xml:space="preserve">, the proportions of </w:t>
        </w:r>
      </w:ins>
      <w:ins w:id="111" w:author="Cara.Rodgveller" w:date="2023-09-13T09:16:00Z">
        <w:r w:rsidR="00E7716F">
          <w:t xml:space="preserve">sablefish </w:t>
        </w:r>
      </w:ins>
      <w:ins w:id="112" w:author="Cara.Rodgveller" w:date="2023-09-13T09:11:00Z">
        <w:r w:rsidR="00422A30">
          <w:t>catch</w:t>
        </w:r>
      </w:ins>
      <w:r>
        <w:t xml:space="preserve"> in each observer coverage category in the Observer Deploy and Declare System (ODDS)</w:t>
      </w:r>
      <w:ins w:id="113" w:author="Cara.Rodgveller" w:date="2023-09-13T09:12:00Z">
        <w:r w:rsidR="00422A30">
          <w:t xml:space="preserve"> for each area</w:t>
        </w:r>
      </w:ins>
      <w:ins w:id="114" w:author="Cara.Rodgveller" w:date="2023-09-13T09:15:00Z">
        <w:r w:rsidR="00422A30">
          <w:t>,</w:t>
        </w:r>
      </w:ins>
      <w:ins w:id="115" w:author="Cara.Rodgveller" w:date="2023-09-13T09:12:00Z">
        <w:r w:rsidR="00422A30">
          <w:t xml:space="preserve"> gear</w:t>
        </w:r>
      </w:ins>
      <w:ins w:id="116" w:author="Cara.Rodgveller" w:date="2023-09-13T09:15:00Z">
        <w:r w:rsidR="00422A30">
          <w:t>, and year</w:t>
        </w:r>
      </w:ins>
      <w:r>
        <w:t xml:space="preserve">, including fixed gear electronic monitoring (EM). </w:t>
      </w:r>
      <w:commentRangeStart w:id="117"/>
      <w:ins w:id="118" w:author="Cara.Rodgveller" w:date="2023-09-13T09:14:00Z">
        <w:r w:rsidR="00422A30">
          <w:t xml:space="preserve">I.e., </w:t>
        </w:r>
      </w:ins>
      <w:commentRangeEnd w:id="117"/>
      <w:ins w:id="119" w:author="Cara.Rodgveller" w:date="2023-09-13T09:23:00Z">
        <w:r w:rsidR="00924412">
          <w:rPr>
            <w:rStyle w:val="CommentReference"/>
          </w:rPr>
          <w:commentReference w:id="117"/>
        </w:r>
      </w:ins>
      <w:ins w:id="120" w:author="Cara.Rodgveller" w:date="2023-09-13T09:14:00Z">
        <w:r w:rsidR="00422A30">
          <w:t>the catch for each area, gear, and year is scaled to 1.</w:t>
        </w:r>
      </w:ins>
      <w:ins w:id="121" w:author="Cara.Rodgveller" w:date="2023-09-13T09:25:00Z">
        <w:r w:rsidR="006C4293">
          <w:t xml:space="preserve"> </w:t>
        </w:r>
      </w:ins>
      <w:r>
        <w:t xml:space="preserve">This catch was not necessarily observed. Gear types include pelagic trawl (PTR), non-pelagic trawl (NPT), pot (POT), or hook and line (HAL). Areas include the Aleutian Islands (AI), Bering Sea </w:t>
      </w:r>
      <w:r>
        <w:lastRenderedPageBreak/>
        <w:t>(BS), Western Gulf of Alaska (WGOA), Central Gulf of Alaska (CGOA), West Yakutat (WY), and East Yakutat (EY).</w:t>
      </w:r>
    </w:p>
    <w:p w14:paraId="0F5ACA08" w14:textId="77777777" w:rsidR="00B437A0" w:rsidRDefault="00FB6D3D">
      <w:r>
        <w:rPr>
          <w:noProof/>
        </w:rPr>
        <w:drawing>
          <wp:inline distT="0" distB="0" distL="0" distR="0" wp14:anchorId="03A1327E" wp14:editId="5A1AC34B">
            <wp:extent cx="5544151" cy="6651056"/>
            <wp:effectExtent l="0" t="0" r="0" b="0"/>
            <wp:docPr id="33" name="Picture" descr="Figure 19.A.4a.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34" name="Picture" descr="sablefish_obs_coverage_plane_edits_files/figure-docx/fig4a-1.png"/>
                    <pic:cNvPicPr>
                      <a:picLocks noChangeAspect="1" noChangeArrowheads="1"/>
                    </pic:cNvPicPr>
                  </pic:nvPicPr>
                  <pic:blipFill>
                    <a:blip r:embed="rId14"/>
                    <a:stretch>
                      <a:fillRect/>
                    </a:stretch>
                  </pic:blipFill>
                  <pic:spPr bwMode="auto">
                    <a:xfrm>
                      <a:off x="0" y="0"/>
                      <a:ext cx="5544151" cy="6651056"/>
                    </a:xfrm>
                    <a:prstGeom prst="rect">
                      <a:avLst/>
                    </a:prstGeom>
                    <a:noFill/>
                    <a:ln w="9525">
                      <a:noFill/>
                      <a:headEnd/>
                      <a:tailEnd/>
                    </a:ln>
                  </pic:spPr>
                </pic:pic>
              </a:graphicData>
            </a:graphic>
          </wp:inline>
        </w:drawing>
      </w:r>
    </w:p>
    <w:p w14:paraId="2905465C" w14:textId="0BB7D875" w:rsidR="00B437A0" w:rsidRDefault="00FB6D3D">
      <w:r>
        <w:t xml:space="preserve">Figure </w:t>
      </w:r>
      <w:ins w:id="122" w:author="Cara.Rodgveller" w:date="2023-09-13T09:17:00Z">
        <w:r w:rsidR="00E7716F">
          <w:t>3</w:t>
        </w:r>
      </w:ins>
      <w:del w:id="123" w:author="Cara.Rodgveller" w:date="2023-09-13T09:17:00Z">
        <w:r w:rsidDel="00E7716F">
          <w:delText>19</w:delText>
        </w:r>
      </w:del>
      <w:r>
        <w:t>.A.4</w:t>
      </w:r>
      <w:del w:id="124" w:author="Cara.Rodgveller" w:date="2023-09-13T09:24:00Z">
        <w:r w:rsidDel="006C4293">
          <w:delText>a</w:delText>
        </w:r>
      </w:del>
      <w:r>
        <w:t xml:space="preserve">. Sablefish catch by gear type either observed by electronic monitoring (EM), observers, or no coverage. Biological samples were not taken whenever an observer was present. Gear types include pelagic trawl (PTR), non-pelagic trawl (NPT), pot (POT), or hook and line (HAL). Areas include the </w:t>
      </w:r>
      <w:r>
        <w:lastRenderedPageBreak/>
        <w:t>Aleutian Islands (AI), Bering Sea (BS), Western Gulf of Alaska (WGOA), Central Gulf of Alaska (CGOA), West Yakutat (WY), and East Yakutat (EY).</w:t>
      </w:r>
    </w:p>
    <w:p w14:paraId="4A690CC4" w14:textId="77777777" w:rsidR="00B437A0" w:rsidRDefault="00FB6D3D">
      <w:r>
        <w:rPr>
          <w:noProof/>
        </w:rPr>
        <w:drawing>
          <wp:inline distT="0" distB="0" distL="0" distR="0" wp14:anchorId="4FC304F0" wp14:editId="07A14C39">
            <wp:extent cx="5544151" cy="6651056"/>
            <wp:effectExtent l="0" t="0" r="0" b="0"/>
            <wp:docPr id="36" name="Picture" descr="Figure 19.A.4b.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37" name="Picture" descr="sablefish_obs_coverage_plane_edits_files/figure-docx/fig4b-1.png"/>
                    <pic:cNvPicPr>
                      <a:picLocks noChangeAspect="1" noChangeArrowheads="1"/>
                    </pic:cNvPicPr>
                  </pic:nvPicPr>
                  <pic:blipFill>
                    <a:blip r:embed="rId15"/>
                    <a:stretch>
                      <a:fillRect/>
                    </a:stretch>
                  </pic:blipFill>
                  <pic:spPr bwMode="auto">
                    <a:xfrm>
                      <a:off x="0" y="0"/>
                      <a:ext cx="5544151" cy="6651056"/>
                    </a:xfrm>
                    <a:prstGeom prst="rect">
                      <a:avLst/>
                    </a:prstGeom>
                    <a:noFill/>
                    <a:ln w="9525">
                      <a:noFill/>
                      <a:headEnd/>
                      <a:tailEnd/>
                    </a:ln>
                  </pic:spPr>
                </pic:pic>
              </a:graphicData>
            </a:graphic>
          </wp:inline>
        </w:drawing>
      </w:r>
    </w:p>
    <w:p w14:paraId="3B1B90C6" w14:textId="2421C525" w:rsidR="00B437A0" w:rsidRDefault="00FB6D3D">
      <w:r>
        <w:t xml:space="preserve">Figure </w:t>
      </w:r>
      <w:ins w:id="125" w:author="Cara.Rodgveller" w:date="2023-09-13T09:18:00Z">
        <w:r w:rsidR="00E7716F">
          <w:t>3</w:t>
        </w:r>
      </w:ins>
      <w:del w:id="126" w:author="Cara.Rodgveller" w:date="2023-09-13T09:18:00Z">
        <w:r w:rsidDel="00E7716F">
          <w:delText>19</w:delText>
        </w:r>
      </w:del>
      <w:r>
        <w:t>.A.</w:t>
      </w:r>
      <w:ins w:id="127" w:author="Cara.Rodgveller" w:date="2023-09-13T09:18:00Z">
        <w:r w:rsidR="00E7716F">
          <w:t>5</w:t>
        </w:r>
      </w:ins>
      <w:del w:id="128" w:author="Cara.Rodgveller" w:date="2023-09-13T09:18:00Z">
        <w:r w:rsidDel="00E7716F">
          <w:delText>4b</w:delText>
        </w:r>
      </w:del>
      <w:r>
        <w:t xml:space="preserve">. </w:t>
      </w:r>
      <w:r w:rsidR="00E7716F">
        <w:t>Utilizing</w:t>
      </w:r>
      <w:r w:rsidR="00E7716F">
        <w:t xml:space="preserve"> sablefish catch </w:t>
      </w:r>
      <w:r w:rsidR="006C4293">
        <w:t>data</w:t>
      </w:r>
      <w:r w:rsidR="00E7716F">
        <w:t xml:space="preserve"> in Figure 3.A.</w:t>
      </w:r>
      <w:r w:rsidR="006C4293">
        <w:t xml:space="preserve">4, </w:t>
      </w:r>
      <w:r w:rsidR="001C17AE">
        <w:t xml:space="preserve">displayed are </w:t>
      </w:r>
      <w:r w:rsidR="006C4293">
        <w:t xml:space="preserve">the proportions of catch in each observer coverage category in the Observer Deploy and Declare System (ODDS) for each area, gear, and year, including fixed gear electronic monitoring (EM). I.e., the catch for each area, gear, and year is </w:t>
      </w:r>
      <w:r w:rsidR="006C4293">
        <w:lastRenderedPageBreak/>
        <w:t>scaled to 1.</w:t>
      </w:r>
      <w:r w:rsidR="00DF4BC5">
        <w:t xml:space="preserve"> </w:t>
      </w:r>
      <w:r w:rsidR="006C4293">
        <w:t xml:space="preserve">This catch was not necessarily observed. </w:t>
      </w:r>
      <w:r>
        <w:t>Gear types include pelagic trawl (PTR), non-pelagic trawl (NPT), pot (POT), or hook and line (HAL). Areas include the Aleutian Islands (AI), Bering Sea (BS), Western Gulf of Alaska (WGOA), Central Gulf of Alaska (CGOA), West Yakutat (WY), and East Yakutat (E</w:t>
      </w:r>
      <w:commentRangeStart w:id="129"/>
      <w:r>
        <w:t>Y).</w:t>
      </w:r>
      <w:commentRangeEnd w:id="129"/>
      <w:r w:rsidR="00524DA2">
        <w:rPr>
          <w:rStyle w:val="CommentReference"/>
        </w:rPr>
        <w:commentReference w:id="129"/>
      </w:r>
    </w:p>
    <w:p w14:paraId="2B8DC00B" w14:textId="77777777" w:rsidR="00B437A0" w:rsidRDefault="00FB6D3D">
      <w:r>
        <w:rPr>
          <w:noProof/>
        </w:rPr>
        <w:lastRenderedPageBreak/>
        <w:drawing>
          <wp:inline distT="0" distB="0" distL="0" distR="0" wp14:anchorId="51F5E2CC" wp14:editId="610A9FDF">
            <wp:extent cx="5544151" cy="6651056"/>
            <wp:effectExtent l="0" t="0" r="0" b="0"/>
            <wp:docPr id="39" name="Picture" descr="Figure 19.A.5. The total and proportion of sablefish lengths collected by observers by gear and area.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40" name="Picture" descr="sablefish_obs_coverage_plane_edits_files/figure-docx/fig5-1.png"/>
                    <pic:cNvPicPr>
                      <a:picLocks noChangeAspect="1" noChangeArrowheads="1"/>
                    </pic:cNvPicPr>
                  </pic:nvPicPr>
                  <pic:blipFill>
                    <a:blip r:embed="rId16"/>
                    <a:stretch>
                      <a:fillRect/>
                    </a:stretch>
                  </pic:blipFill>
                  <pic:spPr bwMode="auto">
                    <a:xfrm>
                      <a:off x="0" y="0"/>
                      <a:ext cx="5544151" cy="6651056"/>
                    </a:xfrm>
                    <a:prstGeom prst="rect">
                      <a:avLst/>
                    </a:prstGeom>
                    <a:noFill/>
                    <a:ln w="9525">
                      <a:noFill/>
                      <a:headEnd/>
                      <a:tailEnd/>
                    </a:ln>
                  </pic:spPr>
                </pic:pic>
              </a:graphicData>
            </a:graphic>
          </wp:inline>
        </w:drawing>
      </w:r>
      <w:r>
        <w:t xml:space="preserve">  </w:t>
      </w:r>
      <w:r>
        <w:rPr>
          <w:noProof/>
        </w:rPr>
        <w:lastRenderedPageBreak/>
        <w:drawing>
          <wp:inline distT="0" distB="0" distL="0" distR="0" wp14:anchorId="6FA42033" wp14:editId="06743DD7">
            <wp:extent cx="5544151" cy="6651056"/>
            <wp:effectExtent l="0" t="0" r="0" b="0"/>
            <wp:docPr id="42" name="Picture" descr="Figure 19.A.5. The total and proportion of sablefish lengths collected by observers by gear and area.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43" name="Picture" descr="sablefish_obs_coverage_plane_edits_files/figure-docx/fig5b-1.png"/>
                    <pic:cNvPicPr>
                      <a:picLocks noChangeAspect="1" noChangeArrowheads="1"/>
                    </pic:cNvPicPr>
                  </pic:nvPicPr>
                  <pic:blipFill>
                    <a:blip r:embed="rId17"/>
                    <a:stretch>
                      <a:fillRect/>
                    </a:stretch>
                  </pic:blipFill>
                  <pic:spPr bwMode="auto">
                    <a:xfrm>
                      <a:off x="0" y="0"/>
                      <a:ext cx="5544151" cy="6651056"/>
                    </a:xfrm>
                    <a:prstGeom prst="rect">
                      <a:avLst/>
                    </a:prstGeom>
                    <a:noFill/>
                    <a:ln w="9525">
                      <a:noFill/>
                      <a:headEnd/>
                      <a:tailEnd/>
                    </a:ln>
                  </pic:spPr>
                </pic:pic>
              </a:graphicData>
            </a:graphic>
          </wp:inline>
        </w:drawing>
      </w:r>
    </w:p>
    <w:p w14:paraId="780D1DBD" w14:textId="77777777" w:rsidR="00B437A0" w:rsidRDefault="00FB6D3D">
      <w:r>
        <w:rPr>
          <w:noProof/>
        </w:rPr>
        <w:lastRenderedPageBreak/>
        <w:drawing>
          <wp:inline distT="0" distB="0" distL="0" distR="0" wp14:anchorId="34751794" wp14:editId="0B1664A2">
            <wp:extent cx="5544151" cy="6651056"/>
            <wp:effectExtent l="0" t="0" r="0" b="0"/>
            <wp:docPr id="45" name="Picture" descr="Figure 19.A.6a. The number of otoliths collected by observers and the proportion of sablefish otoliths collected by gear and area.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46" name="Picture" descr="sablefish_obs_coverage_plane_edits_files/figure-docx/fig6a-1.png"/>
                    <pic:cNvPicPr>
                      <a:picLocks noChangeAspect="1" noChangeArrowheads="1"/>
                    </pic:cNvPicPr>
                  </pic:nvPicPr>
                  <pic:blipFill>
                    <a:blip r:embed="rId18"/>
                    <a:stretch>
                      <a:fillRect/>
                    </a:stretch>
                  </pic:blipFill>
                  <pic:spPr bwMode="auto">
                    <a:xfrm>
                      <a:off x="0" y="0"/>
                      <a:ext cx="5544151" cy="6651056"/>
                    </a:xfrm>
                    <a:prstGeom prst="rect">
                      <a:avLst/>
                    </a:prstGeom>
                    <a:noFill/>
                    <a:ln w="9525">
                      <a:noFill/>
                      <a:headEnd/>
                      <a:tailEnd/>
                    </a:ln>
                  </pic:spPr>
                </pic:pic>
              </a:graphicData>
            </a:graphic>
          </wp:inline>
        </w:drawing>
      </w:r>
    </w:p>
    <w:p w14:paraId="2A3AE142" w14:textId="71F2A662" w:rsidR="00B437A0" w:rsidRDefault="00FB6D3D">
      <w:r>
        <w:t xml:space="preserve">Figure </w:t>
      </w:r>
      <w:ins w:id="130" w:author="Cara.Rodgveller" w:date="2023-09-13T09:18:00Z">
        <w:r w:rsidR="00E7716F">
          <w:t>3</w:t>
        </w:r>
      </w:ins>
      <w:del w:id="131" w:author="Cara.Rodgveller" w:date="2023-09-13T09:18:00Z">
        <w:r w:rsidDel="00E7716F">
          <w:delText>19</w:delText>
        </w:r>
      </w:del>
      <w:r>
        <w:t>.A.</w:t>
      </w:r>
      <w:ins w:id="132" w:author="Cara.Rodgveller" w:date="2023-09-13T09:18:00Z">
        <w:r w:rsidR="00E7716F">
          <w:t>8</w:t>
        </w:r>
      </w:ins>
      <w:del w:id="133" w:author="Cara.Rodgveller" w:date="2023-09-13T09:18:00Z">
        <w:r w:rsidDel="00E7716F">
          <w:delText>6a</w:delText>
        </w:r>
      </w:del>
      <w:r>
        <w:t xml:space="preserve">. The </w:t>
      </w:r>
      <w:commentRangeStart w:id="134"/>
      <w:r>
        <w:t xml:space="preserve">number of otoliths collected </w:t>
      </w:r>
      <w:commentRangeEnd w:id="134"/>
      <w:r w:rsidR="00BA0DD7">
        <w:rPr>
          <w:rStyle w:val="CommentReference"/>
        </w:rPr>
        <w:commentReference w:id="134"/>
      </w:r>
      <w:r>
        <w:t xml:space="preserve">by observers </w:t>
      </w:r>
      <w:del w:id="135" w:author="Cara.Rodgveller" w:date="2023-09-12T14:39:00Z">
        <w:r w:rsidDel="00DB1B6D">
          <w:delText xml:space="preserve">and the proportion of sablefish otoliths </w:delText>
        </w:r>
        <w:r w:rsidDel="007377E0">
          <w:delText xml:space="preserve">collected </w:delText>
        </w:r>
      </w:del>
      <w:r>
        <w:t>by gear and area. Gear types include pelagic trawl (PTR), non-pelagic trawl (NPT), pot (POT), or hook and line (HAL). Areas include the Aleutian Islands (AI), Bering Sea (BS), Western Gulf of Alaska (WGOA), Central Gulf of Alaska (CGOA), West Yakutat (WY), and East Yakutat (EY).</w:t>
      </w:r>
    </w:p>
    <w:p w14:paraId="2FE075B9" w14:textId="77777777" w:rsidR="00B437A0" w:rsidRDefault="00FB6D3D">
      <w:r>
        <w:rPr>
          <w:noProof/>
        </w:rPr>
        <w:lastRenderedPageBreak/>
        <w:drawing>
          <wp:inline distT="0" distB="0" distL="0" distR="0" wp14:anchorId="751F427C" wp14:editId="4B46929F">
            <wp:extent cx="5544151" cy="6651056"/>
            <wp:effectExtent l="0" t="0" r="0" b="0"/>
            <wp:docPr id="48" name="Picture" descr="Figure 19.A.6b. The number of otoliths collected by observers and the proportion of sablefish otoliths collected by gear and area.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49" name="Picture" descr="sablefish_obs_coverage_plane_edits_files/figure-docx/fig6b-1.png"/>
                    <pic:cNvPicPr>
                      <a:picLocks noChangeAspect="1" noChangeArrowheads="1"/>
                    </pic:cNvPicPr>
                  </pic:nvPicPr>
                  <pic:blipFill>
                    <a:blip r:embed="rId19"/>
                    <a:stretch>
                      <a:fillRect/>
                    </a:stretch>
                  </pic:blipFill>
                  <pic:spPr bwMode="auto">
                    <a:xfrm>
                      <a:off x="0" y="0"/>
                      <a:ext cx="5544151" cy="6651056"/>
                    </a:xfrm>
                    <a:prstGeom prst="rect">
                      <a:avLst/>
                    </a:prstGeom>
                    <a:noFill/>
                    <a:ln w="9525">
                      <a:noFill/>
                      <a:headEnd/>
                      <a:tailEnd/>
                    </a:ln>
                  </pic:spPr>
                </pic:pic>
              </a:graphicData>
            </a:graphic>
          </wp:inline>
        </w:drawing>
      </w:r>
    </w:p>
    <w:p w14:paraId="5110FE64" w14:textId="2FEA369E" w:rsidR="00B437A0" w:rsidRDefault="00FB6D3D">
      <w:r>
        <w:t xml:space="preserve">Figure </w:t>
      </w:r>
      <w:ins w:id="136" w:author="Cara.Rodgveller" w:date="2023-09-13T09:31:00Z">
        <w:r w:rsidR="00D27157">
          <w:t>3</w:t>
        </w:r>
      </w:ins>
      <w:del w:id="137" w:author="Cara.Rodgveller" w:date="2023-09-13T09:31:00Z">
        <w:r w:rsidDel="00D27157">
          <w:delText>19</w:delText>
        </w:r>
      </w:del>
      <w:r>
        <w:t>.A.</w:t>
      </w:r>
      <w:ins w:id="138" w:author="Cara.Rodgveller" w:date="2023-09-13T09:19:00Z">
        <w:r w:rsidR="00E7716F">
          <w:t>9</w:t>
        </w:r>
      </w:ins>
      <w:del w:id="139" w:author="Cara.Rodgveller" w:date="2023-09-13T09:18:00Z">
        <w:r w:rsidDel="00E7716F">
          <w:delText>6b</w:delText>
        </w:r>
      </w:del>
      <w:r>
        <w:t xml:space="preserve">. </w:t>
      </w:r>
      <w:ins w:id="140" w:author="Cara.Rodgveller" w:date="2023-09-13T09:29:00Z">
        <w:r w:rsidR="005B105A">
          <w:t>Utilizing the count of otoliths in Figure 3</w:t>
        </w:r>
      </w:ins>
      <w:ins w:id="141" w:author="Cara.Rodgveller" w:date="2023-09-13T09:30:00Z">
        <w:r w:rsidR="005B105A">
          <w:t>.A.9, t</w:t>
        </w:r>
      </w:ins>
      <w:del w:id="142" w:author="Cara.Rodgveller" w:date="2023-09-13T09:29:00Z">
        <w:r w:rsidDel="005B105A">
          <w:delText>T</w:delText>
        </w:r>
      </w:del>
      <w:r>
        <w:t xml:space="preserve">he </w:t>
      </w:r>
      <w:proofErr w:type="gramStart"/>
      <w:ins w:id="143" w:author="Cara.Rodgveller" w:date="2023-09-12T14:39:00Z">
        <w:r w:rsidR="007377E0">
          <w:t>proportion</w:t>
        </w:r>
        <w:proofErr w:type="gramEnd"/>
        <w:r w:rsidR="007377E0">
          <w:t xml:space="preserve"> </w:t>
        </w:r>
      </w:ins>
      <w:del w:id="144" w:author="Cara.Rodgveller" w:date="2023-09-12T14:39:00Z">
        <w:r w:rsidDel="007377E0">
          <w:delText xml:space="preserve">number </w:delText>
        </w:r>
      </w:del>
      <w:r>
        <w:t xml:space="preserve">of otoliths collected by observers </w:t>
      </w:r>
      <w:del w:id="145" w:author="Cara.Rodgveller" w:date="2023-09-12T14:39:00Z">
        <w:r w:rsidDel="007377E0">
          <w:delText xml:space="preserve">and the proportion of sablefish otoliths collected </w:delText>
        </w:r>
      </w:del>
      <w:r>
        <w:t>by gear</w:t>
      </w:r>
      <w:ins w:id="146" w:author="Cara.Rodgveller" w:date="2023-09-13T09:28:00Z">
        <w:r w:rsidR="000864BE">
          <w:t xml:space="preserve">, </w:t>
        </w:r>
      </w:ins>
      <w:del w:id="147" w:author="Cara.Rodgveller" w:date="2023-09-13T09:28:00Z">
        <w:r w:rsidDel="000864BE">
          <w:delText xml:space="preserve"> and </w:delText>
        </w:r>
      </w:del>
      <w:r>
        <w:t>area</w:t>
      </w:r>
      <w:ins w:id="148" w:author="Cara.Rodgveller" w:date="2023-09-13T09:28:00Z">
        <w:r w:rsidR="000864BE">
          <w:t>, and year</w:t>
        </w:r>
      </w:ins>
      <w:r>
        <w:t xml:space="preserve">. </w:t>
      </w:r>
      <w:ins w:id="149" w:author="Cara.Rodgveller" w:date="2023-09-13T09:28:00Z">
        <w:r w:rsidR="000864BE">
          <w:t xml:space="preserve">I.e., the </w:t>
        </w:r>
      </w:ins>
      <w:ins w:id="150" w:author="Cara.Rodgveller" w:date="2023-09-13T09:44:00Z">
        <w:r w:rsidR="00DF4BC5">
          <w:t xml:space="preserve">number of </w:t>
        </w:r>
      </w:ins>
      <w:ins w:id="151" w:author="Cara.Rodgveller" w:date="2023-09-13T09:29:00Z">
        <w:r w:rsidR="005B105A">
          <w:t>otoliths</w:t>
        </w:r>
      </w:ins>
      <w:ins w:id="152" w:author="Cara.Rodgveller" w:date="2023-09-13T09:28:00Z">
        <w:r w:rsidR="000864BE">
          <w:t xml:space="preserve"> </w:t>
        </w:r>
      </w:ins>
      <w:ins w:id="153" w:author="Cara.Rodgveller" w:date="2023-09-13T09:30:00Z">
        <w:r w:rsidR="003842C5">
          <w:t xml:space="preserve">collected </w:t>
        </w:r>
      </w:ins>
      <w:ins w:id="154" w:author="Cara.Rodgveller" w:date="2023-09-13T09:28:00Z">
        <w:r w:rsidR="000864BE">
          <w:t xml:space="preserve">for each area, gear, and year </w:t>
        </w:r>
      </w:ins>
      <w:ins w:id="155" w:author="Cara.Rodgveller" w:date="2023-09-13T09:30:00Z">
        <w:r w:rsidR="003842C5">
          <w:t>are</w:t>
        </w:r>
      </w:ins>
      <w:ins w:id="156" w:author="Cara.Rodgveller" w:date="2023-09-13T09:28:00Z">
        <w:r w:rsidR="000864BE">
          <w:t xml:space="preserve"> scaled to 1. </w:t>
        </w:r>
      </w:ins>
      <w:r>
        <w:t>Gear types include pelagic trawl (PTR), non-pelagic trawl (NPT), pot (POT), or hook and line (HAL). Areas include the Aleutian Islands (AI), Bering Sea (BS), Western Gulf of Alaska (WGOA), Central Gulf of Alaska (CGOA), West Yakutat (WY), and East Yakutat (EY).</w:t>
      </w:r>
    </w:p>
    <w:p w14:paraId="13FC2769" w14:textId="77777777" w:rsidR="00B437A0" w:rsidRDefault="00FB6D3D">
      <w:r>
        <w:rPr>
          <w:noProof/>
        </w:rPr>
        <w:lastRenderedPageBreak/>
        <w:drawing>
          <wp:inline distT="0" distB="0" distL="0" distR="0" wp14:anchorId="6D73B61A" wp14:editId="0B1DE335">
            <wp:extent cx="5544151" cy="5544151"/>
            <wp:effectExtent l="0" t="0" r="0" b="0"/>
            <wp:docPr id="51" name="Picture" descr="Figure 19.A.7. The number of sable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52" name="Picture" descr="sablefish_obs_coverage_plane_edits_files/figure-docx/fig7-1.png"/>
                    <pic:cNvPicPr>
                      <a:picLocks noChangeAspect="1" noChangeArrowheads="1"/>
                    </pic:cNvPicPr>
                  </pic:nvPicPr>
                  <pic:blipFill>
                    <a:blip r:embed="rId20"/>
                    <a:stretch>
                      <a:fillRect/>
                    </a:stretch>
                  </pic:blipFill>
                  <pic:spPr bwMode="auto">
                    <a:xfrm>
                      <a:off x="0" y="0"/>
                      <a:ext cx="5544151" cy="5544151"/>
                    </a:xfrm>
                    <a:prstGeom prst="rect">
                      <a:avLst/>
                    </a:prstGeom>
                    <a:noFill/>
                    <a:ln w="9525">
                      <a:noFill/>
                      <a:headEnd/>
                      <a:tailEnd/>
                    </a:ln>
                  </pic:spPr>
                </pic:pic>
              </a:graphicData>
            </a:graphic>
          </wp:inline>
        </w:drawing>
      </w:r>
    </w:p>
    <w:p w14:paraId="4B809BE5" w14:textId="3DA1E7A0" w:rsidR="00B437A0" w:rsidRDefault="00FB6D3D">
      <w:r>
        <w:t xml:space="preserve">Figure </w:t>
      </w:r>
      <w:ins w:id="157" w:author="Cara.Rodgveller" w:date="2023-09-13T09:19:00Z">
        <w:r w:rsidR="00E7716F">
          <w:t>3</w:t>
        </w:r>
      </w:ins>
      <w:del w:id="158" w:author="Cara.Rodgveller" w:date="2023-09-13T09:19:00Z">
        <w:r w:rsidDel="00E7716F">
          <w:delText>19</w:delText>
        </w:r>
      </w:del>
      <w:r>
        <w:t>.A.</w:t>
      </w:r>
      <w:ins w:id="159" w:author="Cara.Rodgveller" w:date="2023-09-13T09:20:00Z">
        <w:r w:rsidR="00E7716F">
          <w:t>10</w:t>
        </w:r>
      </w:ins>
      <w:del w:id="160" w:author="Cara.Rodgveller" w:date="2023-09-13T09:19:00Z">
        <w:r w:rsidDel="00E7716F">
          <w:delText>7</w:delText>
        </w:r>
      </w:del>
      <w:r>
        <w:t>. The number of sablefish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14:paraId="1FE9753D" w14:textId="77777777" w:rsidR="00B437A0" w:rsidRDefault="00FB6D3D">
      <w:r>
        <w:rPr>
          <w:noProof/>
        </w:rPr>
        <w:lastRenderedPageBreak/>
        <w:drawing>
          <wp:inline distT="0" distB="0" distL="0" distR="0" wp14:anchorId="14A22121" wp14:editId="2ADD9D4C">
            <wp:extent cx="5544151" cy="5544151"/>
            <wp:effectExtent l="0" t="0" r="0" b="0"/>
            <wp:docPr id="54" name="Picture" descr="Figure 19.A.8. The number of sable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55" name="Picture" descr="sablefish_obs_coverage_plane_edits_files/figure-docx/fig8-1.png"/>
                    <pic:cNvPicPr>
                      <a:picLocks noChangeAspect="1" noChangeArrowheads="1"/>
                    </pic:cNvPicPr>
                  </pic:nvPicPr>
                  <pic:blipFill>
                    <a:blip r:embed="rId21"/>
                    <a:stretch>
                      <a:fillRect/>
                    </a:stretch>
                  </pic:blipFill>
                  <pic:spPr bwMode="auto">
                    <a:xfrm>
                      <a:off x="0" y="0"/>
                      <a:ext cx="5544151" cy="5544151"/>
                    </a:xfrm>
                    <a:prstGeom prst="rect">
                      <a:avLst/>
                    </a:prstGeom>
                    <a:noFill/>
                    <a:ln w="9525">
                      <a:noFill/>
                      <a:headEnd/>
                      <a:tailEnd/>
                    </a:ln>
                  </pic:spPr>
                </pic:pic>
              </a:graphicData>
            </a:graphic>
          </wp:inline>
        </w:drawing>
      </w:r>
    </w:p>
    <w:p w14:paraId="5A435EDB" w14:textId="30E779ED" w:rsidR="00B437A0" w:rsidRDefault="00FB6D3D">
      <w:r>
        <w:t xml:space="preserve">Figure </w:t>
      </w:r>
      <w:ins w:id="161" w:author="Cara.Rodgveller" w:date="2023-09-13T09:19:00Z">
        <w:r w:rsidR="00E7716F">
          <w:t>3</w:t>
        </w:r>
      </w:ins>
      <w:del w:id="162" w:author="Cara.Rodgveller" w:date="2023-09-13T09:19:00Z">
        <w:r w:rsidDel="00E7716F">
          <w:delText>19</w:delText>
        </w:r>
      </w:del>
      <w:r>
        <w:t>.A.</w:t>
      </w:r>
      <w:ins w:id="163" w:author="Cara.Rodgveller" w:date="2023-09-13T09:19:00Z">
        <w:r w:rsidR="00E7716F">
          <w:t>1</w:t>
        </w:r>
      </w:ins>
      <w:ins w:id="164" w:author="Cara.Rodgveller" w:date="2023-09-13T09:20:00Z">
        <w:r w:rsidR="00E7716F">
          <w:t>1</w:t>
        </w:r>
      </w:ins>
      <w:del w:id="165" w:author="Cara.Rodgveller" w:date="2023-09-13T09:19:00Z">
        <w:r w:rsidDel="00E7716F">
          <w:delText>8</w:delText>
        </w:r>
      </w:del>
      <w:r>
        <w:t>. The number of sablefish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14:paraId="659ACC27" w14:textId="77777777" w:rsidR="00B437A0" w:rsidRDefault="00FB6D3D">
      <w:r>
        <w:rPr>
          <w:noProof/>
        </w:rPr>
        <w:lastRenderedPageBreak/>
        <w:drawing>
          <wp:inline distT="0" distB="0" distL="0" distR="0" wp14:anchorId="12E829D4" wp14:editId="6F996CD9">
            <wp:extent cx="5544151" cy="6651056"/>
            <wp:effectExtent l="0" t="0" r="0" b="0"/>
            <wp:docPr id="57" name="Picture" descr="Figure 19.A.9a. The proportion 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58" name="Picture" descr="sablefish_obs_coverage_plane_edits_files/figure-docx/fig9a-1.png"/>
                    <pic:cNvPicPr>
                      <a:picLocks noChangeAspect="1" noChangeArrowheads="1"/>
                    </pic:cNvPicPr>
                  </pic:nvPicPr>
                  <pic:blipFill>
                    <a:blip r:embed="rId22"/>
                    <a:stretch>
                      <a:fillRect/>
                    </a:stretch>
                  </pic:blipFill>
                  <pic:spPr bwMode="auto">
                    <a:xfrm>
                      <a:off x="0" y="0"/>
                      <a:ext cx="5544151" cy="6651056"/>
                    </a:xfrm>
                    <a:prstGeom prst="rect">
                      <a:avLst/>
                    </a:prstGeom>
                    <a:noFill/>
                    <a:ln w="9525">
                      <a:noFill/>
                      <a:headEnd/>
                      <a:tailEnd/>
                    </a:ln>
                  </pic:spPr>
                </pic:pic>
              </a:graphicData>
            </a:graphic>
          </wp:inline>
        </w:drawing>
      </w:r>
    </w:p>
    <w:p w14:paraId="7E96D0C7" w14:textId="36D7FE93" w:rsidR="00B437A0" w:rsidRDefault="00FB6D3D">
      <w:r>
        <w:t xml:space="preserve">Figure </w:t>
      </w:r>
      <w:ins w:id="166" w:author="Cara.Rodgveller" w:date="2023-09-13T09:19:00Z">
        <w:r w:rsidR="00E7716F">
          <w:t>3</w:t>
        </w:r>
      </w:ins>
      <w:del w:id="167" w:author="Cara.Rodgveller" w:date="2023-09-13T09:19:00Z">
        <w:r w:rsidDel="00E7716F">
          <w:delText>19</w:delText>
        </w:r>
      </w:del>
      <w:r>
        <w:t>.A.</w:t>
      </w:r>
      <w:ins w:id="168" w:author="Cara.Rodgveller" w:date="2023-09-13T09:19:00Z">
        <w:r w:rsidR="00E7716F">
          <w:t>1</w:t>
        </w:r>
      </w:ins>
      <w:ins w:id="169" w:author="Cara.Rodgveller" w:date="2023-09-13T09:20:00Z">
        <w:r w:rsidR="00E7716F">
          <w:t>2</w:t>
        </w:r>
      </w:ins>
      <w:del w:id="170" w:author="Cara.Rodgveller" w:date="2023-09-13T09:19:00Z">
        <w:r w:rsidDel="00E7716F">
          <w:delText>9a</w:delText>
        </w:r>
      </w:del>
      <w:r>
        <w:t>. The proportion of sablefish lengths that were measured at-sea versus in ports by observers</w:t>
      </w:r>
      <w:ins w:id="171" w:author="Cara.Rodgveller" w:date="2023-09-12T15:10:00Z">
        <w:r w:rsidR="00C54FD7">
          <w:t xml:space="preserve"> by area</w:t>
        </w:r>
      </w:ins>
      <w:r>
        <w:t>.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14:paraId="7AD44F9C" w14:textId="77777777" w:rsidR="00B437A0" w:rsidRDefault="00FB6D3D">
      <w:r>
        <w:rPr>
          <w:noProof/>
        </w:rPr>
        <w:lastRenderedPageBreak/>
        <w:drawing>
          <wp:inline distT="0" distB="0" distL="0" distR="0" wp14:anchorId="6BF1C1EE" wp14:editId="34A9C677">
            <wp:extent cx="5544151" cy="6651056"/>
            <wp:effectExtent l="0" t="0" r="0" b="0"/>
            <wp:docPr id="60" name="Picture" descr="Figure 19.A.9b. The proportion 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61" name="Picture" descr="sablefish_obs_coverage_plane_edits_files/figure-docx/fig9b-1.png"/>
                    <pic:cNvPicPr>
                      <a:picLocks noChangeAspect="1" noChangeArrowheads="1"/>
                    </pic:cNvPicPr>
                  </pic:nvPicPr>
                  <pic:blipFill>
                    <a:blip r:embed="rId23"/>
                    <a:stretch>
                      <a:fillRect/>
                    </a:stretch>
                  </pic:blipFill>
                  <pic:spPr bwMode="auto">
                    <a:xfrm>
                      <a:off x="0" y="0"/>
                      <a:ext cx="5544151" cy="6651056"/>
                    </a:xfrm>
                    <a:prstGeom prst="rect">
                      <a:avLst/>
                    </a:prstGeom>
                    <a:noFill/>
                    <a:ln w="9525">
                      <a:noFill/>
                      <a:headEnd/>
                      <a:tailEnd/>
                    </a:ln>
                  </pic:spPr>
                </pic:pic>
              </a:graphicData>
            </a:graphic>
          </wp:inline>
        </w:drawing>
      </w:r>
      <w:bookmarkStart w:id="172" w:name="_GoBack"/>
      <w:bookmarkEnd w:id="172"/>
    </w:p>
    <w:p w14:paraId="3DFF1479" w14:textId="283975C1" w:rsidR="00B437A0" w:rsidRDefault="00FB6D3D">
      <w:r>
        <w:t xml:space="preserve">Figure </w:t>
      </w:r>
      <w:ins w:id="173" w:author="Cara.Rodgveller" w:date="2023-09-13T09:19:00Z">
        <w:r w:rsidR="00E7716F">
          <w:t>3</w:t>
        </w:r>
      </w:ins>
      <w:del w:id="174" w:author="Cara.Rodgveller" w:date="2023-09-13T09:19:00Z">
        <w:r w:rsidDel="00E7716F">
          <w:delText>19</w:delText>
        </w:r>
      </w:del>
      <w:r>
        <w:t>.A.</w:t>
      </w:r>
      <w:ins w:id="175" w:author="Cara.Rodgveller" w:date="2023-09-13T09:19:00Z">
        <w:r w:rsidR="00E7716F">
          <w:t>1</w:t>
        </w:r>
      </w:ins>
      <w:ins w:id="176" w:author="Cara.Rodgveller" w:date="2023-09-13T09:20:00Z">
        <w:r w:rsidR="00E7716F">
          <w:t>3</w:t>
        </w:r>
      </w:ins>
      <w:del w:id="177" w:author="Cara.Rodgveller" w:date="2023-09-13T09:19:00Z">
        <w:r w:rsidDel="00E7716F">
          <w:delText>9b</w:delText>
        </w:r>
      </w:del>
      <w:r>
        <w:t>. The proportion of sablefish lengths that were measured at-sea versus in ports by observers</w:t>
      </w:r>
      <w:ins w:id="178" w:author="Cara.Rodgveller" w:date="2023-09-12T15:09:00Z">
        <w:r w:rsidR="00C54FD7">
          <w:t xml:space="preserve"> by gear type</w:t>
        </w:r>
      </w:ins>
      <w:r>
        <w:t>.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14:paraId="7DC14915" w14:textId="77777777" w:rsidR="00B437A0" w:rsidRDefault="00FB6D3D">
      <w:r>
        <w:rPr>
          <w:noProof/>
        </w:rPr>
        <w:lastRenderedPageBreak/>
        <w:drawing>
          <wp:inline distT="0" distB="0" distL="0" distR="0" wp14:anchorId="702F9892" wp14:editId="6CFD14F8">
            <wp:extent cx="5544151" cy="6651056"/>
            <wp:effectExtent l="0" t="0" r="0" b="0"/>
            <wp:docPr id="63" name="Picture" descr="Figure 19.A.10. The proportion of sablefish catch with electronic monitoring (red) and the rate of length sampling (lengths per metric ton; black) for all gear types.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64" name="Picture" descr="sablefish_obs_coverage_plane_edits_files/figure-docx/fig10-1.png"/>
                    <pic:cNvPicPr>
                      <a:picLocks noChangeAspect="1" noChangeArrowheads="1"/>
                    </pic:cNvPicPr>
                  </pic:nvPicPr>
                  <pic:blipFill>
                    <a:blip r:embed="rId24"/>
                    <a:stretch>
                      <a:fillRect/>
                    </a:stretch>
                  </pic:blipFill>
                  <pic:spPr bwMode="auto">
                    <a:xfrm>
                      <a:off x="0" y="0"/>
                      <a:ext cx="5544151" cy="6651056"/>
                    </a:xfrm>
                    <a:prstGeom prst="rect">
                      <a:avLst/>
                    </a:prstGeom>
                    <a:noFill/>
                    <a:ln w="9525">
                      <a:noFill/>
                      <a:headEnd/>
                      <a:tailEnd/>
                    </a:ln>
                  </pic:spPr>
                </pic:pic>
              </a:graphicData>
            </a:graphic>
          </wp:inline>
        </w:drawing>
      </w:r>
    </w:p>
    <w:p w14:paraId="7B1DB6BE" w14:textId="4CB8FC0D" w:rsidR="00B437A0" w:rsidRDefault="00FB6D3D">
      <w:r>
        <w:t xml:space="preserve">Figure </w:t>
      </w:r>
      <w:ins w:id="179" w:author="Cara.Rodgveller" w:date="2023-09-13T09:19:00Z">
        <w:r w:rsidR="00E7716F">
          <w:t>3</w:t>
        </w:r>
      </w:ins>
      <w:del w:id="180" w:author="Cara.Rodgveller" w:date="2023-09-13T09:19:00Z">
        <w:r w:rsidDel="00E7716F">
          <w:delText>19</w:delText>
        </w:r>
      </w:del>
      <w:r>
        <w:t>.A.</w:t>
      </w:r>
      <w:ins w:id="181" w:author="Cara.Rodgveller" w:date="2023-09-13T09:19:00Z">
        <w:r w:rsidR="00E7716F">
          <w:t>1</w:t>
        </w:r>
      </w:ins>
      <w:ins w:id="182" w:author="Cara.Rodgveller" w:date="2023-09-13T09:20:00Z">
        <w:r w:rsidR="00E7716F">
          <w:t>4</w:t>
        </w:r>
      </w:ins>
      <w:del w:id="183" w:author="Cara.Rodgveller" w:date="2023-09-13T09:19:00Z">
        <w:r w:rsidDel="00E7716F">
          <w:delText>10</w:delText>
        </w:r>
      </w:del>
      <w:r>
        <w:t>. The proportion of sablefish catch with electronic monitoring (</w:t>
      </w:r>
      <w:ins w:id="184" w:author="Cara.Rodgveller" w:date="2023-09-13T09:33:00Z">
        <w:r w:rsidR="001F32FA">
          <w:t>EM mt</w:t>
        </w:r>
      </w:ins>
      <w:ins w:id="185" w:author="Cara.Rodgveller" w:date="2023-09-13T09:34:00Z">
        <w:r w:rsidR="00910BE7">
          <w:t xml:space="preserve"> coverage</w:t>
        </w:r>
      </w:ins>
      <w:ins w:id="186" w:author="Cara.Rodgveller" w:date="2023-09-13T09:33:00Z">
        <w:r w:rsidR="001F32FA">
          <w:t xml:space="preserve">/total </w:t>
        </w:r>
      </w:ins>
      <w:ins w:id="187" w:author="Cara.Rodgveller" w:date="2023-09-13T09:34:00Z">
        <w:r w:rsidR="00910BE7">
          <w:t xml:space="preserve">fixed </w:t>
        </w:r>
      </w:ins>
      <w:ins w:id="188" w:author="Cara.Rodgveller" w:date="2023-09-13T09:35:00Z">
        <w:r w:rsidR="00910BE7">
          <w:t xml:space="preserve">gear </w:t>
        </w:r>
      </w:ins>
      <w:ins w:id="189" w:author="Cara.Rodgveller" w:date="2023-09-13T09:33:00Z">
        <w:r w:rsidR="001F32FA">
          <w:t>catch</w:t>
        </w:r>
      </w:ins>
      <w:ins w:id="190" w:author="Cara.Rodgveller" w:date="2023-09-13T09:35:00Z">
        <w:r w:rsidR="00910BE7">
          <w:t xml:space="preserve"> in mt</w:t>
        </w:r>
      </w:ins>
      <w:ins w:id="191" w:author="Cara.Rodgveller" w:date="2023-09-13T09:33:00Z">
        <w:r w:rsidR="001F32FA">
          <w:t xml:space="preserve">; </w:t>
        </w:r>
      </w:ins>
      <w:r>
        <w:t xml:space="preserve">red) and the rate of length </w:t>
      </w:r>
      <w:commentRangeStart w:id="192"/>
      <w:r>
        <w:t xml:space="preserve">sampling (lengths </w:t>
      </w:r>
      <w:commentRangeEnd w:id="192"/>
      <w:r>
        <w:rPr>
          <w:rStyle w:val="CommentReference"/>
        </w:rPr>
        <w:commentReference w:id="192"/>
      </w:r>
      <w:r>
        <w:t>per metric ton; black) for all gear types. Areas include the Aleutian Islands (AI), Bering Sea (BS), Western Gulf of Alaska (WGOA), Central Gulf of Alaska (CGOA), West Yakutat (WY), and East Yakutat (EY)</w:t>
      </w:r>
    </w:p>
    <w:p w14:paraId="3DF88AA3" w14:textId="77777777" w:rsidR="00B437A0" w:rsidRDefault="00FB6D3D">
      <w:pPr>
        <w:pStyle w:val="Heading1"/>
      </w:pPr>
      <w:bookmarkStart w:id="193" w:name="additional-information"/>
      <w:bookmarkEnd w:id="93"/>
      <w:r>
        <w:lastRenderedPageBreak/>
        <w:t>Additional Information</w:t>
      </w:r>
    </w:p>
    <w:p w14:paraId="02EB738C" w14:textId="77777777" w:rsidR="00B437A0" w:rsidRDefault="00FB6D3D">
      <w:commentRangeStart w:id="194"/>
      <w:r>
        <w:rPr>
          <w:b/>
          <w:bCs/>
        </w:rPr>
        <w:t>Biological Collection</w:t>
      </w:r>
      <w:commentRangeEnd w:id="194"/>
      <w:r w:rsidR="00A25762">
        <w:rPr>
          <w:rStyle w:val="CommentReference"/>
        </w:rPr>
        <w:commentReference w:id="194"/>
      </w:r>
      <w:r>
        <w:rPr>
          <w:b/>
          <w:bCs/>
        </w:rPr>
        <w:t>s</w:t>
      </w:r>
      <w:r>
        <w:t xml:space="preserve"> • Lengths (mm), weight (tenth of a kg), and sagittal otoliths are collected by observers at-sea and at processing plants when North Pacific Groundfish Observer Program protocols call for collections. Otoliths are not collected from all fish that have lengths and weights recorded. Weights are collected when otoliths are collected. </w:t>
      </w:r>
      <w:r>
        <w:rPr>
          <w:b/>
          <w:bCs/>
        </w:rPr>
        <w:t>Observer strata in the North Pacific Groundfish Observer Program</w:t>
      </w:r>
      <w:r>
        <w:t xml:space="preserve"> • Full Coverage - Catcher/processors (with limited exceptions), motherships, catcher vessels that are participating in programs that have transferable prohibited species catch, catcher vessels using trawl gear that have requested full coverage for all fishing activity within the Bering Sea/Aleutian Islands FMP, and inshore processors receiving or processing Bering Sea pollock. Full coverage trips are all assumed to be 100% covered. • 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catcher/processor that qualify for partial coverage, and shoreside or stationary floating processors that are not in the full coverage category are in the partial coverage category. • EM - trawl gear: Trips in this strata have EM recordings and all are reviewed. The review is for compliance monitoring only and catch is not enumerated. Vessels operating in the trawl EM program are required to retain all catch (with limited exceptions) for shoreside sampling by observers at the plant. Shoreside observer sampling targets a 100% coverage rate of all EM - trawl deliveries in the BSAI and 30% in the GOA . This strata went into effect in 2020 as an Exempted Fishing Permit program, only on non-pelagic trawl vessels targeting Pollock, and is becoming regulated for the 2024 fishery. • EM - fixed-gear: Includes both pot and hook-and-line vessels. Trips logged into ODDS have a partial coverage selection rate and, if selected, the vessel must record all hauls during that trip duration. After the videos are submitted, 30% of recorded hauls are reviewed and catch is fully censused along with discard status of each fish. There are no biological samples collected from fixed-gear EM trips. • EM note - EM fixed gear is a completely different program from EM non-pelagic trawl, with different origins, directives and methodologies. • No Coverage or Zero Selection - Vessels &lt; 40ft LOA, jig and exempted vessels. </w:t>
      </w:r>
      <w:r>
        <w:rPr>
          <w:b/>
          <w:bCs/>
        </w:rPr>
        <w:t>Caveats</w:t>
      </w:r>
      <w:r>
        <w:t xml:space="preserve"> • Data prior to the 2013 North Pacific Observer Program restructure are not included in the analyses presented here due to structural changes. • Not all observer strata were covered each year. For example, hook and line (HAL) tender was only covered in 2017, in which a total of four trips were made and thus deemed not a useful strata to include. • 2020 - Observer sampling was significantly impacted March-June due to the pandemic, resulting in minimal coverage during those months and reducing the annual realized coverage rates.</w:t>
      </w:r>
    </w:p>
    <w:p w14:paraId="1DBC7DA8" w14:textId="77777777" w:rsidR="00B437A0" w:rsidRDefault="00FB6D3D">
      <w:pPr>
        <w:pStyle w:val="Heading1"/>
      </w:pPr>
      <w:bookmarkStart w:id="195" w:name="references"/>
      <w:bookmarkEnd w:id="193"/>
      <w:r>
        <w:t>References</w:t>
      </w:r>
    </w:p>
    <w:p w14:paraId="632D478F" w14:textId="77777777" w:rsidR="00B437A0" w:rsidRDefault="00FB6D3D">
      <w:r>
        <w:t xml:space="preserve">North Pacific Observe Program: </w:t>
      </w:r>
      <w:hyperlink r:id="rId25">
        <w:r>
          <w:t>https://www.fisheries.noaa.gov/alaska/fisheries-observers/north-pacific-observer-program</w:t>
        </w:r>
      </w:hyperlink>
      <w:bookmarkEnd w:id="195"/>
    </w:p>
    <w:sectPr w:rsidR="00B437A0">
      <w:footerReference w:type="default" r:id="rId26"/>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ra.Rodgveller" w:date="2023-09-12T16:00:00Z" w:initials="C">
    <w:p w14:paraId="203C2671" w14:textId="165B8C6E" w:rsidR="00306617" w:rsidRDefault="00306617">
      <w:pPr>
        <w:pStyle w:val="CommentText"/>
      </w:pPr>
      <w:r>
        <w:rPr>
          <w:rStyle w:val="CommentReference"/>
        </w:rPr>
        <w:annotationRef/>
      </w:r>
      <w:r>
        <w:t>Will the stock name change throughout whenever it is mentioned (such as figures, tables)? What is dynamic?</w:t>
      </w:r>
    </w:p>
  </w:comment>
  <w:comment w:id="2" w:author="Matt Callahan" w:date="2023-09-13T11:03:00Z" w:initials="MC">
    <w:p w14:paraId="0B229267" w14:textId="77777777" w:rsidR="00306617" w:rsidRDefault="00306617">
      <w:pPr>
        <w:pStyle w:val="CommentText"/>
      </w:pPr>
      <w:r>
        <w:rPr>
          <w:rStyle w:val="CommentReference"/>
        </w:rPr>
        <w:annotationRef/>
      </w:r>
      <w:r w:rsidR="00C413FD">
        <w:t>Stock name (capitalized and lowercase)</w:t>
      </w:r>
    </w:p>
    <w:p w14:paraId="36F5BAFF" w14:textId="77777777" w:rsidR="00C413FD" w:rsidRDefault="00C413FD">
      <w:pPr>
        <w:pStyle w:val="CommentText"/>
      </w:pPr>
      <w:r>
        <w:t>Species codes (</w:t>
      </w:r>
      <w:proofErr w:type="spellStart"/>
      <w:r>
        <w:t>cas</w:t>
      </w:r>
      <w:proofErr w:type="spellEnd"/>
      <w:r>
        <w:t xml:space="preserve"> and </w:t>
      </w:r>
      <w:proofErr w:type="spellStart"/>
      <w:r>
        <w:t>obs</w:t>
      </w:r>
      <w:proofErr w:type="spellEnd"/>
      <w:r>
        <w:t>)</w:t>
      </w:r>
    </w:p>
    <w:p w14:paraId="195CF555" w14:textId="77777777" w:rsidR="00C413FD" w:rsidRDefault="00C413FD">
      <w:pPr>
        <w:pStyle w:val="CommentText"/>
      </w:pPr>
      <w:r>
        <w:t>Chapter,</w:t>
      </w:r>
    </w:p>
    <w:p w14:paraId="51A39B16" w14:textId="77777777" w:rsidR="00C413FD" w:rsidRDefault="00C413FD">
      <w:pPr>
        <w:pStyle w:val="CommentText"/>
      </w:pPr>
      <w:r>
        <w:t>Appendix</w:t>
      </w:r>
    </w:p>
    <w:p w14:paraId="0E9A76AE" w14:textId="17D823A0" w:rsidR="00C413FD" w:rsidRPr="00C413FD" w:rsidRDefault="00C413FD">
      <w:pPr>
        <w:pStyle w:val="CommentText"/>
      </w:pPr>
      <w:r>
        <w:t xml:space="preserve">End year </w:t>
      </w:r>
      <w:r>
        <w:rPr>
          <w:i/>
        </w:rPr>
        <w:t xml:space="preserve">could </w:t>
      </w:r>
      <w:r>
        <w:t>be</w:t>
      </w:r>
    </w:p>
  </w:comment>
  <w:comment w:id="3" w:author="Cara.Rodgveller" w:date="2023-09-12T15:40:00Z" w:initials="C">
    <w:p w14:paraId="15336144" w14:textId="230528F4" w:rsidR="00306617" w:rsidRDefault="00306617">
      <w:pPr>
        <w:pStyle w:val="CommentText"/>
      </w:pPr>
      <w:r>
        <w:rPr>
          <w:rStyle w:val="CommentReference"/>
        </w:rPr>
        <w:annotationRef/>
      </w:r>
      <w:r>
        <w:t>Let’s talk about how I can run this. Or maybe this fall I shouldn’t bother? I know very little about R.</w:t>
      </w:r>
    </w:p>
    <w:p w14:paraId="4C250864" w14:textId="77777777" w:rsidR="00306617" w:rsidRDefault="00306617">
      <w:pPr>
        <w:pStyle w:val="CommentText"/>
      </w:pPr>
    </w:p>
    <w:p w14:paraId="17713E06" w14:textId="52517492" w:rsidR="00306617" w:rsidRDefault="00306617">
      <w:pPr>
        <w:pStyle w:val="CommentText"/>
      </w:pPr>
      <w:r>
        <w:t xml:space="preserve">I will just want to update through 2023 in early oct. </w:t>
      </w:r>
    </w:p>
  </w:comment>
  <w:comment w:id="6" w:author="Cara.Rodgveller" w:date="2023-09-12T13:48:00Z" w:initials="C">
    <w:p w14:paraId="417F67A3" w14:textId="77777777" w:rsidR="00306617" w:rsidRDefault="00306617">
      <w:pPr>
        <w:pStyle w:val="CommentText"/>
      </w:pPr>
      <w:r>
        <w:rPr>
          <w:rStyle w:val="CommentReference"/>
        </w:rPr>
        <w:annotationRef/>
      </w:r>
      <w:r>
        <w:t xml:space="preserve">Format? </w:t>
      </w:r>
    </w:p>
    <w:p w14:paraId="53C6A550" w14:textId="77777777" w:rsidR="00306617" w:rsidRDefault="00306617">
      <w:pPr>
        <w:pStyle w:val="CommentText"/>
      </w:pPr>
    </w:p>
    <w:p w14:paraId="41CA509A" w14:textId="1779B427" w:rsidR="00306617" w:rsidRDefault="00306617">
      <w:pPr>
        <w:pStyle w:val="CommentText"/>
      </w:pPr>
      <w:r>
        <w:t>THEAE TRACK CHANGES ARE FOR ME. MAKING SURE FIGS/TABLES in ORDER.</w:t>
      </w:r>
    </w:p>
  </w:comment>
  <w:comment w:id="9" w:author="Cara.Rodgveller" w:date="2023-09-12T14:07:00Z" w:initials="C">
    <w:p w14:paraId="0FF0254E" w14:textId="72443308" w:rsidR="00306617" w:rsidRDefault="00306617">
      <w:pPr>
        <w:pStyle w:val="CommentText"/>
      </w:pPr>
      <w:r>
        <w:rPr>
          <w:rStyle w:val="CommentReference"/>
        </w:rPr>
        <w:annotationRef/>
      </w:r>
      <w:r>
        <w:t xml:space="preserve">Will the figure and table numbers be manually added by me in my revision or linked (this year)? Not an issue for this year. Just asking. </w:t>
      </w:r>
    </w:p>
    <w:p w14:paraId="7F18D8E2" w14:textId="77777777" w:rsidR="00306617" w:rsidRDefault="00306617">
      <w:pPr>
        <w:pStyle w:val="CommentText"/>
      </w:pPr>
    </w:p>
    <w:p w14:paraId="50ADF68D" w14:textId="7201C090" w:rsidR="00306617" w:rsidRDefault="00306617">
      <w:pPr>
        <w:pStyle w:val="CommentText"/>
      </w:pPr>
      <w:r>
        <w:t xml:space="preserve">We can add new text when you return from travel. I can also just change it manually. </w:t>
      </w:r>
    </w:p>
  </w:comment>
  <w:comment w:id="10" w:author="Matt Callahan" w:date="2023-09-13T11:04:00Z" w:initials="MC">
    <w:p w14:paraId="59DB7921" w14:textId="07FDDD9A" w:rsidR="00C413FD" w:rsidRDefault="00C413FD">
      <w:pPr>
        <w:pStyle w:val="CommentText"/>
      </w:pPr>
      <w:r>
        <w:rPr>
          <w:rStyle w:val="CommentReference"/>
        </w:rPr>
        <w:annotationRef/>
      </w:r>
      <w:r>
        <w:t>This should be automatic</w:t>
      </w:r>
    </w:p>
  </w:comment>
  <w:comment w:id="46" w:author="Cara.Rodgveller" w:date="2023-09-12T13:51:00Z" w:initials="C">
    <w:p w14:paraId="1A3DC742" w14:textId="0A9CB916" w:rsidR="00306617" w:rsidRDefault="00306617">
      <w:pPr>
        <w:pStyle w:val="CommentText"/>
      </w:pPr>
      <w:r>
        <w:rPr>
          <w:rStyle w:val="CommentReference"/>
        </w:rPr>
        <w:annotationRef/>
      </w:r>
      <w:r>
        <w:t xml:space="preserve">Font here is New Times Roman instead of Times New Roman (needed).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I thought it looked different.</w:t>
      </w:r>
    </w:p>
    <w:p w14:paraId="5CE2F4DA" w14:textId="5FD537FD" w:rsidR="00306617" w:rsidRDefault="00306617">
      <w:pPr>
        <w:pStyle w:val="CommentText"/>
      </w:pPr>
      <w:r>
        <w:t>See for all tables.</w:t>
      </w:r>
    </w:p>
    <w:p w14:paraId="496259A0" w14:textId="77777777" w:rsidR="00306617" w:rsidRDefault="00306617">
      <w:pPr>
        <w:pStyle w:val="CommentText"/>
      </w:pPr>
    </w:p>
    <w:p w14:paraId="098301E9" w14:textId="041EB400" w:rsidR="00306617" w:rsidRDefault="00306617">
      <w:pPr>
        <w:pStyle w:val="CommentText"/>
      </w:pPr>
      <w:r>
        <w:t>Table names (and #s) to be changed in R markdown? (e.g., using 19 – it is for sharks).</w:t>
      </w:r>
    </w:p>
  </w:comment>
  <w:comment w:id="47" w:author="Matt Callahan" w:date="2023-09-13T11:05:00Z" w:initials="MC">
    <w:p w14:paraId="1F488BE0" w14:textId="282FD899" w:rsidR="00C413FD" w:rsidRDefault="00C413FD">
      <w:pPr>
        <w:pStyle w:val="CommentText"/>
      </w:pPr>
      <w:r>
        <w:rPr>
          <w:rStyle w:val="CommentReference"/>
        </w:rPr>
        <w:annotationRef/>
      </w:r>
      <w:proofErr w:type="spellStart"/>
      <w:r>
        <w:t>Haha</w:t>
      </w:r>
      <w:proofErr w:type="spellEnd"/>
      <w:r>
        <w:t xml:space="preserve"> good catch on the font done</w:t>
      </w:r>
    </w:p>
    <w:p w14:paraId="312B0662" w14:textId="119D1DDC" w:rsidR="00C413FD" w:rsidRDefault="00C413FD">
      <w:pPr>
        <w:pStyle w:val="CommentText"/>
      </w:pPr>
      <w:r>
        <w:t>Parameter changes will be reflected in table/figure numbers</w:t>
      </w:r>
    </w:p>
  </w:comment>
  <w:comment w:id="48" w:author="Cara.Rodgveller" w:date="2023-09-12T14:10:00Z" w:initials="C">
    <w:p w14:paraId="0ED38B13" w14:textId="3DF1481F" w:rsidR="00306617" w:rsidRDefault="00306617">
      <w:pPr>
        <w:pStyle w:val="CommentText"/>
      </w:pPr>
      <w:r>
        <w:rPr>
          <w:rStyle w:val="CommentReference"/>
        </w:rPr>
        <w:annotationRef/>
      </w:r>
      <w:r>
        <w:t>Possible to justify all data to the right instead of left? If you can’t that is okay.</w:t>
      </w:r>
    </w:p>
  </w:comment>
  <w:comment w:id="49" w:author="Matt Callahan" w:date="2023-09-13T11:06:00Z" w:initials="MC">
    <w:p w14:paraId="538F2C4E" w14:textId="328749D7" w:rsidR="00C413FD" w:rsidRDefault="00C413FD">
      <w:pPr>
        <w:pStyle w:val="CommentText"/>
      </w:pPr>
      <w:r>
        <w:rPr>
          <w:rStyle w:val="CommentReference"/>
        </w:rPr>
        <w:annotationRef/>
      </w:r>
      <w:r>
        <w:t>Can do</w:t>
      </w:r>
    </w:p>
  </w:comment>
  <w:comment w:id="50" w:author="Cara.Rodgveller" w:date="2023-09-12T14:08:00Z" w:initials="C">
    <w:p w14:paraId="590A1A97" w14:textId="39567ADA" w:rsidR="00306617" w:rsidRDefault="00306617">
      <w:pPr>
        <w:pStyle w:val="CommentText"/>
      </w:pPr>
      <w:r>
        <w:rPr>
          <w:rStyle w:val="CommentReference"/>
        </w:rPr>
        <w:annotationRef/>
      </w:r>
      <w:r>
        <w:t xml:space="preserve">Add an empty row in all tables between areas? I can see that being difficult in your code. </w:t>
      </w:r>
    </w:p>
  </w:comment>
  <w:comment w:id="51" w:author="Matt Callahan" w:date="2023-09-13T11:06:00Z" w:initials="MC">
    <w:p w14:paraId="4E9525DF" w14:textId="4E64CDA9" w:rsidR="00C413FD" w:rsidRDefault="00C413FD">
      <w:pPr>
        <w:pStyle w:val="CommentText"/>
      </w:pPr>
      <w:r>
        <w:rPr>
          <w:rStyle w:val="CommentReference"/>
        </w:rPr>
        <w:annotationRef/>
      </w:r>
      <w:r>
        <w:t>Wait on this</w:t>
      </w:r>
    </w:p>
  </w:comment>
  <w:comment w:id="52" w:author="Cara.Rodgveller" w:date="2023-09-12T14:09:00Z" w:initials="C">
    <w:p w14:paraId="566852D5" w14:textId="52D5820D" w:rsidR="00306617" w:rsidRDefault="00306617">
      <w:pPr>
        <w:pStyle w:val="CommentText"/>
      </w:pPr>
      <w:r>
        <w:rPr>
          <w:rStyle w:val="CommentReference"/>
        </w:rPr>
        <w:annotationRef/>
      </w:r>
      <w:r>
        <w:t>Data stuck under the top line. Would look better if it wasn’t, but not a big issue.</w:t>
      </w:r>
    </w:p>
  </w:comment>
  <w:comment w:id="53" w:author="Matt Callahan" w:date="2023-09-13T11:06:00Z" w:initials="MC">
    <w:p w14:paraId="0C3299CD" w14:textId="73D95965" w:rsidR="00C413FD" w:rsidRDefault="00C413FD">
      <w:pPr>
        <w:pStyle w:val="CommentText"/>
      </w:pPr>
      <w:r>
        <w:rPr>
          <w:rStyle w:val="CommentReference"/>
        </w:rPr>
        <w:annotationRef/>
      </w:r>
      <w:r>
        <w:t>Yeah, annoying for sure. The only way I found to deal with is increasing the row height for all rows….</w:t>
      </w:r>
    </w:p>
  </w:comment>
  <w:comment w:id="54" w:author="Matt Callahan" w:date="2023-09-13T11:25:00Z" w:initials="MC">
    <w:p w14:paraId="5CF123DA" w14:textId="5ACEEF3A" w:rsidR="008636BE" w:rsidRDefault="008636BE">
      <w:pPr>
        <w:pStyle w:val="CommentText"/>
      </w:pPr>
      <w:r>
        <w:rPr>
          <w:rStyle w:val="CommentReference"/>
        </w:rPr>
        <w:annotationRef/>
      </w:r>
      <w:r>
        <w:t>(rerun with TNR in case that fixes)</w:t>
      </w:r>
    </w:p>
  </w:comment>
  <w:comment w:id="55" w:author="Cara.Rodgveller" w:date="2023-09-13T10:12:00Z" w:initials="C">
    <w:p w14:paraId="4FA40498" w14:textId="0ECECBEB" w:rsidR="00306617" w:rsidRDefault="00306617">
      <w:pPr>
        <w:pStyle w:val="CommentText"/>
      </w:pPr>
      <w:r>
        <w:rPr>
          <w:rStyle w:val="CommentReference"/>
        </w:rPr>
        <w:annotationRef/>
      </w:r>
      <w:r>
        <w:t>NOW 3</w:t>
      </w:r>
    </w:p>
  </w:comment>
  <w:comment w:id="56" w:author="Cara.Rodgveller" w:date="2023-09-12T13:54:00Z" w:initials="C">
    <w:p w14:paraId="01D19BA5" w14:textId="2F58B910" w:rsidR="00306617" w:rsidRDefault="00306617">
      <w:pPr>
        <w:pStyle w:val="CommentText"/>
      </w:pPr>
      <w:r>
        <w:rPr>
          <w:rStyle w:val="CommentReference"/>
        </w:rPr>
        <w:annotationRef/>
      </w:r>
      <w:r>
        <w:t>Left justify whole tables on page? (Like the text on page 1). I say this because it is standard, but also because more rows may be able to fit if the table captions are wider (in some cases).</w:t>
      </w:r>
    </w:p>
  </w:comment>
  <w:comment w:id="57" w:author="Cara.Rodgveller" w:date="2023-09-13T10:12:00Z" w:initials="C">
    <w:p w14:paraId="62130F57" w14:textId="12DCF370" w:rsidR="00306617" w:rsidRDefault="00306617">
      <w:pPr>
        <w:pStyle w:val="CommentText"/>
      </w:pPr>
      <w:r>
        <w:rPr>
          <w:rStyle w:val="CommentReference"/>
        </w:rPr>
        <w:annotationRef/>
      </w:r>
      <w:r>
        <w:t>NOW 4</w:t>
      </w:r>
    </w:p>
  </w:comment>
  <w:comment w:id="58" w:author="Cara.Rodgveller" w:date="2023-09-12T16:02:00Z" w:initials="C">
    <w:p w14:paraId="0465482B" w14:textId="17200F52" w:rsidR="00306617" w:rsidRDefault="00306617">
      <w:pPr>
        <w:pStyle w:val="CommentText"/>
      </w:pPr>
      <w:r>
        <w:rPr>
          <w:rStyle w:val="CommentReference"/>
        </w:rPr>
        <w:annotationRef/>
      </w:r>
      <w:r>
        <w:t>Delete a space</w:t>
      </w:r>
    </w:p>
  </w:comment>
  <w:comment w:id="65" w:author="Cara.Rodgveller" w:date="2023-09-13T10:13:00Z" w:initials="C">
    <w:p w14:paraId="176F011E" w14:textId="6BBB2505" w:rsidR="00306617" w:rsidRDefault="00306617">
      <w:pPr>
        <w:pStyle w:val="CommentText"/>
      </w:pPr>
      <w:r>
        <w:rPr>
          <w:rStyle w:val="CommentReference"/>
        </w:rPr>
        <w:annotationRef/>
      </w:r>
      <w:r>
        <w:t>NOW 2</w:t>
      </w:r>
    </w:p>
  </w:comment>
  <w:comment w:id="66" w:author="Cara.Rodgveller" w:date="2023-09-13T09:06:00Z" w:initials="C">
    <w:p w14:paraId="3D308533" w14:textId="5FD3353E" w:rsidR="00306617" w:rsidRDefault="00306617">
      <w:pPr>
        <w:pStyle w:val="CommentText"/>
      </w:pPr>
      <w:r>
        <w:rPr>
          <w:rStyle w:val="CommentReference"/>
        </w:rPr>
        <w:annotationRef/>
      </w:r>
      <w:r>
        <w:t>Times new roman 11</w:t>
      </w:r>
    </w:p>
  </w:comment>
  <w:comment w:id="69" w:author="Cara.Rodgveller" w:date="2023-09-12T16:04:00Z" w:initials="C">
    <w:p w14:paraId="195AE860" w14:textId="1CD936F0" w:rsidR="00306617" w:rsidRDefault="00306617">
      <w:pPr>
        <w:pStyle w:val="CommentText"/>
      </w:pPr>
      <w:r>
        <w:rPr>
          <w:rStyle w:val="CommentReference"/>
        </w:rPr>
        <w:annotationRef/>
      </w:r>
      <w:r>
        <w:t>I have changed to fit table better.</w:t>
      </w:r>
    </w:p>
    <w:p w14:paraId="188F80D7" w14:textId="77777777" w:rsidR="00306617" w:rsidRDefault="00306617">
      <w:pPr>
        <w:pStyle w:val="CommentText"/>
      </w:pPr>
    </w:p>
    <w:p w14:paraId="0E0E2509" w14:textId="68EDB125" w:rsidR="00306617" w:rsidRDefault="00306617">
      <w:pPr>
        <w:pStyle w:val="CommentText"/>
      </w:pPr>
      <w:r>
        <w:t>Add line below gear row and below the row with other headers?</w:t>
      </w:r>
    </w:p>
    <w:p w14:paraId="10C1FBB7" w14:textId="36CB8BA7" w:rsidR="00306617" w:rsidRDefault="00306617">
      <w:pPr>
        <w:pStyle w:val="CommentText"/>
      </w:pPr>
    </w:p>
    <w:p w14:paraId="39B95E89" w14:textId="184216E6" w:rsidR="00306617" w:rsidRDefault="00306617">
      <w:pPr>
        <w:pStyle w:val="CommentText"/>
      </w:pPr>
      <w:r>
        <w:t>Center Pot over 2 columns as well as HAL</w:t>
      </w:r>
    </w:p>
    <w:p w14:paraId="53663273" w14:textId="4A304446" w:rsidR="00306617" w:rsidRDefault="00306617">
      <w:pPr>
        <w:pStyle w:val="CommentText"/>
      </w:pPr>
    </w:p>
    <w:p w14:paraId="38B805CD" w14:textId="77777777" w:rsidR="00306617" w:rsidRDefault="00306617">
      <w:pPr>
        <w:pStyle w:val="CommentText"/>
      </w:pPr>
    </w:p>
    <w:p w14:paraId="237A2ACB" w14:textId="134B8627" w:rsidR="00306617" w:rsidRDefault="00306617">
      <w:pPr>
        <w:pStyle w:val="CommentText"/>
      </w:pPr>
    </w:p>
  </w:comment>
  <w:comment w:id="70" w:author="Matt Callahan" w:date="2023-09-13T11:09:00Z" w:initials="MC">
    <w:p w14:paraId="74477F62" w14:textId="1C7C569F" w:rsidR="00C413FD" w:rsidRDefault="00C413FD">
      <w:pPr>
        <w:pStyle w:val="CommentText"/>
      </w:pPr>
      <w:r>
        <w:rPr>
          <w:rStyle w:val="CommentReference"/>
        </w:rPr>
        <w:annotationRef/>
      </w:r>
      <w:r>
        <w:t>About that…</w:t>
      </w:r>
    </w:p>
  </w:comment>
  <w:comment w:id="71" w:author="Matt Callahan" w:date="2023-09-13T11:10:00Z" w:initials="MC">
    <w:p w14:paraId="6913CCE1" w14:textId="37A7B9A4" w:rsidR="00C413FD" w:rsidRDefault="00C413FD">
      <w:pPr>
        <w:pStyle w:val="CommentText"/>
      </w:pPr>
      <w:r>
        <w:rPr>
          <w:rStyle w:val="CommentReference"/>
        </w:rPr>
        <w:annotationRef/>
      </w:r>
    </w:p>
  </w:comment>
  <w:comment w:id="72" w:author="Matt Callahan" w:date="2023-09-13T11:28:00Z" w:initials="MC">
    <w:p w14:paraId="6B59D83C" w14:textId="24959544" w:rsidR="00184F8C" w:rsidRDefault="00184F8C">
      <w:pPr>
        <w:pStyle w:val="CommentText"/>
      </w:pPr>
      <w:r>
        <w:rPr>
          <w:rStyle w:val="CommentReference"/>
        </w:rPr>
        <w:annotationRef/>
      </w:r>
      <w:r>
        <w:t>Duplicate pot names</w:t>
      </w:r>
    </w:p>
  </w:comment>
  <w:comment w:id="77" w:author="Cara.Rodgveller" w:date="2023-09-12T13:50:00Z" w:initials="C">
    <w:p w14:paraId="55FF2EA5" w14:textId="5F83826D" w:rsidR="00306617" w:rsidRDefault="00306617">
      <w:pPr>
        <w:pStyle w:val="CommentText"/>
      </w:pPr>
      <w:r>
        <w:rPr>
          <w:rStyle w:val="CommentReference"/>
        </w:rPr>
        <w:annotationRef/>
      </w:r>
      <w:r>
        <w:t>Is this the most recent 5 years automatically updated? Same with avg.</w:t>
      </w:r>
    </w:p>
    <w:p w14:paraId="4BCB6319" w14:textId="77777777" w:rsidR="00306617" w:rsidRDefault="00306617">
      <w:pPr>
        <w:pStyle w:val="CommentText"/>
      </w:pPr>
    </w:p>
    <w:p w14:paraId="07A798D0" w14:textId="602ECCEC" w:rsidR="00306617" w:rsidRDefault="00306617">
      <w:pPr>
        <w:pStyle w:val="CommentText"/>
      </w:pPr>
      <w:r>
        <w:t xml:space="preserve">Widen so that caption allows for more rows? </w:t>
      </w:r>
    </w:p>
    <w:p w14:paraId="21E6D7D1" w14:textId="77777777" w:rsidR="00306617" w:rsidRDefault="00306617">
      <w:pPr>
        <w:pStyle w:val="CommentText"/>
      </w:pPr>
    </w:p>
    <w:p w14:paraId="2A1173AF" w14:textId="2FBA5F69" w:rsidR="00306617" w:rsidRDefault="00306617">
      <w:pPr>
        <w:pStyle w:val="CommentText"/>
      </w:pPr>
      <w:r>
        <w:t>Add an empty row between areas?</w:t>
      </w:r>
    </w:p>
  </w:comment>
  <w:comment w:id="78" w:author="Cara.Rodgveller" w:date="2023-09-12T14:13:00Z" w:initials="C">
    <w:p w14:paraId="5ED08974" w14:textId="055FFE67" w:rsidR="00306617" w:rsidRDefault="00306617">
      <w:pPr>
        <w:pStyle w:val="CommentText"/>
      </w:pPr>
      <w:r>
        <w:rPr>
          <w:rStyle w:val="CommentReference"/>
        </w:rPr>
        <w:annotationRef/>
      </w:r>
      <w:r>
        <w:t>Are years dynamic (last 5 years and avg)?</w:t>
      </w:r>
    </w:p>
  </w:comment>
  <w:comment w:id="79" w:author="Matt Callahan" w:date="2023-09-13T11:10:00Z" w:initials="MC">
    <w:p w14:paraId="3889A39E" w14:textId="1DF86AF6" w:rsidR="00C413FD" w:rsidRDefault="00C413FD">
      <w:pPr>
        <w:pStyle w:val="CommentText"/>
      </w:pPr>
      <w:r>
        <w:rPr>
          <w:rStyle w:val="CommentReference"/>
        </w:rPr>
        <w:annotationRef/>
      </w:r>
      <w:r>
        <w:t>yes</w:t>
      </w:r>
    </w:p>
  </w:comment>
  <w:comment w:id="91" w:author="Cara.Rodgveller" w:date="2023-09-12T14:26:00Z" w:initials="C">
    <w:p w14:paraId="5073F9D9" w14:textId="6B6AE3E6" w:rsidR="00306617" w:rsidRDefault="00306617">
      <w:pPr>
        <w:pStyle w:val="CommentText"/>
      </w:pPr>
      <w:r>
        <w:rPr>
          <w:rStyle w:val="CommentReference"/>
        </w:rPr>
        <w:annotationRef/>
      </w:r>
      <w:r>
        <w:t>Changed to Len and Oto and adapt caption to save space</w:t>
      </w:r>
    </w:p>
    <w:p w14:paraId="4AA3DAB0" w14:textId="77777777" w:rsidR="00306617" w:rsidRDefault="00306617">
      <w:pPr>
        <w:pStyle w:val="CommentText"/>
      </w:pPr>
    </w:p>
    <w:p w14:paraId="3A8B2771" w14:textId="36454CCD" w:rsidR="00306617" w:rsidRDefault="00306617">
      <w:pPr>
        <w:pStyle w:val="CommentText"/>
      </w:pPr>
      <w:r>
        <w:t xml:space="preserve">No lines above and below caption. </w:t>
      </w:r>
    </w:p>
    <w:p w14:paraId="1BA016F0" w14:textId="77777777" w:rsidR="00306617" w:rsidRDefault="00306617">
      <w:pPr>
        <w:pStyle w:val="CommentText"/>
      </w:pPr>
    </w:p>
    <w:p w14:paraId="4143DDC4" w14:textId="2D1A4CB8" w:rsidR="00306617" w:rsidRDefault="00306617">
      <w:pPr>
        <w:pStyle w:val="CommentText"/>
      </w:pPr>
      <w:r>
        <w:t xml:space="preserve">Delete lines under the headings, like other tables. </w:t>
      </w:r>
    </w:p>
  </w:comment>
  <w:comment w:id="92" w:author="Cara.Rodgveller" w:date="2023-09-12T13:54:00Z" w:initials="C">
    <w:p w14:paraId="0CB0A242" w14:textId="6CB08D35" w:rsidR="00306617" w:rsidRDefault="00306617">
      <w:pPr>
        <w:pStyle w:val="CommentText"/>
      </w:pPr>
      <w:r>
        <w:rPr>
          <w:rStyle w:val="CommentReference"/>
        </w:rPr>
        <w:annotationRef/>
      </w:r>
      <w:r>
        <w:t>Empty line after area?</w:t>
      </w:r>
    </w:p>
    <w:p w14:paraId="09315EE0" w14:textId="77777777" w:rsidR="00306617" w:rsidRDefault="00306617">
      <w:pPr>
        <w:pStyle w:val="CommentText"/>
      </w:pPr>
    </w:p>
    <w:p w14:paraId="24872116" w14:textId="030EC9E4" w:rsidR="00306617" w:rsidRDefault="00306617">
      <w:pPr>
        <w:pStyle w:val="CommentText"/>
      </w:pPr>
      <w:r>
        <w:t>Maybe widen table and get more rows on one page?</w:t>
      </w:r>
    </w:p>
  </w:comment>
  <w:comment w:id="94" w:author="Matt Callahan" w:date="2023-09-13T11:35:00Z" w:initials="MC">
    <w:p w14:paraId="198C137E" w14:textId="6507BAF0" w:rsidR="00184F8C" w:rsidRDefault="00184F8C">
      <w:pPr>
        <w:pStyle w:val="CommentText"/>
      </w:pPr>
      <w:r>
        <w:rPr>
          <w:rStyle w:val="CommentReference"/>
        </w:rPr>
        <w:annotationRef/>
      </w:r>
      <w:r>
        <w:t>5 breaks</w:t>
      </w:r>
    </w:p>
  </w:comment>
  <w:comment w:id="99" w:author="Cara.Rodgveller" w:date="2023-09-12T14:14:00Z" w:initials="C">
    <w:p w14:paraId="19A351E2" w14:textId="6A8812D1" w:rsidR="00306617" w:rsidRDefault="00306617">
      <w:pPr>
        <w:pStyle w:val="CommentText"/>
      </w:pPr>
      <w:r>
        <w:rPr>
          <w:rStyle w:val="CommentReference"/>
        </w:rPr>
        <w:annotationRef/>
      </w:r>
      <w:r>
        <w:t>Unfortunately, they will need to have each one as its own figure #. Auto thing?</w:t>
      </w:r>
    </w:p>
  </w:comment>
  <w:comment w:id="117" w:author="Cara.Rodgveller" w:date="2023-09-13T09:23:00Z" w:initials="C">
    <w:p w14:paraId="455B34E3" w14:textId="24CA93FF" w:rsidR="00306617" w:rsidRDefault="00306617">
      <w:pPr>
        <w:pStyle w:val="CommentText"/>
      </w:pPr>
      <w:r>
        <w:rPr>
          <w:rStyle w:val="CommentReference"/>
        </w:rPr>
        <w:annotationRef/>
      </w:r>
      <w:r>
        <w:t>Do you think this clarifies? People had some confusion. I clarified in text on page 1, but people may not read text.</w:t>
      </w:r>
    </w:p>
    <w:p w14:paraId="0615DBE2" w14:textId="77777777" w:rsidR="00306617" w:rsidRDefault="00306617">
      <w:pPr>
        <w:pStyle w:val="CommentText"/>
      </w:pPr>
    </w:p>
    <w:p w14:paraId="3434993A" w14:textId="77777777" w:rsidR="00306617" w:rsidRDefault="00306617">
      <w:pPr>
        <w:pStyle w:val="CommentText"/>
      </w:pPr>
      <w:r>
        <w:t>Can we still find a way to make captions fit on the page (s)?</w:t>
      </w:r>
    </w:p>
    <w:p w14:paraId="14444903" w14:textId="77777777" w:rsidR="00306617" w:rsidRDefault="00306617">
      <w:pPr>
        <w:pStyle w:val="CommentText"/>
      </w:pPr>
    </w:p>
    <w:p w14:paraId="4626E66D" w14:textId="53015E96" w:rsidR="00306617" w:rsidRDefault="00306617">
      <w:pPr>
        <w:pStyle w:val="CommentText"/>
      </w:pPr>
      <w:r>
        <w:t>Y axis have more labels? For all.</w:t>
      </w:r>
    </w:p>
  </w:comment>
  <w:comment w:id="129" w:author="Cara.Rodgveller" w:date="2023-09-12T14:35:00Z" w:initials="C">
    <w:p w14:paraId="56CF14AB" w14:textId="4ABB7A00" w:rsidR="00306617" w:rsidRDefault="00306617">
      <w:pPr>
        <w:pStyle w:val="CommentText"/>
      </w:pPr>
      <w:r>
        <w:rPr>
          <w:rStyle w:val="CommentReference"/>
        </w:rPr>
        <w:annotationRef/>
      </w:r>
      <w:r>
        <w:t>Below, length figure lacking captions. Each should have own figure # - 6 and 7.</w:t>
      </w:r>
    </w:p>
    <w:p w14:paraId="6A3E4F1A" w14:textId="77777777" w:rsidR="00306617" w:rsidRDefault="00306617">
      <w:pPr>
        <w:pStyle w:val="CommentText"/>
      </w:pPr>
    </w:p>
    <w:p w14:paraId="1ED37B54" w14:textId="15444159" w:rsidR="00306617" w:rsidRDefault="00306617">
      <w:pPr>
        <w:pStyle w:val="CommentText"/>
      </w:pPr>
      <w:r>
        <w:t xml:space="preserve">The prop. one should mimic </w:t>
      </w:r>
      <w:proofErr w:type="spellStart"/>
      <w:r>
        <w:t>oto</w:t>
      </w:r>
      <w:proofErr w:type="spellEnd"/>
      <w:r>
        <w:t xml:space="preserve"> ones below, but with length.</w:t>
      </w:r>
    </w:p>
  </w:comment>
  <w:comment w:id="134" w:author="Cara.Rodgveller" w:date="2023-09-12T16:15:00Z" w:initials="C">
    <w:p w14:paraId="58E61071" w14:textId="0C570FFD" w:rsidR="00306617" w:rsidRDefault="00306617">
      <w:pPr>
        <w:pStyle w:val="CommentText"/>
      </w:pPr>
      <w:r>
        <w:rPr>
          <w:rStyle w:val="CommentReference"/>
        </w:rPr>
        <w:annotationRef/>
      </w:r>
      <w:r>
        <w:t>For lengths should be = “The number of lengths measured by observers by gear and area.”</w:t>
      </w:r>
    </w:p>
  </w:comment>
  <w:comment w:id="192" w:author="Cara.Rodgveller" w:date="2023-09-12T14:05:00Z" w:initials="C">
    <w:p w14:paraId="4F943810" w14:textId="77777777" w:rsidR="00306617" w:rsidRDefault="00306617">
      <w:pPr>
        <w:pStyle w:val="CommentText"/>
        <w:rPr>
          <w:rFonts w:ascii="Arial" w:hAnsi="Arial" w:cs="Arial"/>
          <w:color w:val="9900FF"/>
          <w:sz w:val="26"/>
          <w:szCs w:val="26"/>
        </w:rPr>
      </w:pPr>
      <w:r>
        <w:rPr>
          <w:rStyle w:val="CommentReference"/>
        </w:rPr>
        <w:annotationRef/>
      </w:r>
      <w:r w:rsidRPr="0063651B">
        <w:rPr>
          <w:rFonts w:ascii="Arial" w:hAnsi="Arial" w:cs="Arial"/>
          <w:color w:val="000000" w:themeColor="text1"/>
          <w:sz w:val="26"/>
          <w:szCs w:val="26"/>
        </w:rPr>
        <w:t>Black line should be taking up the while panel just like red (b/c 2 axes that are flexible – or whatever it is called!).</w:t>
      </w:r>
    </w:p>
    <w:p w14:paraId="624EE405" w14:textId="77777777" w:rsidR="00306617" w:rsidRDefault="00306617">
      <w:pPr>
        <w:pStyle w:val="CommentText"/>
      </w:pPr>
    </w:p>
    <w:p w14:paraId="06A28259" w14:textId="65C06BBE" w:rsidR="00306617" w:rsidRDefault="00306617">
      <w:pPr>
        <w:pStyle w:val="CommentText"/>
      </w:pPr>
      <w:r>
        <w:t>How hard is it to switch back to fixed gear? Sorry!!! If too much, I understand. I hate to even bring it up.</w:t>
      </w:r>
    </w:p>
  </w:comment>
  <w:comment w:id="194" w:author="Cara.Rodgveller" w:date="2023-09-12T13:56:00Z" w:initials="C">
    <w:p w14:paraId="6963D3F1" w14:textId="698C8ED8" w:rsidR="00306617" w:rsidRDefault="00306617">
      <w:pPr>
        <w:pStyle w:val="CommentText"/>
      </w:pPr>
      <w:r>
        <w:rPr>
          <w:rStyle w:val="CommentReference"/>
        </w:rPr>
        <w:annotationRef/>
      </w:r>
      <w:r>
        <w:t xml:space="preserve">Questions about format.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3C2671" w15:done="0"/>
  <w15:commentEx w15:paraId="0E9A76AE" w15:paraIdParent="203C2671" w15:done="0"/>
  <w15:commentEx w15:paraId="17713E06" w15:done="0"/>
  <w15:commentEx w15:paraId="41CA509A" w15:done="0"/>
  <w15:commentEx w15:paraId="50ADF68D" w15:done="0"/>
  <w15:commentEx w15:paraId="59DB7921" w15:paraIdParent="50ADF68D" w15:done="0"/>
  <w15:commentEx w15:paraId="098301E9" w15:done="0"/>
  <w15:commentEx w15:paraId="312B0662" w15:paraIdParent="098301E9" w15:done="0"/>
  <w15:commentEx w15:paraId="0ED38B13" w15:done="0"/>
  <w15:commentEx w15:paraId="538F2C4E" w15:paraIdParent="0ED38B13" w15:done="0"/>
  <w15:commentEx w15:paraId="590A1A97" w15:done="0"/>
  <w15:commentEx w15:paraId="4E9525DF" w15:paraIdParent="590A1A97" w15:done="0"/>
  <w15:commentEx w15:paraId="566852D5" w15:done="0"/>
  <w15:commentEx w15:paraId="0C3299CD" w15:paraIdParent="566852D5" w15:done="0"/>
  <w15:commentEx w15:paraId="5CF123DA" w15:paraIdParent="566852D5" w15:done="0"/>
  <w15:commentEx w15:paraId="4FA40498" w15:done="0"/>
  <w15:commentEx w15:paraId="01D19BA5" w15:done="0"/>
  <w15:commentEx w15:paraId="62130F57" w15:done="0"/>
  <w15:commentEx w15:paraId="0465482B" w15:done="0"/>
  <w15:commentEx w15:paraId="176F011E" w15:done="0"/>
  <w15:commentEx w15:paraId="3D308533" w15:done="0"/>
  <w15:commentEx w15:paraId="237A2ACB" w15:done="0"/>
  <w15:commentEx w15:paraId="74477F62" w15:paraIdParent="237A2ACB" w15:done="0"/>
  <w15:commentEx w15:paraId="6913CCE1" w15:paraIdParent="237A2ACB" w15:done="0"/>
  <w15:commentEx w15:paraId="6B59D83C" w15:paraIdParent="237A2ACB" w15:done="0"/>
  <w15:commentEx w15:paraId="2A1173AF" w15:done="0"/>
  <w15:commentEx w15:paraId="5ED08974" w15:done="0"/>
  <w15:commentEx w15:paraId="3889A39E" w15:paraIdParent="5ED08974" w15:done="0"/>
  <w15:commentEx w15:paraId="4143DDC4" w15:done="0"/>
  <w15:commentEx w15:paraId="24872116" w15:done="0"/>
  <w15:commentEx w15:paraId="198C137E" w15:done="0"/>
  <w15:commentEx w15:paraId="19A351E2" w15:done="0"/>
  <w15:commentEx w15:paraId="4626E66D" w15:done="0"/>
  <w15:commentEx w15:paraId="1ED37B54" w15:done="0"/>
  <w15:commentEx w15:paraId="58E61071" w15:done="0"/>
  <w15:commentEx w15:paraId="06A28259" w15:done="0"/>
  <w15:commentEx w15:paraId="6963D3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3C2671" w16cid:durableId="28AB0992"/>
  <w16cid:commentId w16cid:paraId="0E9A76AE" w16cid:durableId="28AC1565"/>
  <w16cid:commentId w16cid:paraId="17713E06" w16cid:durableId="28AB04DE"/>
  <w16cid:commentId w16cid:paraId="41CA509A" w16cid:durableId="28AAEA93"/>
  <w16cid:commentId w16cid:paraId="50ADF68D" w16cid:durableId="28AAEF1E"/>
  <w16cid:commentId w16cid:paraId="59DB7921" w16cid:durableId="28AC15DA"/>
  <w16cid:commentId w16cid:paraId="098301E9" w16cid:durableId="28AAEB63"/>
  <w16cid:commentId w16cid:paraId="312B0662" w16cid:durableId="28AC15F6"/>
  <w16cid:commentId w16cid:paraId="0ED38B13" w16cid:durableId="28AAEFC0"/>
  <w16cid:commentId w16cid:paraId="538F2C4E" w16cid:durableId="28AC1628"/>
  <w16cid:commentId w16cid:paraId="590A1A97" w16cid:durableId="28AAEF52"/>
  <w16cid:commentId w16cid:paraId="4E9525DF" w16cid:durableId="28AC163D"/>
  <w16cid:commentId w16cid:paraId="566852D5" w16cid:durableId="28AAEF80"/>
  <w16cid:commentId w16cid:paraId="0C3299CD" w16cid:durableId="28AC164F"/>
  <w16cid:commentId w16cid:paraId="5CF123DA" w16cid:durableId="28AC1AA3"/>
  <w16cid:commentId w16cid:paraId="4FA40498" w16cid:durableId="28AC0995"/>
  <w16cid:commentId w16cid:paraId="01D19BA5" w16cid:durableId="28AAEC1C"/>
  <w16cid:commentId w16cid:paraId="62130F57" w16cid:durableId="28AC09A0"/>
  <w16cid:commentId w16cid:paraId="0465482B" w16cid:durableId="28AB0A05"/>
  <w16cid:commentId w16cid:paraId="176F011E" w16cid:durableId="28AC09B5"/>
  <w16cid:commentId w16cid:paraId="3D308533" w16cid:durableId="28ABFA2E"/>
  <w16cid:commentId w16cid:paraId="237A2ACB" w16cid:durableId="28AB0A82"/>
  <w16cid:commentId w16cid:paraId="74477F62" w16cid:durableId="28AC16FB"/>
  <w16cid:commentId w16cid:paraId="6913CCE1" w16cid:durableId="28AC170C"/>
  <w16cid:commentId w16cid:paraId="6B59D83C" w16cid:durableId="28AC1B78"/>
  <w16cid:commentId w16cid:paraId="2A1173AF" w16cid:durableId="28AAEB0A"/>
  <w16cid:commentId w16cid:paraId="5ED08974" w16cid:durableId="28AAF083"/>
  <w16cid:commentId w16cid:paraId="3889A39E" w16cid:durableId="28AC1710"/>
  <w16cid:commentId w16cid:paraId="4143DDC4" w16cid:durableId="28AAF37B"/>
  <w16cid:commentId w16cid:paraId="24872116" w16cid:durableId="28AAEBFA"/>
  <w16cid:commentId w16cid:paraId="198C137E" w16cid:durableId="28AC1D08"/>
  <w16cid:commentId w16cid:paraId="19A351E2" w16cid:durableId="28AAF0E0"/>
  <w16cid:commentId w16cid:paraId="4626E66D" w16cid:durableId="28ABFDF7"/>
  <w16cid:commentId w16cid:paraId="1ED37B54" w16cid:durableId="28AAF5A4"/>
  <w16cid:commentId w16cid:paraId="58E61071" w16cid:durableId="28AB0D2F"/>
  <w16cid:commentId w16cid:paraId="06A28259" w16cid:durableId="28AAEE93"/>
  <w16cid:commentId w16cid:paraId="6963D3F1" w16cid:durableId="28AAEC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21B28" w14:textId="77777777" w:rsidR="00C71713" w:rsidRDefault="00C71713">
      <w:pPr>
        <w:spacing w:after="0"/>
      </w:pPr>
      <w:r>
        <w:separator/>
      </w:r>
    </w:p>
  </w:endnote>
  <w:endnote w:type="continuationSeparator" w:id="0">
    <w:p w14:paraId="4E0D9636" w14:textId="77777777" w:rsidR="00C71713" w:rsidRDefault="00C717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w Times Roman">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9E2F2" w14:textId="77777777" w:rsidR="00306617" w:rsidRDefault="00306617">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Pr>
        <w:i/>
        <w:noProof/>
        <w:sz w:val="24"/>
        <w:szCs w:val="24"/>
      </w:rPr>
      <w:t>2</w:t>
    </w:r>
    <w:r>
      <w:rPr>
        <w:i/>
        <w:sz w:val="24"/>
        <w:szCs w:val="24"/>
      </w:rPr>
      <w:fldChar w:fldCharType="end"/>
    </w:r>
  </w:p>
  <w:p w14:paraId="6F942ED6" w14:textId="77777777" w:rsidR="00306617" w:rsidRDefault="00306617">
    <w:pPr>
      <w:pBdr>
        <w:top w:val="nil"/>
        <w:left w:val="nil"/>
        <w:bottom w:val="nil"/>
        <w:right w:val="nil"/>
        <w:between w:val="nil"/>
      </w:pBdr>
      <w:tabs>
        <w:tab w:val="center" w:pos="4320"/>
        <w:tab w:val="left" w:pos="5957"/>
      </w:tabs>
      <w:spacing w:after="72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8B708" w14:textId="77777777" w:rsidR="00C71713" w:rsidRDefault="00C71713">
      <w:r>
        <w:separator/>
      </w:r>
    </w:p>
  </w:footnote>
  <w:footnote w:type="continuationSeparator" w:id="0">
    <w:p w14:paraId="44BD1153" w14:textId="77777777" w:rsidR="00C71713" w:rsidRDefault="00C717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5BC896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A0A4D6E"/>
    <w:multiLevelType w:val="multilevel"/>
    <w:tmpl w:val="7D9E90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7936F4"/>
    <w:multiLevelType w:val="multilevel"/>
    <w:tmpl w:val="EA56A9C4"/>
    <w:lvl w:ilvl="0">
      <w:start w:val="1"/>
      <w:numFmt w:val="bullet"/>
      <w:lvlText w:val="●"/>
      <w:lvlJc w:val="left"/>
      <w:pPr>
        <w:ind w:left="360" w:hanging="360"/>
      </w:pPr>
      <w:rPr>
        <w:rFonts w:ascii="Arial" w:eastAsia="Arial" w:hAnsi="Arial" w:cs="Arial"/>
      </w:rPr>
    </w:lvl>
    <w:lvl w:ilvl="1">
      <w:start w:val="1"/>
      <w:numFmt w:val="bullet"/>
      <w:lvlText w:val=""/>
      <w:lvlJc w:val="left"/>
      <w:pPr>
        <w:ind w:left="2160" w:hanging="144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3" w15:restartNumberingAfterBreak="0">
    <w:nsid w:val="1D771567"/>
    <w:multiLevelType w:val="multilevel"/>
    <w:tmpl w:val="9A3455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6F1F1E"/>
    <w:multiLevelType w:val="multilevel"/>
    <w:tmpl w:val="D82E03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6B2AD9"/>
    <w:multiLevelType w:val="multilevel"/>
    <w:tmpl w:val="030664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69019F"/>
    <w:multiLevelType w:val="multilevel"/>
    <w:tmpl w:val="CB94A97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6D1E555F"/>
    <w:multiLevelType w:val="multilevel"/>
    <w:tmpl w:val="AB6CEA7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76C961FA"/>
    <w:multiLevelType w:val="multilevel"/>
    <w:tmpl w:val="0A64DB2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3"/>
  </w:num>
  <w:num w:numId="2">
    <w:abstractNumId w:val="5"/>
  </w:num>
  <w:num w:numId="3">
    <w:abstractNumId w:val="2"/>
  </w:num>
  <w:num w:numId="4">
    <w:abstractNumId w:val="4"/>
  </w:num>
  <w:num w:numId="5">
    <w:abstractNumId w:val="1"/>
  </w:num>
  <w:num w:numId="6">
    <w:abstractNumId w:val="8"/>
  </w:num>
  <w:num w:numId="7">
    <w:abstractNumId w:val="7"/>
  </w:num>
  <w:num w:numId="8">
    <w:abstractNumId w:val="6"/>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a.Rodgveller">
    <w15:presenceInfo w15:providerId="AD" w15:userId="S-1-5-21-1625102663-4013227018-1311561448-33212"/>
  </w15:person>
  <w15:person w15:author="Matt Callahan">
    <w15:presenceInfo w15:providerId="AD" w15:userId="S-1-5-21-112084678-2610480506-121968856-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7A0"/>
    <w:rsid w:val="00072028"/>
    <w:rsid w:val="000820F9"/>
    <w:rsid w:val="000850C6"/>
    <w:rsid w:val="000864BE"/>
    <w:rsid w:val="00106803"/>
    <w:rsid w:val="00111D3D"/>
    <w:rsid w:val="00184F8C"/>
    <w:rsid w:val="001C17AE"/>
    <w:rsid w:val="001D05F4"/>
    <w:rsid w:val="001D0A26"/>
    <w:rsid w:val="001F32FA"/>
    <w:rsid w:val="00235FA2"/>
    <w:rsid w:val="0029300A"/>
    <w:rsid w:val="002A35E2"/>
    <w:rsid w:val="002A6F46"/>
    <w:rsid w:val="00306617"/>
    <w:rsid w:val="003471BE"/>
    <w:rsid w:val="003842C5"/>
    <w:rsid w:val="00384ABD"/>
    <w:rsid w:val="003A554D"/>
    <w:rsid w:val="003B2F7B"/>
    <w:rsid w:val="003C3237"/>
    <w:rsid w:val="003C492A"/>
    <w:rsid w:val="003C4B92"/>
    <w:rsid w:val="00414A4C"/>
    <w:rsid w:val="00422A30"/>
    <w:rsid w:val="00427FDA"/>
    <w:rsid w:val="004325CC"/>
    <w:rsid w:val="00483391"/>
    <w:rsid w:val="00493908"/>
    <w:rsid w:val="004C0428"/>
    <w:rsid w:val="00523E28"/>
    <w:rsid w:val="00524DA2"/>
    <w:rsid w:val="00547CDA"/>
    <w:rsid w:val="005578F8"/>
    <w:rsid w:val="005B105A"/>
    <w:rsid w:val="0063651B"/>
    <w:rsid w:val="0069215E"/>
    <w:rsid w:val="006C4293"/>
    <w:rsid w:val="006C5DDF"/>
    <w:rsid w:val="00700AE6"/>
    <w:rsid w:val="00706334"/>
    <w:rsid w:val="00730506"/>
    <w:rsid w:val="007377E0"/>
    <w:rsid w:val="007430BF"/>
    <w:rsid w:val="00752DA3"/>
    <w:rsid w:val="00757855"/>
    <w:rsid w:val="0077304A"/>
    <w:rsid w:val="007C2D4B"/>
    <w:rsid w:val="007E6C14"/>
    <w:rsid w:val="0083772C"/>
    <w:rsid w:val="0086190C"/>
    <w:rsid w:val="008636BE"/>
    <w:rsid w:val="00882422"/>
    <w:rsid w:val="00891141"/>
    <w:rsid w:val="008B2B28"/>
    <w:rsid w:val="008D7B92"/>
    <w:rsid w:val="008E7427"/>
    <w:rsid w:val="008F0E7A"/>
    <w:rsid w:val="00910BE7"/>
    <w:rsid w:val="00924412"/>
    <w:rsid w:val="00943B48"/>
    <w:rsid w:val="00955270"/>
    <w:rsid w:val="009925A7"/>
    <w:rsid w:val="009B2E11"/>
    <w:rsid w:val="00A21222"/>
    <w:rsid w:val="00A25762"/>
    <w:rsid w:val="00A2725F"/>
    <w:rsid w:val="00A31945"/>
    <w:rsid w:val="00A62097"/>
    <w:rsid w:val="00A664BC"/>
    <w:rsid w:val="00AA2A3B"/>
    <w:rsid w:val="00AC78FD"/>
    <w:rsid w:val="00B24255"/>
    <w:rsid w:val="00B33B0E"/>
    <w:rsid w:val="00B437A0"/>
    <w:rsid w:val="00B811E5"/>
    <w:rsid w:val="00BA089F"/>
    <w:rsid w:val="00BA0DD7"/>
    <w:rsid w:val="00BA3345"/>
    <w:rsid w:val="00BB29E8"/>
    <w:rsid w:val="00C10726"/>
    <w:rsid w:val="00C109ED"/>
    <w:rsid w:val="00C34C4B"/>
    <w:rsid w:val="00C37860"/>
    <w:rsid w:val="00C413FD"/>
    <w:rsid w:val="00C54FD7"/>
    <w:rsid w:val="00C71713"/>
    <w:rsid w:val="00D27157"/>
    <w:rsid w:val="00D765E8"/>
    <w:rsid w:val="00DB1B6D"/>
    <w:rsid w:val="00DC0DE1"/>
    <w:rsid w:val="00DF17E6"/>
    <w:rsid w:val="00DF4BC5"/>
    <w:rsid w:val="00E308B1"/>
    <w:rsid w:val="00E335FB"/>
    <w:rsid w:val="00E464B0"/>
    <w:rsid w:val="00E54341"/>
    <w:rsid w:val="00E566C6"/>
    <w:rsid w:val="00E6721B"/>
    <w:rsid w:val="00E7716F"/>
    <w:rsid w:val="00EA74B1"/>
    <w:rsid w:val="00EC5BFE"/>
    <w:rsid w:val="00EE5230"/>
    <w:rsid w:val="00F20066"/>
    <w:rsid w:val="00F33597"/>
    <w:rsid w:val="00F432C1"/>
    <w:rsid w:val="00F777BB"/>
    <w:rsid w:val="00F872B9"/>
    <w:rsid w:val="00FA1B50"/>
    <w:rsid w:val="00FA7DA6"/>
    <w:rsid w:val="00FB6D3D"/>
    <w:rsid w:val="00FD68C9"/>
    <w:rsid w:val="00FE3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6A2DC"/>
  <w15:docId w15:val="{157F9947-D60D-4050-9B73-CE4FE77AC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rsid w:val="007B62E1"/>
    <w:pPr>
      <w:keepNext/>
      <w:keepLines/>
      <w:spacing w:before="360"/>
      <w:jc w:val="center"/>
      <w:outlineLvl w:val="0"/>
    </w:pPr>
    <w:rPr>
      <w:rFonts w:eastAsia="Arial" w:cs="Arial"/>
      <w:b/>
      <w:sz w:val="28"/>
      <w:szCs w:val="28"/>
    </w:rPr>
  </w:style>
  <w:style w:type="paragraph" w:styleId="Heading2">
    <w:name w:val="heading 2"/>
    <w:basedOn w:val="Normal"/>
    <w:next w:val="Normal"/>
    <w:uiPriority w:val="9"/>
    <w:unhideWhenUsed/>
    <w:qFormat/>
    <w:rsid w:val="00227E3A"/>
    <w:pPr>
      <w:keepNext/>
      <w:keepLines/>
      <w:spacing w:before="240" w:after="60"/>
      <w:jc w:val="center"/>
      <w:outlineLvl w:val="1"/>
    </w:pPr>
    <w:rPr>
      <w:rFonts w:eastAsia="Arial" w:cs="Arial"/>
      <w:b/>
      <w:sz w:val="32"/>
      <w:szCs w:val="24"/>
    </w:rPr>
  </w:style>
  <w:style w:type="paragraph" w:styleId="Heading3">
    <w:name w:val="heading 3"/>
    <w:basedOn w:val="Normal"/>
    <w:next w:val="Normal"/>
    <w:uiPriority w:val="9"/>
    <w:unhideWhenUsed/>
    <w:qFormat/>
    <w:pPr>
      <w:keepNext/>
      <w:keepLines/>
      <w:spacing w:before="160" w:after="60"/>
      <w:outlineLvl w:val="2"/>
    </w:pPr>
    <w:rPr>
      <w:i/>
      <w:sz w:val="24"/>
      <w:szCs w:val="24"/>
    </w:rPr>
  </w:style>
  <w:style w:type="paragraph" w:styleId="Heading4">
    <w:name w:val="heading 4"/>
    <w:basedOn w:val="Normal"/>
    <w:next w:val="Normal"/>
    <w:uiPriority w:val="9"/>
    <w:unhideWhenUsed/>
    <w:qFormat/>
    <w:pPr>
      <w:keepNext/>
      <w:keepLines/>
      <w:spacing w:before="240" w:after="60"/>
      <w:outlineLvl w:val="3"/>
    </w:pPr>
    <w:rPr>
      <w:u w:val="single"/>
    </w:rPr>
  </w:style>
  <w:style w:type="paragraph" w:styleId="Heading5">
    <w:name w:val="heading 5"/>
    <w:basedOn w:val="Normal"/>
    <w:next w:val="Normal"/>
    <w:uiPriority w:val="9"/>
    <w:semiHidden/>
    <w:unhideWhenUsed/>
    <w:qFormat/>
    <w:pPr>
      <w:keepNext/>
      <w:keepLines/>
      <w:tabs>
        <w:tab w:val="left" w:pos="1260"/>
      </w:tabs>
      <w:spacing w:before="240" w:after="60"/>
      <w:ind w:left="1267" w:hanging="1267"/>
      <w:outlineLvl w:val="4"/>
    </w:pPr>
  </w:style>
  <w:style w:type="paragraph" w:styleId="Heading6">
    <w:name w:val="heading 6"/>
    <w:basedOn w:val="Normal"/>
    <w:next w:val="Normal"/>
    <w:uiPriority w:val="9"/>
    <w:semiHidden/>
    <w:unhideWhenUsed/>
    <w:qFormat/>
    <w:pPr>
      <w:keepNext/>
      <w:keepLines/>
      <w:tabs>
        <w:tab w:val="left" w:pos="1440"/>
      </w:tabs>
      <w:ind w:left="1440" w:hanging="1440"/>
      <w:outlineLvl w:val="5"/>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60"/>
      <w:jc w:val="center"/>
    </w:pPr>
    <w:rPr>
      <w:b/>
      <w:sz w:val="32"/>
      <w:szCs w:val="32"/>
    </w:rPr>
  </w:style>
  <w:style w:type="paragraph" w:styleId="Subtitle">
    <w:name w:val="Subtitle"/>
    <w:basedOn w:val="Normal"/>
    <w:next w:val="Normal"/>
    <w:uiPriority w:val="11"/>
    <w:qFormat/>
    <w:pPr>
      <w:keepNext/>
      <w:keepLines/>
      <w:spacing w:after="60"/>
      <w:jc w:val="center"/>
    </w:pPr>
    <w:rPr>
      <w:i/>
      <w:color w:val="666666"/>
      <w:sz w:val="24"/>
      <w:szCs w:val="24"/>
    </w:rPr>
  </w:style>
  <w:style w:type="table" w:customStyle="1" w:styleId="a">
    <w:basedOn w:val="TableNormal"/>
    <w:pPr>
      <w:spacing w:after="0"/>
    </w:pPr>
    <w:rPr>
      <w:sz w:val="20"/>
      <w:szCs w:val="20"/>
    </w:rPr>
    <w:tblPr>
      <w:tblStyleRowBandSize w:val="1"/>
      <w:tblStyleColBandSize w:val="1"/>
      <w:tblCellMar>
        <w:left w:w="101" w:type="dxa"/>
        <w:right w:w="101" w:type="dxa"/>
      </w:tblCellMar>
    </w:tblPr>
  </w:style>
  <w:style w:type="table" w:customStyle="1" w:styleId="a0">
    <w:basedOn w:val="TableNormal"/>
    <w:pPr>
      <w:spacing w:after="0"/>
    </w:pPr>
    <w:rPr>
      <w:sz w:val="20"/>
      <w:szCs w:val="20"/>
    </w:rPr>
    <w:tblPr>
      <w:tblStyleRowBandSize w:val="1"/>
      <w:tblStyleColBandSize w:val="1"/>
      <w:tblCellMar>
        <w:left w:w="101" w:type="dxa"/>
        <w:right w:w="101" w:type="dxa"/>
      </w:tblCellMar>
    </w:tblPr>
  </w:style>
  <w:style w:type="table" w:customStyle="1" w:styleId="a1">
    <w:basedOn w:val="TableNormal"/>
    <w:pPr>
      <w:spacing w:after="0"/>
    </w:pPr>
    <w:rPr>
      <w:sz w:val="20"/>
      <w:szCs w:val="20"/>
    </w:rPr>
    <w:tblPr>
      <w:tblStyleRowBandSize w:val="1"/>
      <w:tblStyleColBandSize w:val="1"/>
      <w:tblCellMar>
        <w:left w:w="101" w:type="dxa"/>
        <w:right w:w="101" w:type="dxa"/>
      </w:tblCellMar>
    </w:tblPr>
  </w:style>
  <w:style w:type="table" w:customStyle="1" w:styleId="a2">
    <w:basedOn w:val="TableNormal"/>
    <w:pPr>
      <w:spacing w:after="0"/>
    </w:pPr>
    <w:rPr>
      <w:sz w:val="20"/>
      <w:szCs w:val="20"/>
    </w:rPr>
    <w:tblPr>
      <w:tblStyleRowBandSize w:val="1"/>
      <w:tblStyleColBandSize w:val="1"/>
      <w:tblCellMar>
        <w:left w:w="101" w:type="dxa"/>
        <w:right w:w="101" w:type="dxa"/>
      </w:tblCellMar>
    </w:tblPr>
  </w:style>
  <w:style w:type="table" w:customStyle="1" w:styleId="a3">
    <w:basedOn w:val="TableNormal"/>
    <w:pPr>
      <w:spacing w:after="0"/>
    </w:pPr>
    <w:rPr>
      <w:sz w:val="20"/>
      <w:szCs w:val="20"/>
    </w:rPr>
    <w:tblPr>
      <w:tblStyleRowBandSize w:val="1"/>
      <w:tblStyleColBandSize w:val="1"/>
      <w:tblCellMar>
        <w:left w:w="101" w:type="dxa"/>
        <w:right w:w="101" w:type="dxa"/>
      </w:tblCellMar>
    </w:tblPr>
  </w:style>
  <w:style w:type="table" w:customStyle="1" w:styleId="a4">
    <w:basedOn w:val="TableNormal"/>
    <w:pPr>
      <w:spacing w:after="0"/>
    </w:pPr>
    <w:rPr>
      <w:sz w:val="20"/>
      <w:szCs w:val="20"/>
    </w:rPr>
    <w:tblPr>
      <w:tblStyleRowBandSize w:val="1"/>
      <w:tblStyleColBandSize w:val="1"/>
      <w:tblCellMar>
        <w:left w:w="101" w:type="dxa"/>
        <w:right w:w="101" w:type="dxa"/>
      </w:tblCellMar>
    </w:tblPr>
  </w:style>
  <w:style w:type="table" w:customStyle="1" w:styleId="a5">
    <w:basedOn w:val="TableNormal"/>
    <w:pPr>
      <w:spacing w:after="0"/>
    </w:pPr>
    <w:rPr>
      <w:sz w:val="20"/>
      <w:szCs w:val="20"/>
    </w:rPr>
    <w:tblPr>
      <w:tblStyleRowBandSize w:val="1"/>
      <w:tblStyleColBandSize w:val="1"/>
      <w:tblCellMar>
        <w:left w:w="101" w:type="dxa"/>
        <w:right w:w="101" w:type="dxa"/>
      </w:tblCellMar>
    </w:tbl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CommentReference">
    <w:name w:val="annotation reference"/>
    <w:basedOn w:val="DefaultParagraphFont"/>
    <w:uiPriority w:val="99"/>
    <w:semiHidden/>
    <w:unhideWhenUsed/>
    <w:rsid w:val="00C109ED"/>
    <w:rPr>
      <w:sz w:val="16"/>
      <w:szCs w:val="16"/>
    </w:rPr>
  </w:style>
  <w:style w:type="paragraph" w:styleId="CommentText">
    <w:name w:val="annotation text"/>
    <w:basedOn w:val="Normal"/>
    <w:link w:val="CommentTextChar"/>
    <w:uiPriority w:val="99"/>
    <w:semiHidden/>
    <w:unhideWhenUsed/>
    <w:rsid w:val="00C109ED"/>
    <w:rPr>
      <w:sz w:val="20"/>
      <w:szCs w:val="20"/>
    </w:rPr>
  </w:style>
  <w:style w:type="character" w:customStyle="1" w:styleId="CommentTextChar">
    <w:name w:val="Comment Text Char"/>
    <w:basedOn w:val="DefaultParagraphFont"/>
    <w:link w:val="CommentText"/>
    <w:uiPriority w:val="99"/>
    <w:semiHidden/>
    <w:rsid w:val="00C109ED"/>
    <w:rPr>
      <w:sz w:val="20"/>
      <w:szCs w:val="20"/>
    </w:rPr>
  </w:style>
  <w:style w:type="paragraph" w:styleId="CommentSubject">
    <w:name w:val="annotation subject"/>
    <w:basedOn w:val="CommentText"/>
    <w:next w:val="CommentText"/>
    <w:link w:val="CommentSubjectChar"/>
    <w:uiPriority w:val="99"/>
    <w:semiHidden/>
    <w:unhideWhenUsed/>
    <w:rsid w:val="00C109ED"/>
    <w:rPr>
      <w:b/>
      <w:bCs/>
    </w:rPr>
  </w:style>
  <w:style w:type="character" w:customStyle="1" w:styleId="CommentSubjectChar">
    <w:name w:val="Comment Subject Char"/>
    <w:basedOn w:val="CommentTextChar"/>
    <w:link w:val="CommentSubject"/>
    <w:uiPriority w:val="99"/>
    <w:semiHidden/>
    <w:rsid w:val="00C109ED"/>
    <w:rPr>
      <w:b/>
      <w:bCs/>
      <w:sz w:val="20"/>
      <w:szCs w:val="20"/>
    </w:rPr>
  </w:style>
  <w:style w:type="paragraph" w:styleId="BalloonText">
    <w:name w:val="Balloon Text"/>
    <w:basedOn w:val="Normal"/>
    <w:link w:val="BalloonTextChar"/>
    <w:uiPriority w:val="99"/>
    <w:semiHidden/>
    <w:unhideWhenUsed/>
    <w:rsid w:val="00C109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9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fisheries.noaa.gov/alaska/fisheries-observers/north-pacific-observer-progra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C68C8-30FD-4F4A-AA5B-751C4C14E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1660</TotalTime>
  <Pages>27</Pages>
  <Words>3316</Words>
  <Characters>18906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Cara.Rodgveller</dc:creator>
  <cp:keywords/>
  <cp:lastModifiedBy>Matt Callahan</cp:lastModifiedBy>
  <cp:revision>85</cp:revision>
  <dcterms:created xsi:type="dcterms:W3CDTF">2023-09-12T22:14:00Z</dcterms:created>
  <dcterms:modified xsi:type="dcterms:W3CDTF">2023-09-14T06:06:00Z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