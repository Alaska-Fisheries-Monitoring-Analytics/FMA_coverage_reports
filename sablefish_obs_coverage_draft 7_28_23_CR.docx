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055EF" w14:textId="77777777" w:rsidR="006F2DD1" w:rsidRDefault="001311F5">
      <w:pPr>
        <w:pStyle w:val="Title"/>
      </w:pPr>
      <w:proofErr w:type="spellStart"/>
      <w:r>
        <w:t>s</w:t>
      </w:r>
      <w:commentRangeStart w:id="0"/>
      <w:r>
        <w:t>able</w:t>
      </w:r>
      <w:commentRangeEnd w:id="0"/>
      <w:r>
        <w:rPr>
          <w:rStyle w:val="CommentReference"/>
          <w:rFonts w:asciiTheme="minorHAnsi" w:eastAsiaTheme="minorHAnsi" w:hAnsiTheme="minorHAnsi" w:cstheme="minorBidi"/>
          <w:b w:val="0"/>
          <w:bCs w:val="0"/>
          <w:color w:val="auto"/>
        </w:rPr>
        <w:commentReference w:id="0"/>
      </w:r>
      <w:r>
        <w:t>fish_obs_coverage_draft</w:t>
      </w:r>
      <w:proofErr w:type="spellEnd"/>
    </w:p>
    <w:p w14:paraId="18BD581E" w14:textId="77777777" w:rsidR="006F2DD1" w:rsidRDefault="001311F5">
      <w:pPr>
        <w:pStyle w:val="Author"/>
      </w:pPr>
      <w:commentRangeStart w:id="1"/>
      <w:r>
        <w:t>Matt Callahan</w:t>
      </w:r>
      <w:commentRangeEnd w:id="1"/>
      <w:r w:rsidR="007C4C81">
        <w:rPr>
          <w:rStyle w:val="CommentReference"/>
        </w:rPr>
        <w:commentReference w:id="1"/>
      </w:r>
    </w:p>
    <w:p w14:paraId="32EA2368" w14:textId="77777777" w:rsidR="006F2DD1" w:rsidRDefault="001311F5">
      <w:pPr>
        <w:pStyle w:val="Date"/>
      </w:pPr>
      <w:r>
        <w:t>2023-07-24</w:t>
      </w:r>
    </w:p>
    <w:p w14:paraId="5B5D2293" w14:textId="77777777" w:rsidR="006F2DD1" w:rsidRDefault="001311F5">
      <w:pPr>
        <w:pStyle w:val="Heading2"/>
      </w:pPr>
      <w:bookmarkStart w:id="2" w:name="introduction"/>
      <w:commentRangeStart w:id="3"/>
      <w:r>
        <w:t>Introduction</w:t>
      </w:r>
      <w:commentRangeEnd w:id="3"/>
      <w:r w:rsidR="007C4C81">
        <w:rPr>
          <w:rStyle w:val="CommentReference"/>
          <w:rFonts w:asciiTheme="minorHAnsi" w:eastAsiaTheme="minorHAnsi" w:hAnsiTheme="minorHAnsi" w:cstheme="minorBidi"/>
          <w:b w:val="0"/>
          <w:bCs w:val="0"/>
          <w:color w:val="auto"/>
        </w:rPr>
        <w:commentReference w:id="3"/>
      </w:r>
    </w:p>
    <w:p w14:paraId="1F043A6B" w14:textId="77777777" w:rsidR="006F2DD1" w:rsidRDefault="001311F5">
      <w:pPr>
        <w:pStyle w:val="FirstParagraph"/>
      </w:pPr>
      <w:commentRangeStart w:id="4"/>
      <w:r>
        <w:t>This</w:t>
      </w:r>
      <w:commentRangeEnd w:id="4"/>
      <w:r w:rsidR="007C4C81">
        <w:rPr>
          <w:rStyle w:val="CommentReference"/>
        </w:rPr>
        <w:commentReference w:id="4"/>
      </w:r>
      <w:r>
        <w:t xml:space="preserve"> report summarizes the fishery-dependent data observer data that are available and inform the Gulf of Alaska (GOA) and Bering Sea/Aleutian Islands (BSAI) ‘r doc_name’ stock assessment. Logbook, eLandings and fish ticket data are not included here. The format of this report is under development and should be considered a draft. Data are queried from the Alaska Regional Office Catch Accounting System (CAS) and queried through AKFIN. The results are based on total catch estimates and observer deployment information. Due to minor differences in observer strata assignments between CAS and what vessels log into the Observer Declare and Deploy System the total catch estimates may be slightly different from those values reported in the North Pacific Observer Program Annual Reports. Any differences are expected to be minor. Data prior to the 2013 Observer Program Restructure are not included in the analyses presented here due to structural changes in the North Pacific Observer Program.</w:t>
      </w:r>
    </w:p>
    <w:p w14:paraId="0041EC9F" w14:textId="77777777" w:rsidR="006F2DD1" w:rsidRDefault="001311F5">
      <w:pPr>
        <w:pStyle w:val="Heading2"/>
      </w:pPr>
      <w:bookmarkStart w:id="5" w:name="observer-deployment-performance"/>
      <w:bookmarkEnd w:id="2"/>
      <w:r>
        <w:t>Observer Deployment Performance</w:t>
      </w:r>
    </w:p>
    <w:p w14:paraId="7C1F49C1" w14:textId="77777777" w:rsidR="006F2DD1" w:rsidRDefault="001311F5">
      <w:pPr>
        <w:pStyle w:val="FirstParagraph"/>
      </w:pPr>
      <w:r>
        <w:t xml:space="preserve">This section summarizes the projected and realized observer coverage rates since 2016 for all partial coverage trips (i.e., not specific to any fishery). 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 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 No Coverage/Selection - vessels &lt; 40ft LOA, jig and exempted vessels There are two Electronic Monitoring (EM) programs in effect: fixed-gear EM and trawl EM. The fixed-gear EM program includes both pot and hook-and-line vessels. Trips logged into ODDS for that program have a partial coverage selection rate, and if selected, the vessel must run the EM cameras for the trip duration. After the videos are submitted, 30% of recorded hauls are reviewed and catch is fully censused. There are no biological samples collected from fixed-gear EM trips. Vessels operating in the trawl EM program record all trips and all of the videos are reviewed, however, the review is for compliance monitoring only. Vessels operating in the trawl EM program are required to retain all catch (with limited exceptions) for shoreside sampling by observers at the plant. For 2013 - 2015, the North </w:t>
      </w:r>
      <w:r>
        <w:lastRenderedPageBreak/>
        <w:t xml:space="preserve">Pacific Observer Program deployment strata included vessel level selection criteria and coverage rates are not comparable to current time series, therefore, not included in the table below. Full Selection trips are all assumed to be 100% covered and not reported in the table below. The Zero Selection trips are also not included. Values are from the Annual Deployment Plans and the Annual Reports, available on the NPFMC website. Not all observer strata were covered each year. For example, Hook-and-line (HAL) tender was only covered in 2017, in which a total of four trips were made and thus deemed not a useful strata to include. In 2020, observer sampling was significantly impacted March-June due to the pandemic, resulting in minimal coverage during those months and reducing the annual realized coverage rates. The trawl EM EFP went into effect in 2020, in this strata all trips have 100% of video reviewed for compliance monitoring, and full retention is in effect. Observer sampling occurs shoreside with the target of all Trawl EM EFP deliveries being observer sampled in the BSAI and 30% in the GOA. The below table only documents partial coverage </w:t>
      </w:r>
      <w:commentRangeStart w:id="6"/>
      <w:r>
        <w:t>rates</w:t>
      </w:r>
      <w:commentRangeEnd w:id="6"/>
      <w:r w:rsidR="007C4C81">
        <w:rPr>
          <w:rStyle w:val="CommentReference"/>
        </w:rPr>
        <w:commentReference w:id="6"/>
      </w:r>
      <w:r>
        <w:t>.</w:t>
      </w:r>
    </w:p>
    <w:p w14:paraId="575D6195" w14:textId="27906C1A" w:rsidR="006F2DD1" w:rsidRDefault="001311F5">
      <w:pPr>
        <w:pStyle w:val="TableCaption"/>
      </w:pPr>
      <w:commentRangeStart w:id="7"/>
      <w:r>
        <w:t>``{=</w:t>
      </w:r>
      <w:proofErr w:type="spellStart"/>
      <w:proofErr w:type="gramStart"/>
      <w:r>
        <w:t>openxml</w:t>
      </w:r>
      <w:proofErr w:type="spellEnd"/>
      <w:r>
        <w:t>}Total</w:t>
      </w:r>
      <w:proofErr w:type="gramEnd"/>
      <w:r>
        <w:t xml:space="preserve"> </w:t>
      </w:r>
      <w:commentRangeEnd w:id="7"/>
      <w:r w:rsidR="007C4C81">
        <w:rPr>
          <w:rStyle w:val="CommentReference"/>
          <w:i w:val="0"/>
        </w:rPr>
        <w:commentReference w:id="7"/>
      </w:r>
      <w:r>
        <w:t xml:space="preserve">sablefish catch (mt) by </w:t>
      </w:r>
      <w:ins w:id="8" w:author="Cara.Rodgveller" w:date="2023-07-27T13:01:00Z">
        <w:r w:rsidR="00195CB6">
          <w:t xml:space="preserve">area, </w:t>
        </w:r>
      </w:ins>
      <w:r>
        <w:t xml:space="preserve">year, </w:t>
      </w:r>
      <w:del w:id="9" w:author="Cara.Rodgveller" w:date="2023-07-27T13:01:00Z">
        <w:r w:rsidDel="00195CB6">
          <w:delText xml:space="preserve">area, </w:delText>
        </w:r>
      </w:del>
      <w:r>
        <w:t xml:space="preserve">and gear. Gear types include pelagic trawl (PTR), non-pelagic trawl (NPT), </w:t>
      </w:r>
      <w:ins w:id="10" w:author="Cara.Rodgveller" w:date="2023-07-27T13:01:00Z">
        <w:r w:rsidR="00195CB6">
          <w:t>p</w:t>
        </w:r>
      </w:ins>
      <w:del w:id="11" w:author="Cara.Rodgveller" w:date="2023-07-27T13:01:00Z">
        <w:r w:rsidDel="00195CB6">
          <w:delText>P</w:delText>
        </w:r>
      </w:del>
      <w:r>
        <w:t xml:space="preserve">ot (POT), or </w:t>
      </w:r>
      <w:ins w:id="12" w:author="Cara.Rodgveller" w:date="2023-07-27T13:01:00Z">
        <w:r w:rsidR="00195CB6">
          <w:t>h</w:t>
        </w:r>
      </w:ins>
      <w:commentRangeStart w:id="13"/>
      <w:del w:id="14" w:author="Cara.Rodgveller" w:date="2023-07-27T13:01:00Z">
        <w:r w:rsidDel="00195CB6">
          <w:delText>H</w:delText>
        </w:r>
      </w:del>
      <w:commentRangeEnd w:id="13"/>
      <w:r w:rsidR="003A5629">
        <w:rPr>
          <w:rStyle w:val="CommentReference"/>
          <w:i w:val="0"/>
        </w:rPr>
        <w:commentReference w:id="13"/>
      </w:r>
      <w:r>
        <w:t xml:space="preserve">ook and </w:t>
      </w:r>
      <w:ins w:id="15" w:author="Cara.Rodgveller" w:date="2023-07-27T13:01:00Z">
        <w:r w:rsidR="00195CB6">
          <w:t>l</w:t>
        </w:r>
      </w:ins>
      <w:del w:id="16" w:author="Cara.Rodgveller" w:date="2023-07-27T13:01:00Z">
        <w:r w:rsidDel="00195CB6">
          <w:delText>L</w:delText>
        </w:r>
      </w:del>
      <w:r>
        <w:t>ine (HAL). Areas include the Aleutian Islands (AI), Bering Sea (BS), Western Gulf of Alaska (WGOA), Central Gulf of Alaska (CGOA), West Yakutat (WY), and East Yakutat (EY).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6F2DD1" w14:paraId="29FD445F" w14:textId="77777777" w:rsidTr="006F2DD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4756BB8" w14:textId="77777777" w:rsidR="006F2DD1" w:rsidRDefault="001311F5">
            <w:pPr>
              <w:spacing w:before="100" w:after="100"/>
              <w:ind w:left="100" w:right="100"/>
            </w:pPr>
            <w:r>
              <w:rPr>
                <w:rFonts w:ascii="Arial" w:eastAsia="Arial" w:hAnsi="Arial" w:cs="Arial"/>
                <w:color w:val="000000"/>
                <w:sz w:val="22"/>
                <w:szCs w:val="22"/>
              </w:rPr>
              <w:t>Area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B23C7A" w14:textId="77777777" w:rsidR="006F2DD1" w:rsidRDefault="001311F5">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C6C480" w14:textId="77777777" w:rsidR="006F2DD1" w:rsidRDefault="001311F5">
            <w:pPr>
              <w:spacing w:before="100" w:after="100"/>
              <w:ind w:left="100" w:right="100"/>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6D347A" w14:textId="77777777" w:rsidR="006F2DD1" w:rsidRDefault="001311F5">
            <w:pPr>
              <w:spacing w:before="100" w:after="100"/>
              <w:ind w:left="100" w:right="100"/>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82D4DC" w14:textId="77777777" w:rsidR="006F2DD1" w:rsidRDefault="001311F5">
            <w:pPr>
              <w:spacing w:before="100" w:after="100"/>
              <w:ind w:left="100" w:right="100"/>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92CB9AA" w14:textId="77777777" w:rsidR="006F2DD1" w:rsidRDefault="001311F5">
            <w:pPr>
              <w:spacing w:before="100" w:after="100"/>
              <w:ind w:left="100" w:right="100"/>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3DB7C03" w14:textId="77777777" w:rsidR="006F2DD1" w:rsidRDefault="001311F5">
            <w:pPr>
              <w:spacing w:before="100" w:after="100"/>
              <w:ind w:left="100" w:right="100"/>
            </w:pPr>
            <w:r>
              <w:rPr>
                <w:rFonts w:ascii="Arial" w:eastAsia="Arial" w:hAnsi="Arial" w:cs="Arial"/>
                <w:color w:val="000000"/>
                <w:sz w:val="22"/>
                <w:szCs w:val="22"/>
              </w:rPr>
              <w:t>JIG</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6313CFC" w14:textId="77777777" w:rsidR="006F2DD1" w:rsidRDefault="001311F5">
            <w:pPr>
              <w:spacing w:before="100" w:after="100"/>
              <w:ind w:left="100" w:right="100"/>
            </w:pPr>
            <w:r>
              <w:rPr>
                <w:rFonts w:ascii="Arial" w:eastAsia="Arial" w:hAnsi="Arial" w:cs="Arial"/>
                <w:color w:val="000000"/>
                <w:sz w:val="22"/>
                <w:szCs w:val="22"/>
              </w:rPr>
              <w:t>Sum</w:t>
            </w:r>
          </w:p>
        </w:tc>
      </w:tr>
      <w:tr w:rsidR="006F2DD1" w14:paraId="0ADEBF52" w14:textId="77777777" w:rsidTr="006F2DD1">
        <w:trPr>
          <w:cantSplit/>
          <w:jc w:val="center"/>
        </w:trPr>
        <w:tc>
          <w:tcPr>
            <w:tcW w:w="1080" w:type="dxa"/>
            <w:shd w:val="clear" w:color="auto" w:fill="FFFFFF"/>
            <w:tcMar>
              <w:top w:w="0" w:type="dxa"/>
              <w:left w:w="0" w:type="dxa"/>
              <w:bottom w:w="0" w:type="dxa"/>
              <w:right w:w="0" w:type="dxa"/>
            </w:tcMar>
            <w:vAlign w:val="center"/>
          </w:tcPr>
          <w:p w14:paraId="7434CC85"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8970C9E"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5CBDE71" w14:textId="77777777" w:rsidR="006F2DD1" w:rsidRDefault="001311F5">
            <w:pPr>
              <w:spacing w:before="100" w:after="100"/>
              <w:ind w:left="100" w:right="100"/>
            </w:pPr>
            <w:r>
              <w:rPr>
                <w:rFonts w:ascii="Arial" w:eastAsia="Arial" w:hAnsi="Arial" w:cs="Arial"/>
                <w:color w:val="000000"/>
                <w:sz w:val="22"/>
                <w:szCs w:val="22"/>
              </w:rPr>
              <w:t>58</w:t>
            </w:r>
          </w:p>
        </w:tc>
        <w:tc>
          <w:tcPr>
            <w:tcW w:w="1080" w:type="dxa"/>
            <w:shd w:val="clear" w:color="auto" w:fill="FFFFFF"/>
            <w:tcMar>
              <w:top w:w="0" w:type="dxa"/>
              <w:left w:w="0" w:type="dxa"/>
              <w:bottom w:w="0" w:type="dxa"/>
              <w:right w:w="0" w:type="dxa"/>
            </w:tcMar>
            <w:vAlign w:val="center"/>
          </w:tcPr>
          <w:p w14:paraId="3921751C" w14:textId="77777777" w:rsidR="006F2DD1" w:rsidRDefault="001311F5">
            <w:pPr>
              <w:spacing w:before="100" w:after="100"/>
              <w:ind w:left="100" w:right="100"/>
            </w:pPr>
            <w:r>
              <w:rPr>
                <w:rFonts w:ascii="Arial" w:eastAsia="Arial" w:hAnsi="Arial" w:cs="Arial"/>
                <w:color w:val="000000"/>
                <w:sz w:val="22"/>
                <w:szCs w:val="22"/>
              </w:rPr>
              <w:t>87</w:t>
            </w:r>
          </w:p>
        </w:tc>
        <w:tc>
          <w:tcPr>
            <w:tcW w:w="1080" w:type="dxa"/>
            <w:shd w:val="clear" w:color="auto" w:fill="FFFFFF"/>
            <w:tcMar>
              <w:top w:w="0" w:type="dxa"/>
              <w:left w:w="0" w:type="dxa"/>
              <w:bottom w:w="0" w:type="dxa"/>
              <w:right w:w="0" w:type="dxa"/>
            </w:tcMar>
            <w:vAlign w:val="center"/>
          </w:tcPr>
          <w:p w14:paraId="539687C4" w14:textId="77777777" w:rsidR="006F2DD1" w:rsidRDefault="001311F5">
            <w:pPr>
              <w:spacing w:before="100" w:after="100"/>
              <w:ind w:left="100" w:right="100"/>
            </w:pPr>
            <w:r>
              <w:rPr>
                <w:rFonts w:ascii="Arial" w:eastAsia="Arial" w:hAnsi="Arial" w:cs="Arial"/>
                <w:color w:val="000000"/>
                <w:sz w:val="22"/>
                <w:szCs w:val="22"/>
              </w:rPr>
              <w:t>937</w:t>
            </w:r>
          </w:p>
        </w:tc>
        <w:tc>
          <w:tcPr>
            <w:tcW w:w="1080" w:type="dxa"/>
            <w:shd w:val="clear" w:color="auto" w:fill="FFFFFF"/>
            <w:tcMar>
              <w:top w:w="0" w:type="dxa"/>
              <w:left w:w="0" w:type="dxa"/>
              <w:bottom w:w="0" w:type="dxa"/>
              <w:right w:w="0" w:type="dxa"/>
            </w:tcMar>
            <w:vAlign w:val="center"/>
          </w:tcPr>
          <w:p w14:paraId="50E346D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A2086E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E36678" w14:textId="77777777" w:rsidR="006F2DD1" w:rsidRDefault="001311F5">
            <w:pPr>
              <w:spacing w:before="100" w:after="100"/>
              <w:ind w:left="100" w:right="100"/>
            </w:pPr>
            <w:r>
              <w:rPr>
                <w:rFonts w:ascii="Arial" w:eastAsia="Arial" w:hAnsi="Arial" w:cs="Arial"/>
                <w:color w:val="000000"/>
                <w:sz w:val="22"/>
                <w:szCs w:val="22"/>
              </w:rPr>
              <w:t>1082</w:t>
            </w:r>
          </w:p>
        </w:tc>
      </w:tr>
      <w:tr w:rsidR="006F2DD1" w14:paraId="602B4CBA" w14:textId="77777777" w:rsidTr="006F2DD1">
        <w:trPr>
          <w:cantSplit/>
          <w:jc w:val="center"/>
        </w:trPr>
        <w:tc>
          <w:tcPr>
            <w:tcW w:w="1080" w:type="dxa"/>
            <w:shd w:val="clear" w:color="auto" w:fill="FFFFFF"/>
            <w:tcMar>
              <w:top w:w="0" w:type="dxa"/>
              <w:left w:w="0" w:type="dxa"/>
              <w:bottom w:w="0" w:type="dxa"/>
              <w:right w:w="0" w:type="dxa"/>
            </w:tcMar>
            <w:vAlign w:val="center"/>
          </w:tcPr>
          <w:p w14:paraId="1E5E6955"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FBB2BA"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21046309" w14:textId="77777777" w:rsidR="006F2DD1" w:rsidRDefault="001311F5">
            <w:pPr>
              <w:spacing w:before="100" w:after="100"/>
              <w:ind w:left="100" w:right="100"/>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40582577" w14:textId="77777777" w:rsidR="006F2DD1" w:rsidRDefault="001311F5">
            <w:pPr>
              <w:spacing w:before="100" w:after="100"/>
              <w:ind w:left="100" w:right="100"/>
            </w:pPr>
            <w:r>
              <w:rPr>
                <w:rFonts w:ascii="Arial" w:eastAsia="Arial" w:hAnsi="Arial" w:cs="Arial"/>
                <w:color w:val="000000"/>
                <w:sz w:val="22"/>
                <w:szCs w:val="22"/>
              </w:rPr>
              <w:t>160</w:t>
            </w:r>
          </w:p>
        </w:tc>
        <w:tc>
          <w:tcPr>
            <w:tcW w:w="1080" w:type="dxa"/>
            <w:shd w:val="clear" w:color="auto" w:fill="FFFFFF"/>
            <w:tcMar>
              <w:top w:w="0" w:type="dxa"/>
              <w:left w:w="0" w:type="dxa"/>
              <w:bottom w:w="0" w:type="dxa"/>
              <w:right w:w="0" w:type="dxa"/>
            </w:tcMar>
            <w:vAlign w:val="center"/>
          </w:tcPr>
          <w:p w14:paraId="10A20DDD" w14:textId="77777777" w:rsidR="006F2DD1" w:rsidRDefault="001311F5">
            <w:pPr>
              <w:spacing w:before="100" w:after="100"/>
              <w:ind w:left="100" w:right="100"/>
            </w:pPr>
            <w:r>
              <w:rPr>
                <w:rFonts w:ascii="Arial" w:eastAsia="Arial" w:hAnsi="Arial" w:cs="Arial"/>
                <w:color w:val="000000"/>
                <w:sz w:val="22"/>
                <w:szCs w:val="22"/>
              </w:rPr>
              <w:t>627</w:t>
            </w:r>
          </w:p>
        </w:tc>
        <w:tc>
          <w:tcPr>
            <w:tcW w:w="1080" w:type="dxa"/>
            <w:shd w:val="clear" w:color="auto" w:fill="FFFFFF"/>
            <w:tcMar>
              <w:top w:w="0" w:type="dxa"/>
              <w:left w:w="0" w:type="dxa"/>
              <w:bottom w:w="0" w:type="dxa"/>
              <w:right w:w="0" w:type="dxa"/>
            </w:tcMar>
            <w:vAlign w:val="center"/>
          </w:tcPr>
          <w:p w14:paraId="33FAA3A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164819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7CBCAAD" w14:textId="77777777" w:rsidR="006F2DD1" w:rsidRDefault="001311F5">
            <w:pPr>
              <w:spacing w:before="100" w:after="100"/>
              <w:ind w:left="100" w:right="100"/>
            </w:pPr>
            <w:r>
              <w:rPr>
                <w:rFonts w:ascii="Arial" w:eastAsia="Arial" w:hAnsi="Arial" w:cs="Arial"/>
                <w:color w:val="000000"/>
                <w:sz w:val="22"/>
                <w:szCs w:val="22"/>
              </w:rPr>
              <w:t>813</w:t>
            </w:r>
          </w:p>
        </w:tc>
      </w:tr>
      <w:tr w:rsidR="006F2DD1" w14:paraId="0D0E6399" w14:textId="77777777" w:rsidTr="006F2DD1">
        <w:trPr>
          <w:cantSplit/>
          <w:jc w:val="center"/>
        </w:trPr>
        <w:tc>
          <w:tcPr>
            <w:tcW w:w="1080" w:type="dxa"/>
            <w:shd w:val="clear" w:color="auto" w:fill="FFFFFF"/>
            <w:tcMar>
              <w:top w:w="0" w:type="dxa"/>
              <w:left w:w="0" w:type="dxa"/>
              <w:bottom w:w="0" w:type="dxa"/>
              <w:right w:w="0" w:type="dxa"/>
            </w:tcMar>
            <w:vAlign w:val="center"/>
          </w:tcPr>
          <w:p w14:paraId="782B5B67"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25E6479"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A4138B7" w14:textId="77777777" w:rsidR="006F2DD1" w:rsidRDefault="001311F5">
            <w:pPr>
              <w:spacing w:before="100" w:after="100"/>
              <w:ind w:left="100" w:right="100"/>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6329BE9D" w14:textId="77777777" w:rsidR="006F2DD1" w:rsidRDefault="001311F5">
            <w:pPr>
              <w:spacing w:before="100" w:after="100"/>
              <w:ind w:left="100" w:right="100"/>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38269B8" w14:textId="77777777" w:rsidR="006F2DD1" w:rsidRDefault="001311F5">
            <w:pPr>
              <w:spacing w:before="100" w:after="100"/>
              <w:ind w:left="100" w:right="100"/>
            </w:pPr>
            <w:r>
              <w:rPr>
                <w:rFonts w:ascii="Arial" w:eastAsia="Arial" w:hAnsi="Arial" w:cs="Arial"/>
                <w:color w:val="000000"/>
                <w:sz w:val="22"/>
                <w:szCs w:val="22"/>
              </w:rPr>
              <w:t>394</w:t>
            </w:r>
          </w:p>
        </w:tc>
        <w:tc>
          <w:tcPr>
            <w:tcW w:w="1080" w:type="dxa"/>
            <w:shd w:val="clear" w:color="auto" w:fill="FFFFFF"/>
            <w:tcMar>
              <w:top w:w="0" w:type="dxa"/>
              <w:left w:w="0" w:type="dxa"/>
              <w:bottom w:w="0" w:type="dxa"/>
              <w:right w:w="0" w:type="dxa"/>
            </w:tcMar>
            <w:vAlign w:val="center"/>
          </w:tcPr>
          <w:p w14:paraId="4D1EAC2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CBE6A9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00C25AF" w14:textId="77777777" w:rsidR="006F2DD1" w:rsidRDefault="001311F5">
            <w:pPr>
              <w:spacing w:before="100" w:after="100"/>
              <w:ind w:left="100" w:right="100"/>
            </w:pPr>
            <w:r>
              <w:rPr>
                <w:rFonts w:ascii="Arial" w:eastAsia="Arial" w:hAnsi="Arial" w:cs="Arial"/>
                <w:color w:val="000000"/>
                <w:sz w:val="22"/>
                <w:szCs w:val="22"/>
              </w:rPr>
              <w:t>422</w:t>
            </w:r>
          </w:p>
        </w:tc>
      </w:tr>
      <w:tr w:rsidR="006F2DD1" w14:paraId="36E5B7AC" w14:textId="77777777" w:rsidTr="006F2DD1">
        <w:trPr>
          <w:cantSplit/>
          <w:jc w:val="center"/>
        </w:trPr>
        <w:tc>
          <w:tcPr>
            <w:tcW w:w="1080" w:type="dxa"/>
            <w:shd w:val="clear" w:color="auto" w:fill="FFFFFF"/>
            <w:tcMar>
              <w:top w:w="0" w:type="dxa"/>
              <w:left w:w="0" w:type="dxa"/>
              <w:bottom w:w="0" w:type="dxa"/>
              <w:right w:w="0" w:type="dxa"/>
            </w:tcMar>
            <w:vAlign w:val="center"/>
          </w:tcPr>
          <w:p w14:paraId="7C0FA0D2"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E9999FD"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65B568EF" w14:textId="77777777" w:rsidR="006F2DD1" w:rsidRDefault="001311F5">
            <w:pPr>
              <w:spacing w:before="100" w:after="100"/>
              <w:ind w:left="100" w:right="100"/>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7B87738F" w14:textId="77777777" w:rsidR="006F2DD1" w:rsidRDefault="001311F5">
            <w:pPr>
              <w:spacing w:before="100" w:after="100"/>
              <w:ind w:left="100" w:right="100"/>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166933E1" w14:textId="77777777" w:rsidR="006F2DD1" w:rsidRDefault="001311F5">
            <w:pPr>
              <w:spacing w:before="100" w:after="100"/>
              <w:ind w:left="100" w:right="100"/>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5CF80D3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31ECB1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F623DB2" w14:textId="77777777" w:rsidR="006F2DD1" w:rsidRDefault="001311F5">
            <w:pPr>
              <w:spacing w:before="100" w:after="100"/>
              <w:ind w:left="100" w:right="100"/>
            </w:pPr>
            <w:r>
              <w:rPr>
                <w:rFonts w:ascii="Arial" w:eastAsia="Arial" w:hAnsi="Arial" w:cs="Arial"/>
                <w:color w:val="000000"/>
                <w:sz w:val="22"/>
                <w:szCs w:val="22"/>
              </w:rPr>
              <w:t>340</w:t>
            </w:r>
          </w:p>
        </w:tc>
      </w:tr>
      <w:tr w:rsidR="006F2DD1" w14:paraId="57AE18F6" w14:textId="77777777" w:rsidTr="006F2DD1">
        <w:trPr>
          <w:cantSplit/>
          <w:jc w:val="center"/>
        </w:trPr>
        <w:tc>
          <w:tcPr>
            <w:tcW w:w="1080" w:type="dxa"/>
            <w:shd w:val="clear" w:color="auto" w:fill="FFFFFF"/>
            <w:tcMar>
              <w:top w:w="0" w:type="dxa"/>
              <w:left w:w="0" w:type="dxa"/>
              <w:bottom w:w="0" w:type="dxa"/>
              <w:right w:w="0" w:type="dxa"/>
            </w:tcMar>
            <w:vAlign w:val="center"/>
          </w:tcPr>
          <w:p w14:paraId="25C40B7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CF7AC3D"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4979738" w14:textId="77777777" w:rsidR="006F2DD1" w:rsidRDefault="001311F5">
            <w:pPr>
              <w:spacing w:before="100" w:after="100"/>
              <w:ind w:left="100" w:right="100"/>
            </w:pPr>
            <w:r>
              <w:rPr>
                <w:rFonts w:ascii="Arial" w:eastAsia="Arial" w:hAnsi="Arial" w:cs="Arial"/>
                <w:color w:val="000000"/>
                <w:sz w:val="22"/>
                <w:szCs w:val="22"/>
              </w:rPr>
              <w:t>129</w:t>
            </w:r>
          </w:p>
        </w:tc>
        <w:tc>
          <w:tcPr>
            <w:tcW w:w="1080" w:type="dxa"/>
            <w:shd w:val="clear" w:color="auto" w:fill="FFFFFF"/>
            <w:tcMar>
              <w:top w:w="0" w:type="dxa"/>
              <w:left w:w="0" w:type="dxa"/>
              <w:bottom w:w="0" w:type="dxa"/>
              <w:right w:w="0" w:type="dxa"/>
            </w:tcMar>
            <w:vAlign w:val="center"/>
          </w:tcPr>
          <w:p w14:paraId="7691314F" w14:textId="77777777" w:rsidR="006F2DD1" w:rsidRDefault="001311F5">
            <w:pPr>
              <w:spacing w:before="100" w:after="100"/>
              <w:ind w:left="100" w:right="100"/>
            </w:pPr>
            <w:r>
              <w:rPr>
                <w:rFonts w:ascii="Arial" w:eastAsia="Arial" w:hAnsi="Arial" w:cs="Arial"/>
                <w:color w:val="000000"/>
                <w:sz w:val="22"/>
                <w:szCs w:val="22"/>
              </w:rPr>
              <w:t>269</w:t>
            </w:r>
          </w:p>
        </w:tc>
        <w:tc>
          <w:tcPr>
            <w:tcW w:w="1080" w:type="dxa"/>
            <w:shd w:val="clear" w:color="auto" w:fill="FFFFFF"/>
            <w:tcMar>
              <w:top w:w="0" w:type="dxa"/>
              <w:left w:w="0" w:type="dxa"/>
              <w:bottom w:w="0" w:type="dxa"/>
              <w:right w:w="0" w:type="dxa"/>
            </w:tcMar>
            <w:vAlign w:val="center"/>
          </w:tcPr>
          <w:p w14:paraId="3B1D882E" w14:textId="77777777" w:rsidR="006F2DD1" w:rsidRDefault="001311F5">
            <w:pPr>
              <w:spacing w:before="100" w:after="100"/>
              <w:ind w:left="100" w:right="100"/>
            </w:pPr>
            <w:r>
              <w:rPr>
                <w:rFonts w:ascii="Arial" w:eastAsia="Arial" w:hAnsi="Arial" w:cs="Arial"/>
                <w:color w:val="000000"/>
                <w:sz w:val="22"/>
                <w:szCs w:val="22"/>
              </w:rPr>
              <w:t>191</w:t>
            </w:r>
          </w:p>
        </w:tc>
        <w:tc>
          <w:tcPr>
            <w:tcW w:w="1080" w:type="dxa"/>
            <w:shd w:val="clear" w:color="auto" w:fill="FFFFFF"/>
            <w:tcMar>
              <w:top w:w="0" w:type="dxa"/>
              <w:left w:w="0" w:type="dxa"/>
              <w:bottom w:w="0" w:type="dxa"/>
              <w:right w:w="0" w:type="dxa"/>
            </w:tcMar>
            <w:vAlign w:val="center"/>
          </w:tcPr>
          <w:p w14:paraId="76FE168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B29C9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B2D65FB" w14:textId="77777777" w:rsidR="006F2DD1" w:rsidRDefault="001311F5">
            <w:pPr>
              <w:spacing w:before="100" w:after="100"/>
              <w:ind w:left="100" w:right="100"/>
            </w:pPr>
            <w:r>
              <w:rPr>
                <w:rFonts w:ascii="Arial" w:eastAsia="Arial" w:hAnsi="Arial" w:cs="Arial"/>
                <w:color w:val="000000"/>
                <w:sz w:val="22"/>
                <w:szCs w:val="22"/>
              </w:rPr>
              <w:t>588</w:t>
            </w:r>
          </w:p>
        </w:tc>
      </w:tr>
      <w:tr w:rsidR="006F2DD1" w14:paraId="5119E40C" w14:textId="77777777" w:rsidTr="006F2DD1">
        <w:trPr>
          <w:cantSplit/>
          <w:jc w:val="center"/>
        </w:trPr>
        <w:tc>
          <w:tcPr>
            <w:tcW w:w="1080" w:type="dxa"/>
            <w:shd w:val="clear" w:color="auto" w:fill="FFFFFF"/>
            <w:tcMar>
              <w:top w:w="0" w:type="dxa"/>
              <w:left w:w="0" w:type="dxa"/>
              <w:bottom w:w="0" w:type="dxa"/>
              <w:right w:w="0" w:type="dxa"/>
            </w:tcMar>
            <w:vAlign w:val="center"/>
          </w:tcPr>
          <w:p w14:paraId="4D0079D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4F4390"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9DFBAF6" w14:textId="77777777" w:rsidR="006F2DD1" w:rsidRDefault="001311F5">
            <w:pPr>
              <w:spacing w:before="100" w:after="100"/>
              <w:ind w:left="100" w:right="100"/>
            </w:pPr>
            <w:r>
              <w:rPr>
                <w:rFonts w:ascii="Arial" w:eastAsia="Arial" w:hAnsi="Arial" w:cs="Arial"/>
                <w:color w:val="000000"/>
                <w:sz w:val="22"/>
                <w:szCs w:val="22"/>
              </w:rPr>
              <w:t>179</w:t>
            </w:r>
          </w:p>
        </w:tc>
        <w:tc>
          <w:tcPr>
            <w:tcW w:w="1080" w:type="dxa"/>
            <w:shd w:val="clear" w:color="auto" w:fill="FFFFFF"/>
            <w:tcMar>
              <w:top w:w="0" w:type="dxa"/>
              <w:left w:w="0" w:type="dxa"/>
              <w:bottom w:w="0" w:type="dxa"/>
              <w:right w:w="0" w:type="dxa"/>
            </w:tcMar>
            <w:vAlign w:val="center"/>
          </w:tcPr>
          <w:p w14:paraId="27144C6E" w14:textId="77777777" w:rsidR="006F2DD1" w:rsidRDefault="001311F5">
            <w:pPr>
              <w:spacing w:before="100" w:after="100"/>
              <w:ind w:left="100" w:right="100"/>
            </w:pPr>
            <w:r>
              <w:rPr>
                <w:rFonts w:ascii="Arial" w:eastAsia="Arial" w:hAnsi="Arial" w:cs="Arial"/>
                <w:color w:val="000000"/>
                <w:sz w:val="22"/>
                <w:szCs w:val="22"/>
              </w:rPr>
              <w:t>286</w:t>
            </w:r>
          </w:p>
        </w:tc>
        <w:tc>
          <w:tcPr>
            <w:tcW w:w="1080" w:type="dxa"/>
            <w:shd w:val="clear" w:color="auto" w:fill="FFFFFF"/>
            <w:tcMar>
              <w:top w:w="0" w:type="dxa"/>
              <w:left w:w="0" w:type="dxa"/>
              <w:bottom w:w="0" w:type="dxa"/>
              <w:right w:w="0" w:type="dxa"/>
            </w:tcMar>
            <w:vAlign w:val="center"/>
          </w:tcPr>
          <w:p w14:paraId="50C4E25D" w14:textId="77777777" w:rsidR="006F2DD1" w:rsidRDefault="001311F5">
            <w:pPr>
              <w:spacing w:before="100" w:after="100"/>
              <w:ind w:left="100" w:right="100"/>
            </w:pPr>
            <w:r>
              <w:rPr>
                <w:rFonts w:ascii="Arial" w:eastAsia="Arial" w:hAnsi="Arial" w:cs="Arial"/>
                <w:color w:val="000000"/>
                <w:sz w:val="22"/>
                <w:szCs w:val="22"/>
              </w:rPr>
              <w:t>199</w:t>
            </w:r>
          </w:p>
        </w:tc>
        <w:tc>
          <w:tcPr>
            <w:tcW w:w="1080" w:type="dxa"/>
            <w:shd w:val="clear" w:color="auto" w:fill="FFFFFF"/>
            <w:tcMar>
              <w:top w:w="0" w:type="dxa"/>
              <w:left w:w="0" w:type="dxa"/>
              <w:bottom w:w="0" w:type="dxa"/>
              <w:right w:w="0" w:type="dxa"/>
            </w:tcMar>
            <w:vAlign w:val="center"/>
          </w:tcPr>
          <w:p w14:paraId="2C2CF1C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3448A5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77C92D7" w14:textId="77777777" w:rsidR="006F2DD1" w:rsidRDefault="001311F5">
            <w:pPr>
              <w:spacing w:before="100" w:after="100"/>
              <w:ind w:left="100" w:right="100"/>
            </w:pPr>
            <w:r>
              <w:rPr>
                <w:rFonts w:ascii="Arial" w:eastAsia="Arial" w:hAnsi="Arial" w:cs="Arial"/>
                <w:color w:val="000000"/>
                <w:sz w:val="22"/>
                <w:szCs w:val="22"/>
              </w:rPr>
              <w:t>664</w:t>
            </w:r>
          </w:p>
        </w:tc>
      </w:tr>
      <w:tr w:rsidR="006F2DD1" w14:paraId="54D9DD8D" w14:textId="77777777" w:rsidTr="006F2DD1">
        <w:trPr>
          <w:cantSplit/>
          <w:jc w:val="center"/>
        </w:trPr>
        <w:tc>
          <w:tcPr>
            <w:tcW w:w="1080" w:type="dxa"/>
            <w:shd w:val="clear" w:color="auto" w:fill="FFFFFF"/>
            <w:tcMar>
              <w:top w:w="0" w:type="dxa"/>
              <w:left w:w="0" w:type="dxa"/>
              <w:bottom w:w="0" w:type="dxa"/>
              <w:right w:w="0" w:type="dxa"/>
            </w:tcMar>
            <w:vAlign w:val="center"/>
          </w:tcPr>
          <w:p w14:paraId="694E8510"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453957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5992011" w14:textId="77777777" w:rsidR="006F2DD1" w:rsidRDefault="001311F5">
            <w:pPr>
              <w:spacing w:before="100" w:after="100"/>
              <w:ind w:left="100" w:right="100"/>
            </w:pPr>
            <w:r>
              <w:rPr>
                <w:rFonts w:ascii="Arial" w:eastAsia="Arial" w:hAnsi="Arial" w:cs="Arial"/>
                <w:color w:val="000000"/>
                <w:sz w:val="22"/>
                <w:szCs w:val="22"/>
              </w:rPr>
              <w:t>241</w:t>
            </w:r>
          </w:p>
        </w:tc>
        <w:tc>
          <w:tcPr>
            <w:tcW w:w="1080" w:type="dxa"/>
            <w:shd w:val="clear" w:color="auto" w:fill="FFFFFF"/>
            <w:tcMar>
              <w:top w:w="0" w:type="dxa"/>
              <w:left w:w="0" w:type="dxa"/>
              <w:bottom w:w="0" w:type="dxa"/>
              <w:right w:w="0" w:type="dxa"/>
            </w:tcMar>
            <w:vAlign w:val="center"/>
          </w:tcPr>
          <w:p w14:paraId="2E6FE400" w14:textId="77777777" w:rsidR="006F2DD1" w:rsidRDefault="001311F5">
            <w:pPr>
              <w:spacing w:before="100" w:after="100"/>
              <w:ind w:left="100" w:right="100"/>
            </w:pPr>
            <w:r>
              <w:rPr>
                <w:rFonts w:ascii="Arial" w:eastAsia="Arial" w:hAnsi="Arial" w:cs="Arial"/>
                <w:color w:val="000000"/>
                <w:sz w:val="22"/>
                <w:szCs w:val="22"/>
              </w:rPr>
              <w:t>204</w:t>
            </w:r>
          </w:p>
        </w:tc>
        <w:tc>
          <w:tcPr>
            <w:tcW w:w="1080" w:type="dxa"/>
            <w:shd w:val="clear" w:color="auto" w:fill="FFFFFF"/>
            <w:tcMar>
              <w:top w:w="0" w:type="dxa"/>
              <w:left w:w="0" w:type="dxa"/>
              <w:bottom w:w="0" w:type="dxa"/>
              <w:right w:w="0" w:type="dxa"/>
            </w:tcMar>
            <w:vAlign w:val="center"/>
          </w:tcPr>
          <w:p w14:paraId="158A93D8" w14:textId="77777777" w:rsidR="006F2DD1" w:rsidRDefault="001311F5">
            <w:pPr>
              <w:spacing w:before="100" w:after="100"/>
              <w:ind w:left="100" w:right="100"/>
            </w:pPr>
            <w:r>
              <w:rPr>
                <w:rFonts w:ascii="Arial" w:eastAsia="Arial" w:hAnsi="Arial" w:cs="Arial"/>
                <w:color w:val="000000"/>
                <w:sz w:val="22"/>
                <w:szCs w:val="22"/>
              </w:rPr>
              <w:t>218</w:t>
            </w:r>
          </w:p>
        </w:tc>
        <w:tc>
          <w:tcPr>
            <w:tcW w:w="1080" w:type="dxa"/>
            <w:shd w:val="clear" w:color="auto" w:fill="FFFFFF"/>
            <w:tcMar>
              <w:top w:w="0" w:type="dxa"/>
              <w:left w:w="0" w:type="dxa"/>
              <w:bottom w:w="0" w:type="dxa"/>
              <w:right w:w="0" w:type="dxa"/>
            </w:tcMar>
            <w:vAlign w:val="center"/>
          </w:tcPr>
          <w:p w14:paraId="00566FA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F063DA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D76E270" w14:textId="77777777" w:rsidR="006F2DD1" w:rsidRDefault="001311F5">
            <w:pPr>
              <w:spacing w:before="100" w:after="100"/>
              <w:ind w:left="100" w:right="100"/>
            </w:pPr>
            <w:r>
              <w:rPr>
                <w:rFonts w:ascii="Arial" w:eastAsia="Arial" w:hAnsi="Arial" w:cs="Arial"/>
                <w:color w:val="000000"/>
                <w:sz w:val="22"/>
                <w:szCs w:val="22"/>
              </w:rPr>
              <w:t>663</w:t>
            </w:r>
          </w:p>
        </w:tc>
      </w:tr>
      <w:tr w:rsidR="006F2DD1" w14:paraId="2D8CF461" w14:textId="77777777" w:rsidTr="006F2DD1">
        <w:trPr>
          <w:cantSplit/>
          <w:jc w:val="center"/>
        </w:trPr>
        <w:tc>
          <w:tcPr>
            <w:tcW w:w="1080" w:type="dxa"/>
            <w:shd w:val="clear" w:color="auto" w:fill="FFFFFF"/>
            <w:tcMar>
              <w:top w:w="0" w:type="dxa"/>
              <w:left w:w="0" w:type="dxa"/>
              <w:bottom w:w="0" w:type="dxa"/>
              <w:right w:w="0" w:type="dxa"/>
            </w:tcMar>
            <w:vAlign w:val="center"/>
          </w:tcPr>
          <w:p w14:paraId="451547CF"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C70A504"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8777BF8" w14:textId="77777777" w:rsidR="006F2DD1" w:rsidRDefault="001311F5">
            <w:pPr>
              <w:spacing w:before="100" w:after="100"/>
              <w:ind w:left="100" w:right="100"/>
            </w:pPr>
            <w:r>
              <w:rPr>
                <w:rFonts w:ascii="Arial" w:eastAsia="Arial" w:hAnsi="Arial" w:cs="Arial"/>
                <w:color w:val="000000"/>
                <w:sz w:val="22"/>
                <w:szCs w:val="22"/>
              </w:rPr>
              <w:t>695</w:t>
            </w:r>
          </w:p>
        </w:tc>
        <w:tc>
          <w:tcPr>
            <w:tcW w:w="1080" w:type="dxa"/>
            <w:shd w:val="clear" w:color="auto" w:fill="FFFFFF"/>
            <w:tcMar>
              <w:top w:w="0" w:type="dxa"/>
              <w:left w:w="0" w:type="dxa"/>
              <w:bottom w:w="0" w:type="dxa"/>
              <w:right w:w="0" w:type="dxa"/>
            </w:tcMar>
            <w:vAlign w:val="center"/>
          </w:tcPr>
          <w:p w14:paraId="4ADBBA0D" w14:textId="77777777" w:rsidR="006F2DD1" w:rsidRDefault="001311F5">
            <w:pPr>
              <w:spacing w:before="100" w:after="100"/>
              <w:ind w:left="100" w:right="100"/>
            </w:pPr>
            <w:r>
              <w:rPr>
                <w:rFonts w:ascii="Arial" w:eastAsia="Arial" w:hAnsi="Arial" w:cs="Arial"/>
                <w:color w:val="000000"/>
                <w:sz w:val="22"/>
                <w:szCs w:val="22"/>
              </w:rPr>
              <w:t>398</w:t>
            </w:r>
          </w:p>
        </w:tc>
        <w:tc>
          <w:tcPr>
            <w:tcW w:w="1080" w:type="dxa"/>
            <w:shd w:val="clear" w:color="auto" w:fill="FFFFFF"/>
            <w:tcMar>
              <w:top w:w="0" w:type="dxa"/>
              <w:left w:w="0" w:type="dxa"/>
              <w:bottom w:w="0" w:type="dxa"/>
              <w:right w:w="0" w:type="dxa"/>
            </w:tcMar>
            <w:vAlign w:val="center"/>
          </w:tcPr>
          <w:p w14:paraId="6A7D6035" w14:textId="77777777" w:rsidR="006F2DD1" w:rsidRDefault="001311F5">
            <w:pPr>
              <w:spacing w:before="100" w:after="100"/>
              <w:ind w:left="100" w:right="100"/>
            </w:pPr>
            <w:r>
              <w:rPr>
                <w:rFonts w:ascii="Arial" w:eastAsia="Arial" w:hAnsi="Arial" w:cs="Arial"/>
                <w:color w:val="000000"/>
                <w:sz w:val="22"/>
                <w:szCs w:val="22"/>
              </w:rPr>
              <w:t>139</w:t>
            </w:r>
          </w:p>
        </w:tc>
        <w:tc>
          <w:tcPr>
            <w:tcW w:w="1080" w:type="dxa"/>
            <w:shd w:val="clear" w:color="auto" w:fill="FFFFFF"/>
            <w:tcMar>
              <w:top w:w="0" w:type="dxa"/>
              <w:left w:w="0" w:type="dxa"/>
              <w:bottom w:w="0" w:type="dxa"/>
              <w:right w:w="0" w:type="dxa"/>
            </w:tcMar>
            <w:vAlign w:val="center"/>
          </w:tcPr>
          <w:p w14:paraId="66E0C923"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891358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5BF78DF" w14:textId="77777777" w:rsidR="006F2DD1" w:rsidRDefault="001311F5">
            <w:pPr>
              <w:spacing w:before="100" w:after="100"/>
              <w:ind w:left="100" w:right="100"/>
            </w:pPr>
            <w:r>
              <w:rPr>
                <w:rFonts w:ascii="Arial" w:eastAsia="Arial" w:hAnsi="Arial" w:cs="Arial"/>
                <w:color w:val="000000"/>
                <w:sz w:val="22"/>
                <w:szCs w:val="22"/>
              </w:rPr>
              <w:t>1232</w:t>
            </w:r>
          </w:p>
        </w:tc>
      </w:tr>
      <w:tr w:rsidR="006F2DD1" w14:paraId="35842838" w14:textId="77777777" w:rsidTr="006F2DD1">
        <w:trPr>
          <w:cantSplit/>
          <w:jc w:val="center"/>
        </w:trPr>
        <w:tc>
          <w:tcPr>
            <w:tcW w:w="1080" w:type="dxa"/>
            <w:shd w:val="clear" w:color="auto" w:fill="FFFFFF"/>
            <w:tcMar>
              <w:top w:w="0" w:type="dxa"/>
              <w:left w:w="0" w:type="dxa"/>
              <w:bottom w:w="0" w:type="dxa"/>
              <w:right w:w="0" w:type="dxa"/>
            </w:tcMar>
            <w:vAlign w:val="center"/>
          </w:tcPr>
          <w:p w14:paraId="13880043"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37EC7B4"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11C03B88" w14:textId="77777777" w:rsidR="006F2DD1" w:rsidRDefault="001311F5">
            <w:pPr>
              <w:spacing w:before="100" w:after="100"/>
              <w:ind w:left="100" w:right="100"/>
            </w:pPr>
            <w:r>
              <w:rPr>
                <w:rFonts w:ascii="Arial" w:eastAsia="Arial" w:hAnsi="Arial" w:cs="Arial"/>
                <w:color w:val="000000"/>
                <w:sz w:val="22"/>
                <w:szCs w:val="22"/>
              </w:rPr>
              <w:t>774</w:t>
            </w:r>
          </w:p>
        </w:tc>
        <w:tc>
          <w:tcPr>
            <w:tcW w:w="1080" w:type="dxa"/>
            <w:shd w:val="clear" w:color="auto" w:fill="FFFFFF"/>
            <w:tcMar>
              <w:top w:w="0" w:type="dxa"/>
              <w:left w:w="0" w:type="dxa"/>
              <w:bottom w:w="0" w:type="dxa"/>
              <w:right w:w="0" w:type="dxa"/>
            </w:tcMar>
            <w:vAlign w:val="center"/>
          </w:tcPr>
          <w:p w14:paraId="16B87C8B" w14:textId="77777777" w:rsidR="006F2DD1" w:rsidRDefault="001311F5">
            <w:pPr>
              <w:spacing w:before="100" w:after="100"/>
              <w:ind w:left="100" w:right="100"/>
            </w:pPr>
            <w:r>
              <w:rPr>
                <w:rFonts w:ascii="Arial" w:eastAsia="Arial" w:hAnsi="Arial" w:cs="Arial"/>
                <w:color w:val="000000"/>
                <w:sz w:val="22"/>
                <w:szCs w:val="22"/>
              </w:rPr>
              <w:t>570</w:t>
            </w:r>
          </w:p>
        </w:tc>
        <w:tc>
          <w:tcPr>
            <w:tcW w:w="1080" w:type="dxa"/>
            <w:shd w:val="clear" w:color="auto" w:fill="FFFFFF"/>
            <w:tcMar>
              <w:top w:w="0" w:type="dxa"/>
              <w:left w:w="0" w:type="dxa"/>
              <w:bottom w:w="0" w:type="dxa"/>
              <w:right w:w="0" w:type="dxa"/>
            </w:tcMar>
            <w:vAlign w:val="center"/>
          </w:tcPr>
          <w:p w14:paraId="3E8E9373" w14:textId="77777777" w:rsidR="006F2DD1" w:rsidRDefault="001311F5">
            <w:pPr>
              <w:spacing w:before="100" w:after="100"/>
              <w:ind w:left="100" w:right="100"/>
            </w:pPr>
            <w:r>
              <w:rPr>
                <w:rFonts w:ascii="Arial" w:eastAsia="Arial" w:hAnsi="Arial" w:cs="Arial"/>
                <w:color w:val="000000"/>
                <w:sz w:val="22"/>
                <w:szCs w:val="22"/>
              </w:rPr>
              <w:t>234</w:t>
            </w:r>
          </w:p>
        </w:tc>
        <w:tc>
          <w:tcPr>
            <w:tcW w:w="1080" w:type="dxa"/>
            <w:shd w:val="clear" w:color="auto" w:fill="FFFFFF"/>
            <w:tcMar>
              <w:top w:w="0" w:type="dxa"/>
              <w:left w:w="0" w:type="dxa"/>
              <w:bottom w:w="0" w:type="dxa"/>
              <w:right w:w="0" w:type="dxa"/>
            </w:tcMar>
            <w:vAlign w:val="center"/>
          </w:tcPr>
          <w:p w14:paraId="7EBB6A08"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76DFAB2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DB57631" w14:textId="77777777" w:rsidR="006F2DD1" w:rsidRDefault="001311F5">
            <w:pPr>
              <w:spacing w:before="100" w:after="100"/>
              <w:ind w:left="100" w:right="100"/>
            </w:pPr>
            <w:r>
              <w:rPr>
                <w:rFonts w:ascii="Arial" w:eastAsia="Arial" w:hAnsi="Arial" w:cs="Arial"/>
                <w:color w:val="000000"/>
                <w:sz w:val="22"/>
                <w:szCs w:val="22"/>
              </w:rPr>
              <w:t>1578</w:t>
            </w:r>
          </w:p>
        </w:tc>
      </w:tr>
      <w:tr w:rsidR="006F2DD1" w14:paraId="0A79ED24" w14:textId="77777777" w:rsidTr="006F2DD1">
        <w:trPr>
          <w:cantSplit/>
          <w:jc w:val="center"/>
        </w:trPr>
        <w:tc>
          <w:tcPr>
            <w:tcW w:w="1080" w:type="dxa"/>
            <w:shd w:val="clear" w:color="auto" w:fill="FFFFFF"/>
            <w:tcMar>
              <w:top w:w="0" w:type="dxa"/>
              <w:left w:w="0" w:type="dxa"/>
              <w:bottom w:w="0" w:type="dxa"/>
              <w:right w:w="0" w:type="dxa"/>
            </w:tcMar>
            <w:vAlign w:val="center"/>
          </w:tcPr>
          <w:p w14:paraId="2A07ADE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3A774A7"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A32D633" w14:textId="77777777" w:rsidR="006F2DD1" w:rsidRDefault="001311F5">
            <w:pPr>
              <w:spacing w:before="100" w:after="100"/>
              <w:ind w:left="100" w:right="100"/>
            </w:pPr>
            <w:r>
              <w:rPr>
                <w:rFonts w:ascii="Arial" w:eastAsia="Arial" w:hAnsi="Arial" w:cs="Arial"/>
                <w:color w:val="000000"/>
                <w:sz w:val="22"/>
                <w:szCs w:val="22"/>
              </w:rPr>
              <w:t>1115</w:t>
            </w:r>
          </w:p>
        </w:tc>
        <w:tc>
          <w:tcPr>
            <w:tcW w:w="1080" w:type="dxa"/>
            <w:shd w:val="clear" w:color="auto" w:fill="FFFFFF"/>
            <w:tcMar>
              <w:top w:w="0" w:type="dxa"/>
              <w:left w:w="0" w:type="dxa"/>
              <w:bottom w:w="0" w:type="dxa"/>
              <w:right w:w="0" w:type="dxa"/>
            </w:tcMar>
            <w:vAlign w:val="center"/>
          </w:tcPr>
          <w:p w14:paraId="1B5050D3" w14:textId="77777777" w:rsidR="006F2DD1" w:rsidRDefault="001311F5">
            <w:pPr>
              <w:spacing w:before="100" w:after="100"/>
              <w:ind w:left="100" w:right="100"/>
            </w:pPr>
            <w:r>
              <w:rPr>
                <w:rFonts w:ascii="Arial" w:eastAsia="Arial" w:hAnsi="Arial" w:cs="Arial"/>
                <w:color w:val="000000"/>
                <w:sz w:val="22"/>
                <w:szCs w:val="22"/>
              </w:rPr>
              <w:t>911</w:t>
            </w:r>
          </w:p>
        </w:tc>
        <w:tc>
          <w:tcPr>
            <w:tcW w:w="1080" w:type="dxa"/>
            <w:shd w:val="clear" w:color="auto" w:fill="FFFFFF"/>
            <w:tcMar>
              <w:top w:w="0" w:type="dxa"/>
              <w:left w:w="0" w:type="dxa"/>
              <w:bottom w:w="0" w:type="dxa"/>
              <w:right w:w="0" w:type="dxa"/>
            </w:tcMar>
            <w:vAlign w:val="center"/>
          </w:tcPr>
          <w:p w14:paraId="73397083" w14:textId="77777777" w:rsidR="006F2DD1" w:rsidRDefault="001311F5">
            <w:pPr>
              <w:spacing w:before="100" w:after="100"/>
              <w:ind w:left="100" w:right="100"/>
            </w:pPr>
            <w:r>
              <w:rPr>
                <w:rFonts w:ascii="Arial" w:eastAsia="Arial" w:hAnsi="Arial" w:cs="Arial"/>
                <w:color w:val="000000"/>
                <w:sz w:val="22"/>
                <w:szCs w:val="22"/>
              </w:rPr>
              <w:t>204</w:t>
            </w:r>
          </w:p>
        </w:tc>
        <w:tc>
          <w:tcPr>
            <w:tcW w:w="1080" w:type="dxa"/>
            <w:shd w:val="clear" w:color="auto" w:fill="FFFFFF"/>
            <w:tcMar>
              <w:top w:w="0" w:type="dxa"/>
              <w:left w:w="0" w:type="dxa"/>
              <w:bottom w:w="0" w:type="dxa"/>
              <w:right w:w="0" w:type="dxa"/>
            </w:tcMar>
            <w:vAlign w:val="center"/>
          </w:tcPr>
          <w:p w14:paraId="7D9E44D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BC360F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16AD4FE" w14:textId="77777777" w:rsidR="006F2DD1" w:rsidRDefault="001311F5">
            <w:pPr>
              <w:spacing w:before="100" w:after="100"/>
              <w:ind w:left="100" w:right="100"/>
            </w:pPr>
            <w:r>
              <w:rPr>
                <w:rFonts w:ascii="Arial" w:eastAsia="Arial" w:hAnsi="Arial" w:cs="Arial"/>
                <w:color w:val="000000"/>
                <w:sz w:val="22"/>
                <w:szCs w:val="22"/>
              </w:rPr>
              <w:t>2230</w:t>
            </w:r>
          </w:p>
        </w:tc>
      </w:tr>
      <w:tr w:rsidR="006F2DD1" w14:paraId="7780AAEE" w14:textId="77777777" w:rsidTr="006F2DD1">
        <w:trPr>
          <w:cantSplit/>
          <w:jc w:val="center"/>
        </w:trPr>
        <w:tc>
          <w:tcPr>
            <w:tcW w:w="1080" w:type="dxa"/>
            <w:shd w:val="clear" w:color="auto" w:fill="FFFFFF"/>
            <w:tcMar>
              <w:top w:w="0" w:type="dxa"/>
              <w:left w:w="0" w:type="dxa"/>
              <w:bottom w:w="0" w:type="dxa"/>
              <w:right w:w="0" w:type="dxa"/>
            </w:tcMar>
            <w:vAlign w:val="center"/>
          </w:tcPr>
          <w:p w14:paraId="028B41E4"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36B8A11"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F9C7789" w14:textId="77777777" w:rsidR="006F2DD1" w:rsidRDefault="001311F5">
            <w:pPr>
              <w:spacing w:before="100" w:after="100"/>
              <w:ind w:left="100" w:right="100"/>
            </w:pPr>
            <w:r>
              <w:rPr>
                <w:rFonts w:ascii="Arial" w:eastAsia="Arial" w:hAnsi="Arial" w:cs="Arial"/>
                <w:color w:val="000000"/>
                <w:sz w:val="22"/>
                <w:szCs w:val="22"/>
              </w:rPr>
              <w:t>133</w:t>
            </w:r>
          </w:p>
        </w:tc>
        <w:tc>
          <w:tcPr>
            <w:tcW w:w="1080" w:type="dxa"/>
            <w:shd w:val="clear" w:color="auto" w:fill="FFFFFF"/>
            <w:tcMar>
              <w:top w:w="0" w:type="dxa"/>
              <w:left w:w="0" w:type="dxa"/>
              <w:bottom w:w="0" w:type="dxa"/>
              <w:right w:w="0" w:type="dxa"/>
            </w:tcMar>
            <w:vAlign w:val="center"/>
          </w:tcPr>
          <w:p w14:paraId="70A28694" w14:textId="77777777" w:rsidR="006F2DD1" w:rsidRDefault="001311F5">
            <w:pPr>
              <w:spacing w:before="100" w:after="100"/>
              <w:ind w:left="100" w:right="100"/>
            </w:pPr>
            <w:r>
              <w:rPr>
                <w:rFonts w:ascii="Arial" w:eastAsia="Arial" w:hAnsi="Arial" w:cs="Arial"/>
                <w:color w:val="000000"/>
                <w:sz w:val="22"/>
                <w:szCs w:val="22"/>
              </w:rPr>
              <w:t>352</w:t>
            </w:r>
          </w:p>
        </w:tc>
        <w:tc>
          <w:tcPr>
            <w:tcW w:w="1080" w:type="dxa"/>
            <w:shd w:val="clear" w:color="auto" w:fill="FFFFFF"/>
            <w:tcMar>
              <w:top w:w="0" w:type="dxa"/>
              <w:left w:w="0" w:type="dxa"/>
              <w:bottom w:w="0" w:type="dxa"/>
              <w:right w:w="0" w:type="dxa"/>
            </w:tcMar>
            <w:vAlign w:val="center"/>
          </w:tcPr>
          <w:p w14:paraId="2611C45E" w14:textId="77777777" w:rsidR="006F2DD1" w:rsidRDefault="001311F5">
            <w:pPr>
              <w:spacing w:before="100" w:after="100"/>
              <w:ind w:left="100" w:right="100"/>
            </w:pPr>
            <w:r>
              <w:rPr>
                <w:rFonts w:ascii="Arial" w:eastAsia="Arial" w:hAnsi="Arial" w:cs="Arial"/>
                <w:color w:val="000000"/>
                <w:sz w:val="22"/>
                <w:szCs w:val="22"/>
              </w:rPr>
              <w:t>150</w:t>
            </w:r>
          </w:p>
        </w:tc>
        <w:tc>
          <w:tcPr>
            <w:tcW w:w="1080" w:type="dxa"/>
            <w:shd w:val="clear" w:color="auto" w:fill="FFFFFF"/>
            <w:tcMar>
              <w:top w:w="0" w:type="dxa"/>
              <w:left w:w="0" w:type="dxa"/>
              <w:bottom w:w="0" w:type="dxa"/>
              <w:right w:w="0" w:type="dxa"/>
            </w:tcMar>
            <w:vAlign w:val="center"/>
          </w:tcPr>
          <w:p w14:paraId="12A71382"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2EA40F0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6E19792" w14:textId="77777777" w:rsidR="006F2DD1" w:rsidRDefault="001311F5">
            <w:pPr>
              <w:spacing w:before="100" w:after="100"/>
              <w:ind w:left="100" w:right="100"/>
            </w:pPr>
            <w:r>
              <w:rPr>
                <w:rFonts w:ascii="Arial" w:eastAsia="Arial" w:hAnsi="Arial" w:cs="Arial"/>
                <w:color w:val="000000"/>
                <w:sz w:val="22"/>
                <w:szCs w:val="22"/>
              </w:rPr>
              <w:t>635</w:t>
            </w:r>
          </w:p>
        </w:tc>
      </w:tr>
      <w:tr w:rsidR="006F2DD1" w14:paraId="7AA33A20" w14:textId="77777777" w:rsidTr="006F2DD1">
        <w:trPr>
          <w:cantSplit/>
          <w:jc w:val="center"/>
        </w:trPr>
        <w:tc>
          <w:tcPr>
            <w:tcW w:w="1080" w:type="dxa"/>
            <w:shd w:val="clear" w:color="auto" w:fill="FFFFFF"/>
            <w:tcMar>
              <w:top w:w="0" w:type="dxa"/>
              <w:left w:w="0" w:type="dxa"/>
              <w:bottom w:w="0" w:type="dxa"/>
              <w:right w:w="0" w:type="dxa"/>
            </w:tcMar>
            <w:vAlign w:val="center"/>
          </w:tcPr>
          <w:p w14:paraId="1E2A6612"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B9A92E2"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401D9D8" w14:textId="77777777" w:rsidR="006F2DD1" w:rsidRDefault="001311F5">
            <w:pPr>
              <w:spacing w:before="100" w:after="100"/>
              <w:ind w:left="100" w:right="100"/>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660F02F7" w14:textId="77777777" w:rsidR="006F2DD1" w:rsidRDefault="001311F5">
            <w:pPr>
              <w:spacing w:before="100" w:after="100"/>
              <w:ind w:left="100" w:right="100"/>
            </w:pPr>
            <w:r>
              <w:rPr>
                <w:rFonts w:ascii="Arial" w:eastAsia="Arial" w:hAnsi="Arial" w:cs="Arial"/>
                <w:color w:val="000000"/>
                <w:sz w:val="22"/>
                <w:szCs w:val="22"/>
              </w:rPr>
              <w:t>164</w:t>
            </w:r>
          </w:p>
        </w:tc>
        <w:tc>
          <w:tcPr>
            <w:tcW w:w="1080" w:type="dxa"/>
            <w:shd w:val="clear" w:color="auto" w:fill="FFFFFF"/>
            <w:tcMar>
              <w:top w:w="0" w:type="dxa"/>
              <w:left w:w="0" w:type="dxa"/>
              <w:bottom w:w="0" w:type="dxa"/>
              <w:right w:w="0" w:type="dxa"/>
            </w:tcMar>
            <w:vAlign w:val="center"/>
          </w:tcPr>
          <w:p w14:paraId="68F1B337" w14:textId="77777777" w:rsidR="006F2DD1" w:rsidRDefault="001311F5">
            <w:pPr>
              <w:spacing w:before="100" w:after="100"/>
              <w:ind w:left="100" w:right="100"/>
            </w:pPr>
            <w:r>
              <w:rPr>
                <w:rFonts w:ascii="Arial" w:eastAsia="Arial" w:hAnsi="Arial" w:cs="Arial"/>
                <w:color w:val="000000"/>
                <w:sz w:val="22"/>
                <w:szCs w:val="22"/>
              </w:rPr>
              <w:t>115</w:t>
            </w:r>
          </w:p>
        </w:tc>
        <w:tc>
          <w:tcPr>
            <w:tcW w:w="1080" w:type="dxa"/>
            <w:shd w:val="clear" w:color="auto" w:fill="FFFFFF"/>
            <w:tcMar>
              <w:top w:w="0" w:type="dxa"/>
              <w:left w:w="0" w:type="dxa"/>
              <w:bottom w:w="0" w:type="dxa"/>
              <w:right w:w="0" w:type="dxa"/>
            </w:tcMar>
            <w:vAlign w:val="center"/>
          </w:tcPr>
          <w:p w14:paraId="1B753DFE"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7BD7FA2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7A4DC46" w14:textId="77777777" w:rsidR="006F2DD1" w:rsidRDefault="001311F5">
            <w:pPr>
              <w:spacing w:before="100" w:after="100"/>
              <w:ind w:left="100" w:right="100"/>
            </w:pPr>
            <w:r>
              <w:rPr>
                <w:rFonts w:ascii="Arial" w:eastAsia="Arial" w:hAnsi="Arial" w:cs="Arial"/>
                <w:color w:val="000000"/>
                <w:sz w:val="22"/>
                <w:szCs w:val="22"/>
              </w:rPr>
              <w:t>314</w:t>
            </w:r>
          </w:p>
        </w:tc>
      </w:tr>
      <w:tr w:rsidR="006F2DD1" w14:paraId="1DBEB35F" w14:textId="77777777" w:rsidTr="006F2DD1">
        <w:trPr>
          <w:cantSplit/>
          <w:jc w:val="center"/>
        </w:trPr>
        <w:tc>
          <w:tcPr>
            <w:tcW w:w="1080" w:type="dxa"/>
            <w:shd w:val="clear" w:color="auto" w:fill="FFFFFF"/>
            <w:tcMar>
              <w:top w:w="0" w:type="dxa"/>
              <w:left w:w="0" w:type="dxa"/>
              <w:bottom w:w="0" w:type="dxa"/>
              <w:right w:w="0" w:type="dxa"/>
            </w:tcMar>
            <w:vAlign w:val="center"/>
          </w:tcPr>
          <w:p w14:paraId="62F9CF84"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49AD864"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36C3B35" w14:textId="77777777" w:rsidR="006F2DD1" w:rsidRDefault="001311F5">
            <w:pPr>
              <w:spacing w:before="100" w:after="100"/>
              <w:ind w:left="100" w:right="100"/>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4A285A03" w14:textId="77777777" w:rsidR="006F2DD1" w:rsidRDefault="001311F5">
            <w:pPr>
              <w:spacing w:before="100" w:after="100"/>
              <w:ind w:left="100" w:right="100"/>
            </w:pPr>
            <w:r>
              <w:rPr>
                <w:rFonts w:ascii="Arial" w:eastAsia="Arial" w:hAnsi="Arial" w:cs="Arial"/>
                <w:color w:val="000000"/>
                <w:sz w:val="22"/>
                <w:szCs w:val="22"/>
              </w:rPr>
              <w:t>108</w:t>
            </w:r>
          </w:p>
        </w:tc>
        <w:tc>
          <w:tcPr>
            <w:tcW w:w="1080" w:type="dxa"/>
            <w:shd w:val="clear" w:color="auto" w:fill="FFFFFF"/>
            <w:tcMar>
              <w:top w:w="0" w:type="dxa"/>
              <w:left w:w="0" w:type="dxa"/>
              <w:bottom w:w="0" w:type="dxa"/>
              <w:right w:w="0" w:type="dxa"/>
            </w:tcMar>
            <w:vAlign w:val="center"/>
          </w:tcPr>
          <w:p w14:paraId="0912054D" w14:textId="77777777" w:rsidR="006F2DD1" w:rsidRDefault="001311F5">
            <w:pPr>
              <w:spacing w:before="100" w:after="100"/>
              <w:ind w:left="100" w:right="100"/>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3621725"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51E947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131C77B" w14:textId="77777777" w:rsidR="006F2DD1" w:rsidRDefault="001311F5">
            <w:pPr>
              <w:spacing w:before="100" w:after="100"/>
              <w:ind w:left="100" w:right="100"/>
            </w:pPr>
            <w:r>
              <w:rPr>
                <w:rFonts w:ascii="Arial" w:eastAsia="Arial" w:hAnsi="Arial" w:cs="Arial"/>
                <w:color w:val="000000"/>
                <w:sz w:val="22"/>
                <w:szCs w:val="22"/>
              </w:rPr>
              <w:t>210</w:t>
            </w:r>
          </w:p>
        </w:tc>
      </w:tr>
      <w:tr w:rsidR="006F2DD1" w14:paraId="34EC6328" w14:textId="77777777" w:rsidTr="006F2DD1">
        <w:trPr>
          <w:cantSplit/>
          <w:jc w:val="center"/>
        </w:trPr>
        <w:tc>
          <w:tcPr>
            <w:tcW w:w="1080" w:type="dxa"/>
            <w:shd w:val="clear" w:color="auto" w:fill="FFFFFF"/>
            <w:tcMar>
              <w:top w:w="0" w:type="dxa"/>
              <w:left w:w="0" w:type="dxa"/>
              <w:bottom w:w="0" w:type="dxa"/>
              <w:right w:w="0" w:type="dxa"/>
            </w:tcMar>
            <w:vAlign w:val="center"/>
          </w:tcPr>
          <w:p w14:paraId="37F3F664"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5401A9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749F365" w14:textId="77777777" w:rsidR="006F2DD1" w:rsidRDefault="001311F5">
            <w:pPr>
              <w:spacing w:before="100" w:after="100"/>
              <w:ind w:left="100" w:right="100"/>
            </w:pPr>
            <w:r>
              <w:rPr>
                <w:rFonts w:ascii="Arial" w:eastAsia="Arial" w:hAnsi="Arial" w:cs="Arial"/>
                <w:color w:val="000000"/>
                <w:sz w:val="22"/>
                <w:szCs w:val="22"/>
              </w:rPr>
              <w:t>239</w:t>
            </w:r>
          </w:p>
        </w:tc>
        <w:tc>
          <w:tcPr>
            <w:tcW w:w="1080" w:type="dxa"/>
            <w:shd w:val="clear" w:color="auto" w:fill="FFFFFF"/>
            <w:tcMar>
              <w:top w:w="0" w:type="dxa"/>
              <w:left w:w="0" w:type="dxa"/>
              <w:bottom w:w="0" w:type="dxa"/>
              <w:right w:w="0" w:type="dxa"/>
            </w:tcMar>
            <w:vAlign w:val="center"/>
          </w:tcPr>
          <w:p w14:paraId="5B0B34EB" w14:textId="77777777" w:rsidR="006F2DD1" w:rsidRDefault="001311F5">
            <w:pPr>
              <w:spacing w:before="100" w:after="100"/>
              <w:ind w:left="100" w:right="100"/>
            </w:pPr>
            <w:r>
              <w:rPr>
                <w:rFonts w:ascii="Arial" w:eastAsia="Arial" w:hAnsi="Arial" w:cs="Arial"/>
                <w:color w:val="000000"/>
                <w:sz w:val="22"/>
                <w:szCs w:val="22"/>
              </w:rPr>
              <w:t>158</w:t>
            </w:r>
          </w:p>
        </w:tc>
        <w:tc>
          <w:tcPr>
            <w:tcW w:w="1080" w:type="dxa"/>
            <w:shd w:val="clear" w:color="auto" w:fill="FFFFFF"/>
            <w:tcMar>
              <w:top w:w="0" w:type="dxa"/>
              <w:left w:w="0" w:type="dxa"/>
              <w:bottom w:w="0" w:type="dxa"/>
              <w:right w:w="0" w:type="dxa"/>
            </w:tcMar>
            <w:vAlign w:val="center"/>
          </w:tcPr>
          <w:p w14:paraId="57FA034C" w14:textId="77777777" w:rsidR="006F2DD1" w:rsidRDefault="001311F5">
            <w:pPr>
              <w:spacing w:before="100" w:after="100"/>
              <w:ind w:left="100" w:right="100"/>
            </w:pPr>
            <w:r>
              <w:rPr>
                <w:rFonts w:ascii="Arial" w:eastAsia="Arial" w:hAnsi="Arial" w:cs="Arial"/>
                <w:color w:val="000000"/>
                <w:sz w:val="22"/>
                <w:szCs w:val="22"/>
              </w:rPr>
              <w:t>116</w:t>
            </w:r>
          </w:p>
        </w:tc>
        <w:tc>
          <w:tcPr>
            <w:tcW w:w="1080" w:type="dxa"/>
            <w:shd w:val="clear" w:color="auto" w:fill="FFFFFF"/>
            <w:tcMar>
              <w:top w:w="0" w:type="dxa"/>
              <w:left w:w="0" w:type="dxa"/>
              <w:bottom w:w="0" w:type="dxa"/>
              <w:right w:w="0" w:type="dxa"/>
            </w:tcMar>
            <w:vAlign w:val="center"/>
          </w:tcPr>
          <w:p w14:paraId="2D5D51FA" w14:textId="77777777" w:rsidR="006F2DD1" w:rsidRDefault="001311F5">
            <w:pPr>
              <w:spacing w:before="100" w:after="100"/>
              <w:ind w:left="100" w:right="100"/>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701EB5B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52E1BC6" w14:textId="77777777" w:rsidR="006F2DD1" w:rsidRDefault="001311F5">
            <w:pPr>
              <w:spacing w:before="100" w:after="100"/>
              <w:ind w:left="100" w:right="100"/>
            </w:pPr>
            <w:r>
              <w:rPr>
                <w:rFonts w:ascii="Arial" w:eastAsia="Arial" w:hAnsi="Arial" w:cs="Arial"/>
                <w:color w:val="000000"/>
                <w:sz w:val="22"/>
                <w:szCs w:val="22"/>
              </w:rPr>
              <w:t>531</w:t>
            </w:r>
          </w:p>
        </w:tc>
      </w:tr>
      <w:tr w:rsidR="006F2DD1" w14:paraId="4CFDCC4D" w14:textId="77777777" w:rsidTr="006F2DD1">
        <w:trPr>
          <w:cantSplit/>
          <w:jc w:val="center"/>
        </w:trPr>
        <w:tc>
          <w:tcPr>
            <w:tcW w:w="1080" w:type="dxa"/>
            <w:shd w:val="clear" w:color="auto" w:fill="FFFFFF"/>
            <w:tcMar>
              <w:top w:w="0" w:type="dxa"/>
              <w:left w:w="0" w:type="dxa"/>
              <w:bottom w:w="0" w:type="dxa"/>
              <w:right w:w="0" w:type="dxa"/>
            </w:tcMar>
            <w:vAlign w:val="center"/>
          </w:tcPr>
          <w:p w14:paraId="6BA4C268" w14:textId="77777777" w:rsidR="006F2DD1" w:rsidRDefault="001311F5">
            <w:pPr>
              <w:spacing w:before="100" w:after="100"/>
              <w:ind w:left="100" w:right="100"/>
            </w:pPr>
            <w:r>
              <w:rPr>
                <w:rFonts w:ascii="Arial" w:eastAsia="Arial" w:hAnsi="Arial" w:cs="Arial"/>
                <w:color w:val="000000"/>
                <w:sz w:val="22"/>
                <w:szCs w:val="22"/>
              </w:rPr>
              <w:lastRenderedPageBreak/>
              <w:t>BS</w:t>
            </w:r>
          </w:p>
        </w:tc>
        <w:tc>
          <w:tcPr>
            <w:tcW w:w="1080" w:type="dxa"/>
            <w:shd w:val="clear" w:color="auto" w:fill="FFFFFF"/>
            <w:tcMar>
              <w:top w:w="0" w:type="dxa"/>
              <w:left w:w="0" w:type="dxa"/>
              <w:bottom w:w="0" w:type="dxa"/>
              <w:right w:w="0" w:type="dxa"/>
            </w:tcMar>
            <w:vAlign w:val="center"/>
          </w:tcPr>
          <w:p w14:paraId="2AC2F78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49FF275" w14:textId="77777777" w:rsidR="006F2DD1" w:rsidRDefault="001311F5">
            <w:pPr>
              <w:spacing w:before="100" w:after="100"/>
              <w:ind w:left="100" w:right="100"/>
            </w:pPr>
            <w:r>
              <w:rPr>
                <w:rFonts w:ascii="Arial" w:eastAsia="Arial" w:hAnsi="Arial" w:cs="Arial"/>
                <w:color w:val="000000"/>
                <w:sz w:val="22"/>
                <w:szCs w:val="22"/>
              </w:rPr>
              <w:t>588</w:t>
            </w:r>
          </w:p>
        </w:tc>
        <w:tc>
          <w:tcPr>
            <w:tcW w:w="1080" w:type="dxa"/>
            <w:shd w:val="clear" w:color="auto" w:fill="FFFFFF"/>
            <w:tcMar>
              <w:top w:w="0" w:type="dxa"/>
              <w:left w:w="0" w:type="dxa"/>
              <w:bottom w:w="0" w:type="dxa"/>
              <w:right w:w="0" w:type="dxa"/>
            </w:tcMar>
            <w:vAlign w:val="center"/>
          </w:tcPr>
          <w:p w14:paraId="57252D3F" w14:textId="77777777" w:rsidR="006F2DD1" w:rsidRDefault="001311F5">
            <w:pPr>
              <w:spacing w:before="100" w:after="100"/>
              <w:ind w:left="100" w:right="100"/>
            </w:pPr>
            <w:r>
              <w:rPr>
                <w:rFonts w:ascii="Arial" w:eastAsia="Arial" w:hAnsi="Arial" w:cs="Arial"/>
                <w:color w:val="000000"/>
                <w:sz w:val="22"/>
                <w:szCs w:val="22"/>
              </w:rPr>
              <w:t>365</w:t>
            </w:r>
          </w:p>
        </w:tc>
        <w:tc>
          <w:tcPr>
            <w:tcW w:w="1080" w:type="dxa"/>
            <w:shd w:val="clear" w:color="auto" w:fill="FFFFFF"/>
            <w:tcMar>
              <w:top w:w="0" w:type="dxa"/>
              <w:left w:w="0" w:type="dxa"/>
              <w:bottom w:w="0" w:type="dxa"/>
              <w:right w:w="0" w:type="dxa"/>
            </w:tcMar>
            <w:vAlign w:val="center"/>
          </w:tcPr>
          <w:p w14:paraId="4845B350" w14:textId="77777777" w:rsidR="006F2DD1" w:rsidRDefault="001311F5">
            <w:pPr>
              <w:spacing w:before="100" w:after="100"/>
              <w:ind w:left="100" w:right="100"/>
            </w:pPr>
            <w:r>
              <w:rPr>
                <w:rFonts w:ascii="Arial" w:eastAsia="Arial" w:hAnsi="Arial" w:cs="Arial"/>
                <w:color w:val="000000"/>
                <w:sz w:val="22"/>
                <w:szCs w:val="22"/>
              </w:rPr>
              <w:t>106</w:t>
            </w:r>
          </w:p>
        </w:tc>
        <w:tc>
          <w:tcPr>
            <w:tcW w:w="1080" w:type="dxa"/>
            <w:shd w:val="clear" w:color="auto" w:fill="FFFFFF"/>
            <w:tcMar>
              <w:top w:w="0" w:type="dxa"/>
              <w:left w:w="0" w:type="dxa"/>
              <w:bottom w:w="0" w:type="dxa"/>
              <w:right w:w="0" w:type="dxa"/>
            </w:tcMar>
            <w:vAlign w:val="center"/>
          </w:tcPr>
          <w:p w14:paraId="34FCCD58" w14:textId="77777777" w:rsidR="006F2DD1" w:rsidRDefault="001311F5">
            <w:pPr>
              <w:spacing w:before="100" w:after="100"/>
              <w:ind w:left="100" w:right="100"/>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615E752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FC1E868" w14:textId="77777777" w:rsidR="006F2DD1" w:rsidRDefault="001311F5">
            <w:pPr>
              <w:spacing w:before="100" w:after="100"/>
              <w:ind w:left="100" w:right="100"/>
            </w:pPr>
            <w:r>
              <w:rPr>
                <w:rFonts w:ascii="Arial" w:eastAsia="Arial" w:hAnsi="Arial" w:cs="Arial"/>
                <w:color w:val="000000"/>
                <w:sz w:val="22"/>
                <w:szCs w:val="22"/>
              </w:rPr>
              <w:t>1150</w:t>
            </w:r>
          </w:p>
        </w:tc>
      </w:tr>
      <w:tr w:rsidR="006F2DD1" w14:paraId="2E71BE53" w14:textId="77777777" w:rsidTr="006F2DD1">
        <w:trPr>
          <w:cantSplit/>
          <w:jc w:val="center"/>
        </w:trPr>
        <w:tc>
          <w:tcPr>
            <w:tcW w:w="1080" w:type="dxa"/>
            <w:shd w:val="clear" w:color="auto" w:fill="FFFFFF"/>
            <w:tcMar>
              <w:top w:w="0" w:type="dxa"/>
              <w:left w:w="0" w:type="dxa"/>
              <w:bottom w:w="0" w:type="dxa"/>
              <w:right w:w="0" w:type="dxa"/>
            </w:tcMar>
            <w:vAlign w:val="center"/>
          </w:tcPr>
          <w:p w14:paraId="3F937CD1"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8282569"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72FEB8F" w14:textId="77777777" w:rsidR="006F2DD1" w:rsidRDefault="001311F5">
            <w:pPr>
              <w:spacing w:before="100" w:after="100"/>
              <w:ind w:left="100" w:right="100"/>
            </w:pPr>
            <w:r>
              <w:rPr>
                <w:rFonts w:ascii="Arial" w:eastAsia="Arial" w:hAnsi="Arial" w:cs="Arial"/>
                <w:color w:val="000000"/>
                <w:sz w:val="22"/>
                <w:szCs w:val="22"/>
              </w:rPr>
              <w:t>623</w:t>
            </w:r>
          </w:p>
        </w:tc>
        <w:tc>
          <w:tcPr>
            <w:tcW w:w="1080" w:type="dxa"/>
            <w:shd w:val="clear" w:color="auto" w:fill="FFFFFF"/>
            <w:tcMar>
              <w:top w:w="0" w:type="dxa"/>
              <w:left w:w="0" w:type="dxa"/>
              <w:bottom w:w="0" w:type="dxa"/>
              <w:right w:w="0" w:type="dxa"/>
            </w:tcMar>
            <w:vAlign w:val="center"/>
          </w:tcPr>
          <w:p w14:paraId="646CB28D" w14:textId="77777777" w:rsidR="006F2DD1" w:rsidRDefault="001311F5">
            <w:pPr>
              <w:spacing w:before="100" w:after="100"/>
              <w:ind w:left="100" w:right="100"/>
            </w:pPr>
            <w:r>
              <w:rPr>
                <w:rFonts w:ascii="Arial" w:eastAsia="Arial" w:hAnsi="Arial" w:cs="Arial"/>
                <w:color w:val="000000"/>
                <w:sz w:val="22"/>
                <w:szCs w:val="22"/>
              </w:rPr>
              <w:t>370</w:t>
            </w:r>
          </w:p>
        </w:tc>
        <w:tc>
          <w:tcPr>
            <w:tcW w:w="1080" w:type="dxa"/>
            <w:shd w:val="clear" w:color="auto" w:fill="FFFFFF"/>
            <w:tcMar>
              <w:top w:w="0" w:type="dxa"/>
              <w:left w:w="0" w:type="dxa"/>
              <w:bottom w:w="0" w:type="dxa"/>
              <w:right w:w="0" w:type="dxa"/>
            </w:tcMar>
            <w:vAlign w:val="center"/>
          </w:tcPr>
          <w:p w14:paraId="390AB0C0" w14:textId="77777777" w:rsidR="006F2DD1" w:rsidRDefault="001311F5">
            <w:pPr>
              <w:spacing w:before="100" w:after="100"/>
              <w:ind w:left="100" w:right="100"/>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6A2B944F" w14:textId="77777777" w:rsidR="006F2DD1" w:rsidRDefault="001311F5">
            <w:pPr>
              <w:spacing w:before="100" w:after="100"/>
              <w:ind w:left="100" w:right="100"/>
            </w:pPr>
            <w:r>
              <w:rPr>
                <w:rFonts w:ascii="Arial" w:eastAsia="Arial" w:hAnsi="Arial" w:cs="Arial"/>
                <w:color w:val="000000"/>
                <w:sz w:val="22"/>
                <w:szCs w:val="22"/>
              </w:rPr>
              <w:t>395</w:t>
            </w:r>
          </w:p>
        </w:tc>
        <w:tc>
          <w:tcPr>
            <w:tcW w:w="1080" w:type="dxa"/>
            <w:shd w:val="clear" w:color="auto" w:fill="FFFFFF"/>
            <w:tcMar>
              <w:top w:w="0" w:type="dxa"/>
              <w:left w:w="0" w:type="dxa"/>
              <w:bottom w:w="0" w:type="dxa"/>
              <w:right w:w="0" w:type="dxa"/>
            </w:tcMar>
            <w:vAlign w:val="center"/>
          </w:tcPr>
          <w:p w14:paraId="24E57D6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307D48C" w14:textId="77777777" w:rsidR="006F2DD1" w:rsidRDefault="001311F5">
            <w:pPr>
              <w:spacing w:before="100" w:after="100"/>
              <w:ind w:left="100" w:right="100"/>
            </w:pPr>
            <w:r>
              <w:rPr>
                <w:rFonts w:ascii="Arial" w:eastAsia="Arial" w:hAnsi="Arial" w:cs="Arial"/>
                <w:color w:val="000000"/>
                <w:sz w:val="22"/>
                <w:szCs w:val="22"/>
              </w:rPr>
              <w:t>1536</w:t>
            </w:r>
          </w:p>
        </w:tc>
      </w:tr>
      <w:tr w:rsidR="006F2DD1" w14:paraId="5DAFE523" w14:textId="77777777" w:rsidTr="006F2DD1">
        <w:trPr>
          <w:cantSplit/>
          <w:jc w:val="center"/>
        </w:trPr>
        <w:tc>
          <w:tcPr>
            <w:tcW w:w="1080" w:type="dxa"/>
            <w:shd w:val="clear" w:color="auto" w:fill="FFFFFF"/>
            <w:tcMar>
              <w:top w:w="0" w:type="dxa"/>
              <w:left w:w="0" w:type="dxa"/>
              <w:bottom w:w="0" w:type="dxa"/>
              <w:right w:w="0" w:type="dxa"/>
            </w:tcMar>
            <w:vAlign w:val="center"/>
          </w:tcPr>
          <w:p w14:paraId="5C9F4A38"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5EF3EE7"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64D07B9" w14:textId="77777777" w:rsidR="006F2DD1" w:rsidRDefault="001311F5">
            <w:pPr>
              <w:spacing w:before="100" w:after="100"/>
              <w:ind w:left="100" w:right="100"/>
            </w:pPr>
            <w:r>
              <w:rPr>
                <w:rFonts w:ascii="Arial" w:eastAsia="Arial" w:hAnsi="Arial" w:cs="Arial"/>
                <w:color w:val="000000"/>
                <w:sz w:val="22"/>
                <w:szCs w:val="22"/>
              </w:rPr>
              <w:t>1283</w:t>
            </w:r>
          </w:p>
        </w:tc>
        <w:tc>
          <w:tcPr>
            <w:tcW w:w="1080" w:type="dxa"/>
            <w:shd w:val="clear" w:color="auto" w:fill="FFFFFF"/>
            <w:tcMar>
              <w:top w:w="0" w:type="dxa"/>
              <w:left w:w="0" w:type="dxa"/>
              <w:bottom w:w="0" w:type="dxa"/>
              <w:right w:w="0" w:type="dxa"/>
            </w:tcMar>
            <w:vAlign w:val="center"/>
          </w:tcPr>
          <w:p w14:paraId="742E1BF2" w14:textId="77777777" w:rsidR="006F2DD1" w:rsidRDefault="001311F5">
            <w:pPr>
              <w:spacing w:before="100" w:after="100"/>
              <w:ind w:left="100" w:right="100"/>
            </w:pPr>
            <w:r>
              <w:rPr>
                <w:rFonts w:ascii="Arial" w:eastAsia="Arial" w:hAnsi="Arial" w:cs="Arial"/>
                <w:color w:val="000000"/>
                <w:sz w:val="22"/>
                <w:szCs w:val="22"/>
              </w:rPr>
              <w:t>419</w:t>
            </w:r>
          </w:p>
        </w:tc>
        <w:tc>
          <w:tcPr>
            <w:tcW w:w="1080" w:type="dxa"/>
            <w:shd w:val="clear" w:color="auto" w:fill="FFFFFF"/>
            <w:tcMar>
              <w:top w:w="0" w:type="dxa"/>
              <w:left w:w="0" w:type="dxa"/>
              <w:bottom w:w="0" w:type="dxa"/>
              <w:right w:w="0" w:type="dxa"/>
            </w:tcMar>
            <w:vAlign w:val="center"/>
          </w:tcPr>
          <w:p w14:paraId="27F307A7" w14:textId="77777777" w:rsidR="006F2DD1" w:rsidRDefault="001311F5">
            <w:pPr>
              <w:spacing w:before="100" w:after="100"/>
              <w:ind w:left="100" w:right="100"/>
            </w:pPr>
            <w:r>
              <w:rPr>
                <w:rFonts w:ascii="Arial" w:eastAsia="Arial" w:hAnsi="Arial" w:cs="Arial"/>
                <w:color w:val="000000"/>
                <w:sz w:val="22"/>
                <w:szCs w:val="22"/>
              </w:rPr>
              <w:t>237</w:t>
            </w:r>
          </w:p>
        </w:tc>
        <w:tc>
          <w:tcPr>
            <w:tcW w:w="1080" w:type="dxa"/>
            <w:shd w:val="clear" w:color="auto" w:fill="FFFFFF"/>
            <w:tcMar>
              <w:top w:w="0" w:type="dxa"/>
              <w:left w:w="0" w:type="dxa"/>
              <w:bottom w:w="0" w:type="dxa"/>
              <w:right w:w="0" w:type="dxa"/>
            </w:tcMar>
            <w:vAlign w:val="center"/>
          </w:tcPr>
          <w:p w14:paraId="31796B82" w14:textId="77777777" w:rsidR="006F2DD1" w:rsidRDefault="001311F5">
            <w:pPr>
              <w:spacing w:before="100" w:after="100"/>
              <w:ind w:left="100" w:right="100"/>
            </w:pPr>
            <w:r>
              <w:rPr>
                <w:rFonts w:ascii="Arial" w:eastAsia="Arial" w:hAnsi="Arial" w:cs="Arial"/>
                <w:color w:val="000000"/>
                <w:sz w:val="22"/>
                <w:szCs w:val="22"/>
              </w:rPr>
              <w:t>1223</w:t>
            </w:r>
          </w:p>
        </w:tc>
        <w:tc>
          <w:tcPr>
            <w:tcW w:w="1080" w:type="dxa"/>
            <w:shd w:val="clear" w:color="auto" w:fill="FFFFFF"/>
            <w:tcMar>
              <w:top w:w="0" w:type="dxa"/>
              <w:left w:w="0" w:type="dxa"/>
              <w:bottom w:w="0" w:type="dxa"/>
              <w:right w:w="0" w:type="dxa"/>
            </w:tcMar>
            <w:vAlign w:val="center"/>
          </w:tcPr>
          <w:p w14:paraId="1A1E2BE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86EFF2" w14:textId="77777777" w:rsidR="006F2DD1" w:rsidRDefault="001311F5">
            <w:pPr>
              <w:spacing w:before="100" w:after="100"/>
              <w:ind w:left="100" w:right="100"/>
            </w:pPr>
            <w:r>
              <w:rPr>
                <w:rFonts w:ascii="Arial" w:eastAsia="Arial" w:hAnsi="Arial" w:cs="Arial"/>
                <w:color w:val="000000"/>
                <w:sz w:val="22"/>
                <w:szCs w:val="22"/>
              </w:rPr>
              <w:t>3162</w:t>
            </w:r>
          </w:p>
        </w:tc>
      </w:tr>
      <w:tr w:rsidR="006F2DD1" w14:paraId="133BFD6E" w14:textId="77777777" w:rsidTr="006F2DD1">
        <w:trPr>
          <w:cantSplit/>
          <w:jc w:val="center"/>
        </w:trPr>
        <w:tc>
          <w:tcPr>
            <w:tcW w:w="1080" w:type="dxa"/>
            <w:shd w:val="clear" w:color="auto" w:fill="FFFFFF"/>
            <w:tcMar>
              <w:top w:w="0" w:type="dxa"/>
              <w:left w:w="0" w:type="dxa"/>
              <w:bottom w:w="0" w:type="dxa"/>
              <w:right w:w="0" w:type="dxa"/>
            </w:tcMar>
            <w:vAlign w:val="center"/>
          </w:tcPr>
          <w:p w14:paraId="3FF661D5"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A13F45B"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A9227F2" w14:textId="77777777" w:rsidR="006F2DD1" w:rsidRDefault="001311F5">
            <w:pPr>
              <w:spacing w:before="100" w:after="100"/>
              <w:ind w:left="100" w:right="100"/>
            </w:pPr>
            <w:r>
              <w:rPr>
                <w:rFonts w:ascii="Arial" w:eastAsia="Arial" w:hAnsi="Arial" w:cs="Arial"/>
                <w:color w:val="000000"/>
                <w:sz w:val="22"/>
                <w:szCs w:val="22"/>
              </w:rPr>
              <w:t>1071</w:t>
            </w:r>
          </w:p>
        </w:tc>
        <w:tc>
          <w:tcPr>
            <w:tcW w:w="1080" w:type="dxa"/>
            <w:shd w:val="clear" w:color="auto" w:fill="FFFFFF"/>
            <w:tcMar>
              <w:top w:w="0" w:type="dxa"/>
              <w:left w:w="0" w:type="dxa"/>
              <w:bottom w:w="0" w:type="dxa"/>
              <w:right w:w="0" w:type="dxa"/>
            </w:tcMar>
            <w:vAlign w:val="center"/>
          </w:tcPr>
          <w:p w14:paraId="74131D11" w14:textId="77777777" w:rsidR="006F2DD1" w:rsidRDefault="001311F5">
            <w:pPr>
              <w:spacing w:before="100" w:after="100"/>
              <w:ind w:left="100" w:right="100"/>
            </w:pPr>
            <w:r>
              <w:rPr>
                <w:rFonts w:ascii="Arial" w:eastAsia="Arial" w:hAnsi="Arial" w:cs="Arial"/>
                <w:color w:val="000000"/>
                <w:sz w:val="22"/>
                <w:szCs w:val="22"/>
              </w:rPr>
              <w:t>582</w:t>
            </w:r>
          </w:p>
        </w:tc>
        <w:tc>
          <w:tcPr>
            <w:tcW w:w="1080" w:type="dxa"/>
            <w:shd w:val="clear" w:color="auto" w:fill="FFFFFF"/>
            <w:tcMar>
              <w:top w:w="0" w:type="dxa"/>
              <w:left w:w="0" w:type="dxa"/>
              <w:bottom w:w="0" w:type="dxa"/>
              <w:right w:w="0" w:type="dxa"/>
            </w:tcMar>
            <w:vAlign w:val="center"/>
          </w:tcPr>
          <w:p w14:paraId="1C4F112F" w14:textId="77777777" w:rsidR="006F2DD1" w:rsidRDefault="001311F5">
            <w:pPr>
              <w:spacing w:before="100" w:after="100"/>
              <w:ind w:left="100" w:right="100"/>
            </w:pPr>
            <w:r>
              <w:rPr>
                <w:rFonts w:ascii="Arial" w:eastAsia="Arial" w:hAnsi="Arial" w:cs="Arial"/>
                <w:color w:val="000000"/>
                <w:sz w:val="22"/>
                <w:szCs w:val="22"/>
              </w:rPr>
              <w:t>280</w:t>
            </w:r>
          </w:p>
        </w:tc>
        <w:tc>
          <w:tcPr>
            <w:tcW w:w="1080" w:type="dxa"/>
            <w:shd w:val="clear" w:color="auto" w:fill="FFFFFF"/>
            <w:tcMar>
              <w:top w:w="0" w:type="dxa"/>
              <w:left w:w="0" w:type="dxa"/>
              <w:bottom w:w="0" w:type="dxa"/>
              <w:right w:w="0" w:type="dxa"/>
            </w:tcMar>
            <w:vAlign w:val="center"/>
          </w:tcPr>
          <w:p w14:paraId="2053033B" w14:textId="77777777" w:rsidR="006F2DD1" w:rsidRDefault="001311F5">
            <w:pPr>
              <w:spacing w:before="100" w:after="100"/>
              <w:ind w:left="100" w:right="100"/>
            </w:pPr>
            <w:r>
              <w:rPr>
                <w:rFonts w:ascii="Arial" w:eastAsia="Arial" w:hAnsi="Arial" w:cs="Arial"/>
                <w:color w:val="000000"/>
                <w:sz w:val="22"/>
                <w:szCs w:val="22"/>
              </w:rPr>
              <w:t>3396</w:t>
            </w:r>
          </w:p>
        </w:tc>
        <w:tc>
          <w:tcPr>
            <w:tcW w:w="1080" w:type="dxa"/>
            <w:shd w:val="clear" w:color="auto" w:fill="FFFFFF"/>
            <w:tcMar>
              <w:top w:w="0" w:type="dxa"/>
              <w:left w:w="0" w:type="dxa"/>
              <w:bottom w:w="0" w:type="dxa"/>
              <w:right w:w="0" w:type="dxa"/>
            </w:tcMar>
            <w:vAlign w:val="center"/>
          </w:tcPr>
          <w:p w14:paraId="2BAFA90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F44D09" w14:textId="77777777" w:rsidR="006F2DD1" w:rsidRDefault="001311F5">
            <w:pPr>
              <w:spacing w:before="100" w:after="100"/>
              <w:ind w:left="100" w:right="100"/>
            </w:pPr>
            <w:r>
              <w:rPr>
                <w:rFonts w:ascii="Arial" w:eastAsia="Arial" w:hAnsi="Arial" w:cs="Arial"/>
                <w:color w:val="000000"/>
                <w:sz w:val="22"/>
                <w:szCs w:val="22"/>
              </w:rPr>
              <w:t>5329</w:t>
            </w:r>
          </w:p>
        </w:tc>
      </w:tr>
      <w:tr w:rsidR="006F2DD1" w14:paraId="7D8DA574" w14:textId="77777777" w:rsidTr="006F2DD1">
        <w:trPr>
          <w:cantSplit/>
          <w:jc w:val="center"/>
        </w:trPr>
        <w:tc>
          <w:tcPr>
            <w:tcW w:w="1080" w:type="dxa"/>
            <w:shd w:val="clear" w:color="auto" w:fill="FFFFFF"/>
            <w:tcMar>
              <w:top w:w="0" w:type="dxa"/>
              <w:left w:w="0" w:type="dxa"/>
              <w:bottom w:w="0" w:type="dxa"/>
              <w:right w:w="0" w:type="dxa"/>
            </w:tcMar>
            <w:vAlign w:val="center"/>
          </w:tcPr>
          <w:p w14:paraId="7F763069"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42C28F9"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5D2CC9F9" w14:textId="77777777" w:rsidR="006F2DD1" w:rsidRDefault="001311F5">
            <w:pPr>
              <w:spacing w:before="100" w:after="100"/>
              <w:ind w:left="100" w:right="100"/>
            </w:pPr>
            <w:r>
              <w:rPr>
                <w:rFonts w:ascii="Arial" w:eastAsia="Arial" w:hAnsi="Arial" w:cs="Arial"/>
                <w:color w:val="000000"/>
                <w:sz w:val="22"/>
                <w:szCs w:val="22"/>
              </w:rPr>
              <w:t>1396</w:t>
            </w:r>
          </w:p>
        </w:tc>
        <w:tc>
          <w:tcPr>
            <w:tcW w:w="1080" w:type="dxa"/>
            <w:shd w:val="clear" w:color="auto" w:fill="FFFFFF"/>
            <w:tcMar>
              <w:top w:w="0" w:type="dxa"/>
              <w:left w:w="0" w:type="dxa"/>
              <w:bottom w:w="0" w:type="dxa"/>
              <w:right w:w="0" w:type="dxa"/>
            </w:tcMar>
            <w:vAlign w:val="center"/>
          </w:tcPr>
          <w:p w14:paraId="1A4D367E" w14:textId="77777777" w:rsidR="006F2DD1" w:rsidRDefault="001311F5">
            <w:pPr>
              <w:spacing w:before="100" w:after="100"/>
              <w:ind w:left="100" w:right="100"/>
            </w:pPr>
            <w:r>
              <w:rPr>
                <w:rFonts w:ascii="Arial" w:eastAsia="Arial" w:hAnsi="Arial" w:cs="Arial"/>
                <w:color w:val="000000"/>
                <w:sz w:val="22"/>
                <w:szCs w:val="22"/>
              </w:rPr>
              <w:t>1361</w:t>
            </w:r>
          </w:p>
        </w:tc>
        <w:tc>
          <w:tcPr>
            <w:tcW w:w="1080" w:type="dxa"/>
            <w:shd w:val="clear" w:color="auto" w:fill="FFFFFF"/>
            <w:tcMar>
              <w:top w:w="0" w:type="dxa"/>
              <w:left w:w="0" w:type="dxa"/>
              <w:bottom w:w="0" w:type="dxa"/>
              <w:right w:w="0" w:type="dxa"/>
            </w:tcMar>
            <w:vAlign w:val="center"/>
          </w:tcPr>
          <w:p w14:paraId="1F303BDE" w14:textId="77777777" w:rsidR="006F2DD1" w:rsidRDefault="001311F5">
            <w:pPr>
              <w:spacing w:before="100" w:after="100"/>
              <w:ind w:left="100" w:right="100"/>
            </w:pPr>
            <w:r>
              <w:rPr>
                <w:rFonts w:ascii="Arial" w:eastAsia="Arial" w:hAnsi="Arial" w:cs="Arial"/>
                <w:color w:val="000000"/>
                <w:sz w:val="22"/>
                <w:szCs w:val="22"/>
              </w:rPr>
              <w:t>333</w:t>
            </w:r>
          </w:p>
        </w:tc>
        <w:tc>
          <w:tcPr>
            <w:tcW w:w="1080" w:type="dxa"/>
            <w:shd w:val="clear" w:color="auto" w:fill="FFFFFF"/>
            <w:tcMar>
              <w:top w:w="0" w:type="dxa"/>
              <w:left w:w="0" w:type="dxa"/>
              <w:bottom w:w="0" w:type="dxa"/>
              <w:right w:w="0" w:type="dxa"/>
            </w:tcMar>
            <w:vAlign w:val="center"/>
          </w:tcPr>
          <w:p w14:paraId="1875810D" w14:textId="77777777" w:rsidR="006F2DD1" w:rsidRDefault="001311F5">
            <w:pPr>
              <w:spacing w:before="100" w:after="100"/>
              <w:ind w:left="100" w:right="100"/>
            </w:pPr>
            <w:r>
              <w:rPr>
                <w:rFonts w:ascii="Arial" w:eastAsia="Arial" w:hAnsi="Arial" w:cs="Arial"/>
                <w:color w:val="000000"/>
                <w:sz w:val="22"/>
                <w:szCs w:val="22"/>
              </w:rPr>
              <w:t>1080</w:t>
            </w:r>
          </w:p>
        </w:tc>
        <w:tc>
          <w:tcPr>
            <w:tcW w:w="1080" w:type="dxa"/>
            <w:shd w:val="clear" w:color="auto" w:fill="FFFFFF"/>
            <w:tcMar>
              <w:top w:w="0" w:type="dxa"/>
              <w:left w:w="0" w:type="dxa"/>
              <w:bottom w:w="0" w:type="dxa"/>
              <w:right w:w="0" w:type="dxa"/>
            </w:tcMar>
            <w:vAlign w:val="center"/>
          </w:tcPr>
          <w:p w14:paraId="6EE49B8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330432B" w14:textId="77777777" w:rsidR="006F2DD1" w:rsidRDefault="001311F5">
            <w:pPr>
              <w:spacing w:before="100" w:after="100"/>
              <w:ind w:left="100" w:right="100"/>
            </w:pPr>
            <w:r>
              <w:rPr>
                <w:rFonts w:ascii="Arial" w:eastAsia="Arial" w:hAnsi="Arial" w:cs="Arial"/>
                <w:color w:val="000000"/>
                <w:sz w:val="22"/>
                <w:szCs w:val="22"/>
              </w:rPr>
              <w:t>4169</w:t>
            </w:r>
          </w:p>
        </w:tc>
      </w:tr>
      <w:tr w:rsidR="006F2DD1" w14:paraId="5EC60527" w14:textId="77777777" w:rsidTr="006F2DD1">
        <w:trPr>
          <w:cantSplit/>
          <w:jc w:val="center"/>
        </w:trPr>
        <w:tc>
          <w:tcPr>
            <w:tcW w:w="1080" w:type="dxa"/>
            <w:shd w:val="clear" w:color="auto" w:fill="FFFFFF"/>
            <w:tcMar>
              <w:top w:w="0" w:type="dxa"/>
              <w:left w:w="0" w:type="dxa"/>
              <w:bottom w:w="0" w:type="dxa"/>
              <w:right w:w="0" w:type="dxa"/>
            </w:tcMar>
            <w:vAlign w:val="center"/>
          </w:tcPr>
          <w:p w14:paraId="3E11555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A04C54D"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6411DFC1" w14:textId="77777777" w:rsidR="006F2DD1" w:rsidRDefault="001311F5">
            <w:pPr>
              <w:spacing w:before="100" w:after="100"/>
              <w:ind w:left="100" w:right="100"/>
            </w:pPr>
            <w:r>
              <w:rPr>
                <w:rFonts w:ascii="Arial" w:eastAsia="Arial" w:hAnsi="Arial" w:cs="Arial"/>
                <w:color w:val="000000"/>
                <w:sz w:val="22"/>
                <w:szCs w:val="22"/>
              </w:rPr>
              <w:t>2120</w:t>
            </w:r>
          </w:p>
        </w:tc>
        <w:tc>
          <w:tcPr>
            <w:tcW w:w="1080" w:type="dxa"/>
            <w:shd w:val="clear" w:color="auto" w:fill="FFFFFF"/>
            <w:tcMar>
              <w:top w:w="0" w:type="dxa"/>
              <w:left w:w="0" w:type="dxa"/>
              <w:bottom w:w="0" w:type="dxa"/>
              <w:right w:w="0" w:type="dxa"/>
            </w:tcMar>
            <w:vAlign w:val="center"/>
          </w:tcPr>
          <w:p w14:paraId="1CC1E594" w14:textId="77777777" w:rsidR="006F2DD1" w:rsidRDefault="001311F5">
            <w:pPr>
              <w:spacing w:before="100" w:after="100"/>
              <w:ind w:left="100" w:right="100"/>
            </w:pPr>
            <w:r>
              <w:rPr>
                <w:rFonts w:ascii="Arial" w:eastAsia="Arial" w:hAnsi="Arial" w:cs="Arial"/>
                <w:color w:val="000000"/>
                <w:sz w:val="22"/>
                <w:szCs w:val="22"/>
              </w:rPr>
              <w:t>2928</w:t>
            </w:r>
          </w:p>
        </w:tc>
        <w:tc>
          <w:tcPr>
            <w:tcW w:w="1080" w:type="dxa"/>
            <w:shd w:val="clear" w:color="auto" w:fill="FFFFFF"/>
            <w:tcMar>
              <w:top w:w="0" w:type="dxa"/>
              <w:left w:w="0" w:type="dxa"/>
              <w:bottom w:w="0" w:type="dxa"/>
              <w:right w:w="0" w:type="dxa"/>
            </w:tcMar>
            <w:vAlign w:val="center"/>
          </w:tcPr>
          <w:p w14:paraId="559118E9" w14:textId="77777777" w:rsidR="006F2DD1" w:rsidRDefault="001311F5">
            <w:pPr>
              <w:spacing w:before="100" w:after="100"/>
              <w:ind w:left="100" w:right="100"/>
            </w:pPr>
            <w:r>
              <w:rPr>
                <w:rFonts w:ascii="Arial" w:eastAsia="Arial" w:hAnsi="Arial" w:cs="Arial"/>
                <w:color w:val="000000"/>
                <w:sz w:val="22"/>
                <w:szCs w:val="22"/>
              </w:rPr>
              <w:t>218</w:t>
            </w:r>
          </w:p>
        </w:tc>
        <w:tc>
          <w:tcPr>
            <w:tcW w:w="1080" w:type="dxa"/>
            <w:shd w:val="clear" w:color="auto" w:fill="FFFFFF"/>
            <w:tcMar>
              <w:top w:w="0" w:type="dxa"/>
              <w:left w:w="0" w:type="dxa"/>
              <w:bottom w:w="0" w:type="dxa"/>
              <w:right w:w="0" w:type="dxa"/>
            </w:tcMar>
            <w:vAlign w:val="center"/>
          </w:tcPr>
          <w:p w14:paraId="3A757AB0" w14:textId="77777777" w:rsidR="006F2DD1" w:rsidRDefault="001311F5">
            <w:pPr>
              <w:spacing w:before="100" w:after="100"/>
              <w:ind w:left="100" w:right="100"/>
            </w:pPr>
            <w:r>
              <w:rPr>
                <w:rFonts w:ascii="Arial" w:eastAsia="Arial" w:hAnsi="Arial" w:cs="Arial"/>
                <w:color w:val="000000"/>
                <w:sz w:val="22"/>
                <w:szCs w:val="22"/>
              </w:rPr>
              <w:t>250</w:t>
            </w:r>
          </w:p>
        </w:tc>
        <w:tc>
          <w:tcPr>
            <w:tcW w:w="1080" w:type="dxa"/>
            <w:shd w:val="clear" w:color="auto" w:fill="FFFFFF"/>
            <w:tcMar>
              <w:top w:w="0" w:type="dxa"/>
              <w:left w:w="0" w:type="dxa"/>
              <w:bottom w:w="0" w:type="dxa"/>
              <w:right w:w="0" w:type="dxa"/>
            </w:tcMar>
            <w:vAlign w:val="center"/>
          </w:tcPr>
          <w:p w14:paraId="47F075D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E4E8DB" w14:textId="77777777" w:rsidR="006F2DD1" w:rsidRDefault="001311F5">
            <w:pPr>
              <w:spacing w:before="100" w:after="100"/>
              <w:ind w:left="100" w:right="100"/>
            </w:pPr>
            <w:r>
              <w:rPr>
                <w:rFonts w:ascii="Arial" w:eastAsia="Arial" w:hAnsi="Arial" w:cs="Arial"/>
                <w:color w:val="000000"/>
                <w:sz w:val="22"/>
                <w:szCs w:val="22"/>
              </w:rPr>
              <w:t>5516</w:t>
            </w:r>
          </w:p>
        </w:tc>
      </w:tr>
      <w:tr w:rsidR="006F2DD1" w14:paraId="611EDAAA" w14:textId="77777777" w:rsidTr="006F2DD1">
        <w:trPr>
          <w:cantSplit/>
          <w:jc w:val="center"/>
        </w:trPr>
        <w:tc>
          <w:tcPr>
            <w:tcW w:w="1080" w:type="dxa"/>
            <w:shd w:val="clear" w:color="auto" w:fill="FFFFFF"/>
            <w:tcMar>
              <w:top w:w="0" w:type="dxa"/>
              <w:left w:w="0" w:type="dxa"/>
              <w:bottom w:w="0" w:type="dxa"/>
              <w:right w:w="0" w:type="dxa"/>
            </w:tcMar>
            <w:vAlign w:val="center"/>
          </w:tcPr>
          <w:p w14:paraId="6DC0A31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23CFE0D"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8EAECCC" w14:textId="77777777" w:rsidR="006F2DD1" w:rsidRDefault="001311F5">
            <w:pPr>
              <w:spacing w:before="100" w:after="100"/>
              <w:ind w:left="100" w:right="100"/>
            </w:pPr>
            <w:r>
              <w:rPr>
                <w:rFonts w:ascii="Arial" w:eastAsia="Arial" w:hAnsi="Arial" w:cs="Arial"/>
                <w:color w:val="000000"/>
                <w:sz w:val="22"/>
                <w:szCs w:val="22"/>
              </w:rPr>
              <w:t>13</w:t>
            </w:r>
          </w:p>
        </w:tc>
        <w:tc>
          <w:tcPr>
            <w:tcW w:w="1080" w:type="dxa"/>
            <w:shd w:val="clear" w:color="auto" w:fill="FFFFFF"/>
            <w:tcMar>
              <w:top w:w="0" w:type="dxa"/>
              <w:left w:w="0" w:type="dxa"/>
              <w:bottom w:w="0" w:type="dxa"/>
              <w:right w:w="0" w:type="dxa"/>
            </w:tcMar>
            <w:vAlign w:val="center"/>
          </w:tcPr>
          <w:p w14:paraId="778B3129"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1E9F70B" w14:textId="77777777" w:rsidR="006F2DD1" w:rsidRDefault="001311F5">
            <w:pPr>
              <w:spacing w:before="100" w:after="100"/>
              <w:ind w:left="100" w:right="100"/>
            </w:pPr>
            <w:r>
              <w:rPr>
                <w:rFonts w:ascii="Arial" w:eastAsia="Arial" w:hAnsi="Arial" w:cs="Arial"/>
                <w:color w:val="000000"/>
                <w:sz w:val="22"/>
                <w:szCs w:val="22"/>
              </w:rPr>
              <w:t>1345</w:t>
            </w:r>
          </w:p>
        </w:tc>
        <w:tc>
          <w:tcPr>
            <w:tcW w:w="1080" w:type="dxa"/>
            <w:shd w:val="clear" w:color="auto" w:fill="FFFFFF"/>
            <w:tcMar>
              <w:top w:w="0" w:type="dxa"/>
              <w:left w:w="0" w:type="dxa"/>
              <w:bottom w:w="0" w:type="dxa"/>
              <w:right w:w="0" w:type="dxa"/>
            </w:tcMar>
            <w:vAlign w:val="center"/>
          </w:tcPr>
          <w:p w14:paraId="77B7324A"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4A11442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370955D" w14:textId="77777777" w:rsidR="006F2DD1" w:rsidRDefault="001311F5">
            <w:pPr>
              <w:spacing w:before="100" w:after="100"/>
              <w:ind w:left="100" w:right="100"/>
            </w:pPr>
            <w:r>
              <w:rPr>
                <w:rFonts w:ascii="Arial" w:eastAsia="Arial" w:hAnsi="Arial" w:cs="Arial"/>
                <w:color w:val="000000"/>
                <w:sz w:val="22"/>
                <w:szCs w:val="22"/>
              </w:rPr>
              <w:t>1358</w:t>
            </w:r>
          </w:p>
        </w:tc>
      </w:tr>
      <w:tr w:rsidR="006F2DD1" w14:paraId="4FD113BE" w14:textId="77777777" w:rsidTr="006F2DD1">
        <w:trPr>
          <w:cantSplit/>
          <w:jc w:val="center"/>
        </w:trPr>
        <w:tc>
          <w:tcPr>
            <w:tcW w:w="1080" w:type="dxa"/>
            <w:shd w:val="clear" w:color="auto" w:fill="FFFFFF"/>
            <w:tcMar>
              <w:top w:w="0" w:type="dxa"/>
              <w:left w:w="0" w:type="dxa"/>
              <w:bottom w:w="0" w:type="dxa"/>
              <w:right w:w="0" w:type="dxa"/>
            </w:tcMar>
            <w:vAlign w:val="center"/>
          </w:tcPr>
          <w:p w14:paraId="77B78957"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71CC9C9"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676158A" w14:textId="77777777" w:rsidR="006F2DD1" w:rsidRDefault="001311F5">
            <w:pPr>
              <w:spacing w:before="100" w:after="100"/>
              <w:ind w:left="100" w:right="100"/>
            </w:pPr>
            <w:r>
              <w:rPr>
                <w:rFonts w:ascii="Arial" w:eastAsia="Arial" w:hAnsi="Arial" w:cs="Arial"/>
                <w:color w:val="000000"/>
                <w:sz w:val="22"/>
                <w:szCs w:val="22"/>
              </w:rPr>
              <w:t>61</w:t>
            </w:r>
          </w:p>
        </w:tc>
        <w:tc>
          <w:tcPr>
            <w:tcW w:w="1080" w:type="dxa"/>
            <w:shd w:val="clear" w:color="auto" w:fill="FFFFFF"/>
            <w:tcMar>
              <w:top w:w="0" w:type="dxa"/>
              <w:left w:w="0" w:type="dxa"/>
              <w:bottom w:w="0" w:type="dxa"/>
              <w:right w:w="0" w:type="dxa"/>
            </w:tcMar>
            <w:vAlign w:val="center"/>
          </w:tcPr>
          <w:p w14:paraId="7B2509B9"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6F3000F" w14:textId="77777777" w:rsidR="006F2DD1" w:rsidRDefault="001311F5">
            <w:pPr>
              <w:spacing w:before="100" w:after="100"/>
              <w:ind w:left="100" w:right="100"/>
            </w:pPr>
            <w:r>
              <w:rPr>
                <w:rFonts w:ascii="Arial" w:eastAsia="Arial" w:hAnsi="Arial" w:cs="Arial"/>
                <w:color w:val="000000"/>
                <w:sz w:val="22"/>
                <w:szCs w:val="22"/>
              </w:rPr>
              <w:t>1134</w:t>
            </w:r>
          </w:p>
        </w:tc>
        <w:tc>
          <w:tcPr>
            <w:tcW w:w="1080" w:type="dxa"/>
            <w:shd w:val="clear" w:color="auto" w:fill="FFFFFF"/>
            <w:tcMar>
              <w:top w:w="0" w:type="dxa"/>
              <w:left w:w="0" w:type="dxa"/>
              <w:bottom w:w="0" w:type="dxa"/>
              <w:right w:w="0" w:type="dxa"/>
            </w:tcMar>
            <w:vAlign w:val="center"/>
          </w:tcPr>
          <w:p w14:paraId="4356110C"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7D8CBC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30E8A01" w14:textId="77777777" w:rsidR="006F2DD1" w:rsidRDefault="001311F5">
            <w:pPr>
              <w:spacing w:before="100" w:after="100"/>
              <w:ind w:left="100" w:right="100"/>
            </w:pPr>
            <w:r>
              <w:rPr>
                <w:rFonts w:ascii="Arial" w:eastAsia="Arial" w:hAnsi="Arial" w:cs="Arial"/>
                <w:color w:val="000000"/>
                <w:sz w:val="22"/>
                <w:szCs w:val="22"/>
              </w:rPr>
              <w:t>1194</w:t>
            </w:r>
          </w:p>
        </w:tc>
      </w:tr>
      <w:tr w:rsidR="006F2DD1" w14:paraId="0B536F0E" w14:textId="77777777" w:rsidTr="006F2DD1">
        <w:trPr>
          <w:cantSplit/>
          <w:jc w:val="center"/>
        </w:trPr>
        <w:tc>
          <w:tcPr>
            <w:tcW w:w="1080" w:type="dxa"/>
            <w:shd w:val="clear" w:color="auto" w:fill="FFFFFF"/>
            <w:tcMar>
              <w:top w:w="0" w:type="dxa"/>
              <w:left w:w="0" w:type="dxa"/>
              <w:bottom w:w="0" w:type="dxa"/>
              <w:right w:w="0" w:type="dxa"/>
            </w:tcMar>
            <w:vAlign w:val="center"/>
          </w:tcPr>
          <w:p w14:paraId="22EF2F8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CFEF6CE"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C4F0F7B" w14:textId="77777777" w:rsidR="006F2DD1" w:rsidRDefault="001311F5">
            <w:pPr>
              <w:spacing w:before="100" w:after="100"/>
              <w:ind w:left="100" w:right="100"/>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3011C8F0"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5565E5A" w14:textId="77777777" w:rsidR="006F2DD1" w:rsidRDefault="001311F5">
            <w:pPr>
              <w:spacing w:before="100" w:after="100"/>
              <w:ind w:left="100" w:right="100"/>
            </w:pPr>
            <w:r>
              <w:rPr>
                <w:rFonts w:ascii="Arial" w:eastAsia="Arial" w:hAnsi="Arial" w:cs="Arial"/>
                <w:color w:val="000000"/>
                <w:sz w:val="22"/>
                <w:szCs w:val="22"/>
              </w:rPr>
              <w:t>954</w:t>
            </w:r>
          </w:p>
        </w:tc>
        <w:tc>
          <w:tcPr>
            <w:tcW w:w="1080" w:type="dxa"/>
            <w:shd w:val="clear" w:color="auto" w:fill="FFFFFF"/>
            <w:tcMar>
              <w:top w:w="0" w:type="dxa"/>
              <w:left w:w="0" w:type="dxa"/>
              <w:bottom w:w="0" w:type="dxa"/>
              <w:right w:w="0" w:type="dxa"/>
            </w:tcMar>
            <w:vAlign w:val="center"/>
          </w:tcPr>
          <w:p w14:paraId="4D6E8141" w14:textId="77777777" w:rsidR="006F2DD1" w:rsidRDefault="001311F5">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23617D4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10888D" w14:textId="77777777" w:rsidR="006F2DD1" w:rsidRDefault="001311F5">
            <w:pPr>
              <w:spacing w:before="100" w:after="100"/>
              <w:ind w:left="100" w:right="100"/>
            </w:pPr>
            <w:r>
              <w:rPr>
                <w:rFonts w:ascii="Arial" w:eastAsia="Arial" w:hAnsi="Arial" w:cs="Arial"/>
                <w:color w:val="000000"/>
                <w:sz w:val="22"/>
                <w:szCs w:val="22"/>
              </w:rPr>
              <w:t>998</w:t>
            </w:r>
          </w:p>
        </w:tc>
      </w:tr>
      <w:tr w:rsidR="006F2DD1" w14:paraId="207A2843" w14:textId="77777777" w:rsidTr="006F2DD1">
        <w:trPr>
          <w:cantSplit/>
          <w:jc w:val="center"/>
        </w:trPr>
        <w:tc>
          <w:tcPr>
            <w:tcW w:w="1080" w:type="dxa"/>
            <w:shd w:val="clear" w:color="auto" w:fill="FFFFFF"/>
            <w:tcMar>
              <w:top w:w="0" w:type="dxa"/>
              <w:left w:w="0" w:type="dxa"/>
              <w:bottom w:w="0" w:type="dxa"/>
              <w:right w:w="0" w:type="dxa"/>
            </w:tcMar>
            <w:vAlign w:val="center"/>
          </w:tcPr>
          <w:p w14:paraId="1AD819DF"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F6532CF"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85B3540" w14:textId="77777777" w:rsidR="006F2DD1" w:rsidRDefault="001311F5">
            <w:pPr>
              <w:spacing w:before="100" w:after="100"/>
              <w:ind w:left="100" w:right="100"/>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7E168A13"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1BBF316" w14:textId="77777777" w:rsidR="006F2DD1" w:rsidRDefault="001311F5">
            <w:pPr>
              <w:spacing w:before="100" w:after="100"/>
              <w:ind w:left="100" w:right="100"/>
            </w:pPr>
            <w:r>
              <w:rPr>
                <w:rFonts w:ascii="Arial" w:eastAsia="Arial" w:hAnsi="Arial" w:cs="Arial"/>
                <w:color w:val="000000"/>
                <w:sz w:val="22"/>
                <w:szCs w:val="22"/>
              </w:rPr>
              <w:t>1004</w:t>
            </w:r>
          </w:p>
        </w:tc>
        <w:tc>
          <w:tcPr>
            <w:tcW w:w="1080" w:type="dxa"/>
            <w:shd w:val="clear" w:color="auto" w:fill="FFFFFF"/>
            <w:tcMar>
              <w:top w:w="0" w:type="dxa"/>
              <w:left w:w="0" w:type="dxa"/>
              <w:bottom w:w="0" w:type="dxa"/>
              <w:right w:w="0" w:type="dxa"/>
            </w:tcMar>
            <w:vAlign w:val="center"/>
          </w:tcPr>
          <w:p w14:paraId="62697A51" w14:textId="77777777" w:rsidR="006F2DD1" w:rsidRDefault="001311F5">
            <w:pPr>
              <w:spacing w:before="100" w:after="100"/>
              <w:ind w:left="100" w:right="100"/>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038661C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561B56E" w14:textId="77777777" w:rsidR="006F2DD1" w:rsidRDefault="001311F5">
            <w:pPr>
              <w:spacing w:before="100" w:after="100"/>
              <w:ind w:left="100" w:right="100"/>
            </w:pPr>
            <w:r>
              <w:rPr>
                <w:rFonts w:ascii="Arial" w:eastAsia="Arial" w:hAnsi="Arial" w:cs="Arial"/>
                <w:color w:val="000000"/>
                <w:sz w:val="22"/>
                <w:szCs w:val="22"/>
              </w:rPr>
              <w:t>1052</w:t>
            </w:r>
          </w:p>
        </w:tc>
      </w:tr>
      <w:tr w:rsidR="006F2DD1" w14:paraId="63E1498B" w14:textId="77777777" w:rsidTr="006F2DD1">
        <w:trPr>
          <w:cantSplit/>
          <w:jc w:val="center"/>
        </w:trPr>
        <w:tc>
          <w:tcPr>
            <w:tcW w:w="1080" w:type="dxa"/>
            <w:shd w:val="clear" w:color="auto" w:fill="FFFFFF"/>
            <w:tcMar>
              <w:top w:w="0" w:type="dxa"/>
              <w:left w:w="0" w:type="dxa"/>
              <w:bottom w:w="0" w:type="dxa"/>
              <w:right w:w="0" w:type="dxa"/>
            </w:tcMar>
            <w:vAlign w:val="center"/>
          </w:tcPr>
          <w:p w14:paraId="09674A04"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A8F2D5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41CBD4D9" w14:textId="77777777" w:rsidR="006F2DD1" w:rsidRDefault="001311F5">
            <w:pPr>
              <w:spacing w:before="100" w:after="100"/>
              <w:ind w:left="100" w:right="100"/>
            </w:pPr>
            <w:r>
              <w:rPr>
                <w:rFonts w:ascii="Arial" w:eastAsia="Arial" w:hAnsi="Arial" w:cs="Arial"/>
                <w:color w:val="000000"/>
                <w:sz w:val="22"/>
                <w:szCs w:val="22"/>
              </w:rPr>
              <w:t>57</w:t>
            </w:r>
          </w:p>
        </w:tc>
        <w:tc>
          <w:tcPr>
            <w:tcW w:w="1080" w:type="dxa"/>
            <w:shd w:val="clear" w:color="auto" w:fill="FFFFFF"/>
            <w:tcMar>
              <w:top w:w="0" w:type="dxa"/>
              <w:left w:w="0" w:type="dxa"/>
              <w:bottom w:w="0" w:type="dxa"/>
              <w:right w:w="0" w:type="dxa"/>
            </w:tcMar>
            <w:vAlign w:val="center"/>
          </w:tcPr>
          <w:p w14:paraId="43B16C0A" w14:textId="77777777" w:rsidR="006F2DD1" w:rsidRDefault="001311F5">
            <w:pPr>
              <w:spacing w:before="100" w:after="100"/>
              <w:ind w:left="100" w:right="100"/>
            </w:pPr>
            <w:r>
              <w:rPr>
                <w:rFonts w:ascii="Arial" w:eastAsia="Arial" w:hAnsi="Arial" w:cs="Arial"/>
                <w:color w:val="000000"/>
                <w:sz w:val="22"/>
                <w:szCs w:val="22"/>
              </w:rPr>
              <w:t>226</w:t>
            </w:r>
          </w:p>
        </w:tc>
        <w:tc>
          <w:tcPr>
            <w:tcW w:w="1080" w:type="dxa"/>
            <w:shd w:val="clear" w:color="auto" w:fill="FFFFFF"/>
            <w:tcMar>
              <w:top w:w="0" w:type="dxa"/>
              <w:left w:w="0" w:type="dxa"/>
              <w:bottom w:w="0" w:type="dxa"/>
              <w:right w:w="0" w:type="dxa"/>
            </w:tcMar>
            <w:vAlign w:val="center"/>
          </w:tcPr>
          <w:p w14:paraId="088A81FF" w14:textId="77777777" w:rsidR="006F2DD1" w:rsidRDefault="001311F5">
            <w:pPr>
              <w:spacing w:before="100" w:after="100"/>
              <w:ind w:left="100" w:right="100"/>
            </w:pPr>
            <w:r>
              <w:rPr>
                <w:rFonts w:ascii="Arial" w:eastAsia="Arial" w:hAnsi="Arial" w:cs="Arial"/>
                <w:color w:val="000000"/>
                <w:sz w:val="22"/>
                <w:szCs w:val="22"/>
              </w:rPr>
              <w:t>889</w:t>
            </w:r>
          </w:p>
        </w:tc>
        <w:tc>
          <w:tcPr>
            <w:tcW w:w="1080" w:type="dxa"/>
            <w:shd w:val="clear" w:color="auto" w:fill="FFFFFF"/>
            <w:tcMar>
              <w:top w:w="0" w:type="dxa"/>
              <w:left w:w="0" w:type="dxa"/>
              <w:bottom w:w="0" w:type="dxa"/>
              <w:right w:w="0" w:type="dxa"/>
            </w:tcMar>
            <w:vAlign w:val="center"/>
          </w:tcPr>
          <w:p w14:paraId="44A9B641" w14:textId="77777777" w:rsidR="006F2DD1" w:rsidRDefault="001311F5">
            <w:pPr>
              <w:spacing w:before="100" w:after="100"/>
              <w:ind w:left="100" w:right="100"/>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3DC1B24E"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AE23A3E" w14:textId="77777777" w:rsidR="006F2DD1" w:rsidRDefault="001311F5">
            <w:pPr>
              <w:spacing w:before="100" w:after="100"/>
              <w:ind w:left="100" w:right="100"/>
            </w:pPr>
            <w:r>
              <w:rPr>
                <w:rFonts w:ascii="Arial" w:eastAsia="Arial" w:hAnsi="Arial" w:cs="Arial"/>
                <w:color w:val="000000"/>
                <w:sz w:val="22"/>
                <w:szCs w:val="22"/>
              </w:rPr>
              <w:t>1181</w:t>
            </w:r>
          </w:p>
        </w:tc>
      </w:tr>
      <w:tr w:rsidR="006F2DD1" w14:paraId="57E891CA" w14:textId="77777777" w:rsidTr="006F2DD1">
        <w:trPr>
          <w:cantSplit/>
          <w:jc w:val="center"/>
        </w:trPr>
        <w:tc>
          <w:tcPr>
            <w:tcW w:w="1080" w:type="dxa"/>
            <w:shd w:val="clear" w:color="auto" w:fill="FFFFFF"/>
            <w:tcMar>
              <w:top w:w="0" w:type="dxa"/>
              <w:left w:w="0" w:type="dxa"/>
              <w:bottom w:w="0" w:type="dxa"/>
              <w:right w:w="0" w:type="dxa"/>
            </w:tcMar>
            <w:vAlign w:val="center"/>
          </w:tcPr>
          <w:p w14:paraId="54CF3E59"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D97C8E8"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3032753" w14:textId="77777777" w:rsidR="006F2DD1" w:rsidRDefault="001311F5">
            <w:pPr>
              <w:spacing w:before="100" w:after="100"/>
              <w:ind w:left="100" w:right="100"/>
            </w:pPr>
            <w:r>
              <w:rPr>
                <w:rFonts w:ascii="Arial" w:eastAsia="Arial" w:hAnsi="Arial" w:cs="Arial"/>
                <w:color w:val="000000"/>
                <w:sz w:val="22"/>
                <w:szCs w:val="22"/>
              </w:rPr>
              <w:t>218</w:t>
            </w:r>
          </w:p>
        </w:tc>
        <w:tc>
          <w:tcPr>
            <w:tcW w:w="1080" w:type="dxa"/>
            <w:shd w:val="clear" w:color="auto" w:fill="FFFFFF"/>
            <w:tcMar>
              <w:top w:w="0" w:type="dxa"/>
              <w:left w:w="0" w:type="dxa"/>
              <w:bottom w:w="0" w:type="dxa"/>
              <w:right w:w="0" w:type="dxa"/>
            </w:tcMar>
            <w:vAlign w:val="center"/>
          </w:tcPr>
          <w:p w14:paraId="1B087A17" w14:textId="77777777" w:rsidR="006F2DD1" w:rsidRDefault="001311F5">
            <w:pPr>
              <w:spacing w:before="100" w:after="100"/>
              <w:ind w:left="100" w:right="100"/>
            </w:pPr>
            <w:r>
              <w:rPr>
                <w:rFonts w:ascii="Arial" w:eastAsia="Arial" w:hAnsi="Arial" w:cs="Arial"/>
                <w:color w:val="000000"/>
                <w:sz w:val="22"/>
                <w:szCs w:val="22"/>
              </w:rPr>
              <w:t>365</w:t>
            </w:r>
          </w:p>
        </w:tc>
        <w:tc>
          <w:tcPr>
            <w:tcW w:w="1080" w:type="dxa"/>
            <w:shd w:val="clear" w:color="auto" w:fill="FFFFFF"/>
            <w:tcMar>
              <w:top w:w="0" w:type="dxa"/>
              <w:left w:w="0" w:type="dxa"/>
              <w:bottom w:w="0" w:type="dxa"/>
              <w:right w:w="0" w:type="dxa"/>
            </w:tcMar>
            <w:vAlign w:val="center"/>
          </w:tcPr>
          <w:p w14:paraId="2F407D27" w14:textId="77777777" w:rsidR="006F2DD1" w:rsidRDefault="001311F5">
            <w:pPr>
              <w:spacing w:before="100" w:after="100"/>
              <w:ind w:left="100" w:right="100"/>
            </w:pPr>
            <w:r>
              <w:rPr>
                <w:rFonts w:ascii="Arial" w:eastAsia="Arial" w:hAnsi="Arial" w:cs="Arial"/>
                <w:color w:val="000000"/>
                <w:sz w:val="22"/>
                <w:szCs w:val="22"/>
              </w:rPr>
              <w:t>801</w:t>
            </w:r>
          </w:p>
        </w:tc>
        <w:tc>
          <w:tcPr>
            <w:tcW w:w="1080" w:type="dxa"/>
            <w:shd w:val="clear" w:color="auto" w:fill="FFFFFF"/>
            <w:tcMar>
              <w:top w:w="0" w:type="dxa"/>
              <w:left w:w="0" w:type="dxa"/>
              <w:bottom w:w="0" w:type="dxa"/>
              <w:right w:w="0" w:type="dxa"/>
            </w:tcMar>
            <w:vAlign w:val="center"/>
          </w:tcPr>
          <w:p w14:paraId="580E0EDE" w14:textId="77777777" w:rsidR="006F2DD1" w:rsidRDefault="001311F5">
            <w:pPr>
              <w:spacing w:before="100" w:after="100"/>
              <w:ind w:left="100" w:right="100"/>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2E5D425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AC73928" w14:textId="77777777" w:rsidR="006F2DD1" w:rsidRDefault="001311F5">
            <w:pPr>
              <w:spacing w:before="100" w:after="100"/>
              <w:ind w:left="100" w:right="100"/>
            </w:pPr>
            <w:r>
              <w:rPr>
                <w:rFonts w:ascii="Arial" w:eastAsia="Arial" w:hAnsi="Arial" w:cs="Arial"/>
                <w:color w:val="000000"/>
                <w:sz w:val="22"/>
                <w:szCs w:val="22"/>
              </w:rPr>
              <w:t>1389</w:t>
            </w:r>
          </w:p>
        </w:tc>
      </w:tr>
      <w:tr w:rsidR="006F2DD1" w14:paraId="1D6766A2" w14:textId="77777777" w:rsidTr="006F2DD1">
        <w:trPr>
          <w:cantSplit/>
          <w:jc w:val="center"/>
        </w:trPr>
        <w:tc>
          <w:tcPr>
            <w:tcW w:w="1080" w:type="dxa"/>
            <w:shd w:val="clear" w:color="auto" w:fill="FFFFFF"/>
            <w:tcMar>
              <w:top w:w="0" w:type="dxa"/>
              <w:left w:w="0" w:type="dxa"/>
              <w:bottom w:w="0" w:type="dxa"/>
              <w:right w:w="0" w:type="dxa"/>
            </w:tcMar>
            <w:vAlign w:val="center"/>
          </w:tcPr>
          <w:p w14:paraId="102DDF8E"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AE6170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780DB26A" w14:textId="77777777" w:rsidR="006F2DD1" w:rsidRDefault="001311F5">
            <w:pPr>
              <w:spacing w:before="100" w:after="100"/>
              <w:ind w:left="100" w:right="100"/>
            </w:pPr>
            <w:r>
              <w:rPr>
                <w:rFonts w:ascii="Arial" w:eastAsia="Arial" w:hAnsi="Arial" w:cs="Arial"/>
                <w:color w:val="000000"/>
                <w:sz w:val="22"/>
                <w:szCs w:val="22"/>
              </w:rPr>
              <w:t>277</w:t>
            </w:r>
          </w:p>
        </w:tc>
        <w:tc>
          <w:tcPr>
            <w:tcW w:w="1080" w:type="dxa"/>
            <w:shd w:val="clear" w:color="auto" w:fill="FFFFFF"/>
            <w:tcMar>
              <w:top w:w="0" w:type="dxa"/>
              <w:left w:w="0" w:type="dxa"/>
              <w:bottom w:w="0" w:type="dxa"/>
              <w:right w:w="0" w:type="dxa"/>
            </w:tcMar>
            <w:vAlign w:val="center"/>
          </w:tcPr>
          <w:p w14:paraId="40829507" w14:textId="77777777" w:rsidR="006F2DD1" w:rsidRDefault="001311F5">
            <w:pPr>
              <w:spacing w:before="100" w:after="100"/>
              <w:ind w:left="100" w:right="100"/>
            </w:pPr>
            <w:r>
              <w:rPr>
                <w:rFonts w:ascii="Arial" w:eastAsia="Arial" w:hAnsi="Arial" w:cs="Arial"/>
                <w:color w:val="000000"/>
                <w:sz w:val="22"/>
                <w:szCs w:val="22"/>
              </w:rPr>
              <w:t>459</w:t>
            </w:r>
          </w:p>
        </w:tc>
        <w:tc>
          <w:tcPr>
            <w:tcW w:w="1080" w:type="dxa"/>
            <w:shd w:val="clear" w:color="auto" w:fill="FFFFFF"/>
            <w:tcMar>
              <w:top w:w="0" w:type="dxa"/>
              <w:left w:w="0" w:type="dxa"/>
              <w:bottom w:w="0" w:type="dxa"/>
              <w:right w:w="0" w:type="dxa"/>
            </w:tcMar>
            <w:vAlign w:val="center"/>
          </w:tcPr>
          <w:p w14:paraId="6C9C0595" w14:textId="77777777" w:rsidR="006F2DD1" w:rsidRDefault="001311F5">
            <w:pPr>
              <w:spacing w:before="100" w:after="100"/>
              <w:ind w:left="100" w:right="100"/>
            </w:pPr>
            <w:r>
              <w:rPr>
                <w:rFonts w:ascii="Arial" w:eastAsia="Arial" w:hAnsi="Arial" w:cs="Arial"/>
                <w:color w:val="000000"/>
                <w:sz w:val="22"/>
                <w:szCs w:val="22"/>
              </w:rPr>
              <w:t>754</w:t>
            </w:r>
          </w:p>
        </w:tc>
        <w:tc>
          <w:tcPr>
            <w:tcW w:w="1080" w:type="dxa"/>
            <w:shd w:val="clear" w:color="auto" w:fill="FFFFFF"/>
            <w:tcMar>
              <w:top w:w="0" w:type="dxa"/>
              <w:left w:w="0" w:type="dxa"/>
              <w:bottom w:w="0" w:type="dxa"/>
              <w:right w:w="0" w:type="dxa"/>
            </w:tcMar>
            <w:vAlign w:val="center"/>
          </w:tcPr>
          <w:p w14:paraId="388F0F61" w14:textId="77777777" w:rsidR="006F2DD1" w:rsidRDefault="001311F5">
            <w:pPr>
              <w:spacing w:before="100" w:after="100"/>
              <w:ind w:left="100" w:right="100"/>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634DC59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9A22B64" w14:textId="77777777" w:rsidR="006F2DD1" w:rsidRDefault="001311F5">
            <w:pPr>
              <w:spacing w:before="100" w:after="100"/>
              <w:ind w:left="100" w:right="100"/>
            </w:pPr>
            <w:r>
              <w:rPr>
                <w:rFonts w:ascii="Arial" w:eastAsia="Arial" w:hAnsi="Arial" w:cs="Arial"/>
                <w:color w:val="000000"/>
                <w:sz w:val="22"/>
                <w:szCs w:val="22"/>
              </w:rPr>
              <w:t>1533</w:t>
            </w:r>
          </w:p>
        </w:tc>
      </w:tr>
      <w:tr w:rsidR="006F2DD1" w14:paraId="5E2144A9" w14:textId="77777777" w:rsidTr="006F2DD1">
        <w:trPr>
          <w:cantSplit/>
          <w:jc w:val="center"/>
        </w:trPr>
        <w:tc>
          <w:tcPr>
            <w:tcW w:w="1080" w:type="dxa"/>
            <w:shd w:val="clear" w:color="auto" w:fill="FFFFFF"/>
            <w:tcMar>
              <w:top w:w="0" w:type="dxa"/>
              <w:left w:w="0" w:type="dxa"/>
              <w:bottom w:w="0" w:type="dxa"/>
              <w:right w:w="0" w:type="dxa"/>
            </w:tcMar>
            <w:vAlign w:val="center"/>
          </w:tcPr>
          <w:p w14:paraId="22D91D62"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E490BD8"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358561A" w14:textId="77777777" w:rsidR="006F2DD1" w:rsidRDefault="001311F5">
            <w:pPr>
              <w:spacing w:before="100" w:after="100"/>
              <w:ind w:left="100" w:right="100"/>
            </w:pPr>
            <w:r>
              <w:rPr>
                <w:rFonts w:ascii="Arial" w:eastAsia="Arial" w:hAnsi="Arial" w:cs="Arial"/>
                <w:color w:val="000000"/>
                <w:sz w:val="22"/>
                <w:szCs w:val="22"/>
              </w:rPr>
              <w:t>175</w:t>
            </w:r>
          </w:p>
        </w:tc>
        <w:tc>
          <w:tcPr>
            <w:tcW w:w="1080" w:type="dxa"/>
            <w:shd w:val="clear" w:color="auto" w:fill="FFFFFF"/>
            <w:tcMar>
              <w:top w:w="0" w:type="dxa"/>
              <w:left w:w="0" w:type="dxa"/>
              <w:bottom w:w="0" w:type="dxa"/>
              <w:right w:w="0" w:type="dxa"/>
            </w:tcMar>
            <w:vAlign w:val="center"/>
          </w:tcPr>
          <w:p w14:paraId="7EEC0E5D" w14:textId="77777777" w:rsidR="006F2DD1" w:rsidRDefault="001311F5">
            <w:pPr>
              <w:spacing w:before="100" w:after="100"/>
              <w:ind w:left="100" w:right="100"/>
            </w:pPr>
            <w:r>
              <w:rPr>
                <w:rFonts w:ascii="Arial" w:eastAsia="Arial" w:hAnsi="Arial" w:cs="Arial"/>
                <w:color w:val="000000"/>
                <w:sz w:val="22"/>
                <w:szCs w:val="22"/>
              </w:rPr>
              <w:t>1082</w:t>
            </w:r>
          </w:p>
        </w:tc>
        <w:tc>
          <w:tcPr>
            <w:tcW w:w="1080" w:type="dxa"/>
            <w:shd w:val="clear" w:color="auto" w:fill="FFFFFF"/>
            <w:tcMar>
              <w:top w:w="0" w:type="dxa"/>
              <w:left w:w="0" w:type="dxa"/>
              <w:bottom w:w="0" w:type="dxa"/>
              <w:right w:w="0" w:type="dxa"/>
            </w:tcMar>
            <w:vAlign w:val="center"/>
          </w:tcPr>
          <w:p w14:paraId="40F00DB5" w14:textId="77777777" w:rsidR="006F2DD1" w:rsidRDefault="001311F5">
            <w:pPr>
              <w:spacing w:before="100" w:after="100"/>
              <w:ind w:left="100" w:right="100"/>
            </w:pPr>
            <w:r>
              <w:rPr>
                <w:rFonts w:ascii="Arial" w:eastAsia="Arial" w:hAnsi="Arial" w:cs="Arial"/>
                <w:color w:val="000000"/>
                <w:sz w:val="22"/>
                <w:szCs w:val="22"/>
              </w:rPr>
              <w:t>196</w:t>
            </w:r>
          </w:p>
        </w:tc>
        <w:tc>
          <w:tcPr>
            <w:tcW w:w="1080" w:type="dxa"/>
            <w:shd w:val="clear" w:color="auto" w:fill="FFFFFF"/>
            <w:tcMar>
              <w:top w:w="0" w:type="dxa"/>
              <w:left w:w="0" w:type="dxa"/>
              <w:bottom w:w="0" w:type="dxa"/>
              <w:right w:w="0" w:type="dxa"/>
            </w:tcMar>
            <w:vAlign w:val="center"/>
          </w:tcPr>
          <w:p w14:paraId="544A9F69" w14:textId="77777777" w:rsidR="006F2DD1" w:rsidRDefault="001311F5">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4DD263FF"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B531A36" w14:textId="77777777" w:rsidR="006F2DD1" w:rsidRDefault="001311F5">
            <w:pPr>
              <w:spacing w:before="100" w:after="100"/>
              <w:ind w:left="100" w:right="100"/>
            </w:pPr>
            <w:r>
              <w:rPr>
                <w:rFonts w:ascii="Arial" w:eastAsia="Arial" w:hAnsi="Arial" w:cs="Arial"/>
                <w:color w:val="000000"/>
                <w:sz w:val="22"/>
                <w:szCs w:val="22"/>
              </w:rPr>
              <w:t>1462</w:t>
            </w:r>
          </w:p>
        </w:tc>
      </w:tr>
      <w:tr w:rsidR="006F2DD1" w14:paraId="505F1569" w14:textId="77777777" w:rsidTr="006F2DD1">
        <w:trPr>
          <w:cantSplit/>
          <w:jc w:val="center"/>
        </w:trPr>
        <w:tc>
          <w:tcPr>
            <w:tcW w:w="1080" w:type="dxa"/>
            <w:shd w:val="clear" w:color="auto" w:fill="FFFFFF"/>
            <w:tcMar>
              <w:top w:w="0" w:type="dxa"/>
              <w:left w:w="0" w:type="dxa"/>
              <w:bottom w:w="0" w:type="dxa"/>
              <w:right w:w="0" w:type="dxa"/>
            </w:tcMar>
            <w:vAlign w:val="center"/>
          </w:tcPr>
          <w:p w14:paraId="3D53E654"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6B803AC"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C71D18C" w14:textId="77777777" w:rsidR="006F2DD1" w:rsidRDefault="001311F5">
            <w:pPr>
              <w:spacing w:before="100" w:after="100"/>
              <w:ind w:left="100" w:right="100"/>
            </w:pPr>
            <w:r>
              <w:rPr>
                <w:rFonts w:ascii="Arial" w:eastAsia="Arial" w:hAnsi="Arial" w:cs="Arial"/>
                <w:color w:val="000000"/>
                <w:sz w:val="22"/>
                <w:szCs w:val="22"/>
              </w:rPr>
              <w:t>180</w:t>
            </w:r>
          </w:p>
        </w:tc>
        <w:tc>
          <w:tcPr>
            <w:tcW w:w="1080" w:type="dxa"/>
            <w:shd w:val="clear" w:color="auto" w:fill="FFFFFF"/>
            <w:tcMar>
              <w:top w:w="0" w:type="dxa"/>
              <w:left w:w="0" w:type="dxa"/>
              <w:bottom w:w="0" w:type="dxa"/>
              <w:right w:w="0" w:type="dxa"/>
            </w:tcMar>
            <w:vAlign w:val="center"/>
          </w:tcPr>
          <w:p w14:paraId="6580CF8F" w14:textId="77777777" w:rsidR="006F2DD1" w:rsidRDefault="001311F5">
            <w:pPr>
              <w:spacing w:before="100" w:after="100"/>
              <w:ind w:left="100" w:right="100"/>
            </w:pPr>
            <w:r>
              <w:rPr>
                <w:rFonts w:ascii="Arial" w:eastAsia="Arial" w:hAnsi="Arial" w:cs="Arial"/>
                <w:color w:val="000000"/>
                <w:sz w:val="22"/>
                <w:szCs w:val="22"/>
              </w:rPr>
              <w:t>1665</w:t>
            </w:r>
          </w:p>
        </w:tc>
        <w:tc>
          <w:tcPr>
            <w:tcW w:w="1080" w:type="dxa"/>
            <w:shd w:val="clear" w:color="auto" w:fill="FFFFFF"/>
            <w:tcMar>
              <w:top w:w="0" w:type="dxa"/>
              <w:left w:w="0" w:type="dxa"/>
              <w:bottom w:w="0" w:type="dxa"/>
              <w:right w:w="0" w:type="dxa"/>
            </w:tcMar>
            <w:vAlign w:val="center"/>
          </w:tcPr>
          <w:p w14:paraId="19A789C7" w14:textId="77777777" w:rsidR="006F2DD1" w:rsidRDefault="001311F5">
            <w:pPr>
              <w:spacing w:before="100" w:after="100"/>
              <w:ind w:left="100" w:right="100"/>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4B5D4F30"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55B3D19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7D1A19" w14:textId="77777777" w:rsidR="006F2DD1" w:rsidRDefault="001311F5">
            <w:pPr>
              <w:spacing w:before="100" w:after="100"/>
              <w:ind w:left="100" w:right="100"/>
            </w:pPr>
            <w:r>
              <w:rPr>
                <w:rFonts w:ascii="Arial" w:eastAsia="Arial" w:hAnsi="Arial" w:cs="Arial"/>
                <w:color w:val="000000"/>
                <w:sz w:val="22"/>
                <w:szCs w:val="22"/>
              </w:rPr>
              <w:t>1994</w:t>
            </w:r>
          </w:p>
        </w:tc>
      </w:tr>
      <w:tr w:rsidR="006F2DD1" w14:paraId="4822B150" w14:textId="77777777" w:rsidTr="006F2DD1">
        <w:trPr>
          <w:cantSplit/>
          <w:jc w:val="center"/>
        </w:trPr>
        <w:tc>
          <w:tcPr>
            <w:tcW w:w="1080" w:type="dxa"/>
            <w:shd w:val="clear" w:color="auto" w:fill="FFFFFF"/>
            <w:tcMar>
              <w:top w:w="0" w:type="dxa"/>
              <w:left w:w="0" w:type="dxa"/>
              <w:bottom w:w="0" w:type="dxa"/>
              <w:right w:w="0" w:type="dxa"/>
            </w:tcMar>
            <w:vAlign w:val="center"/>
          </w:tcPr>
          <w:p w14:paraId="6AC53F60"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C1D24BC"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751718A2" w14:textId="77777777" w:rsidR="006F2DD1" w:rsidRDefault="001311F5">
            <w:pPr>
              <w:spacing w:before="100" w:after="100"/>
              <w:ind w:left="100" w:right="100"/>
            </w:pPr>
            <w:r>
              <w:rPr>
                <w:rFonts w:ascii="Arial" w:eastAsia="Arial" w:hAnsi="Arial" w:cs="Arial"/>
                <w:color w:val="000000"/>
                <w:sz w:val="22"/>
                <w:szCs w:val="22"/>
              </w:rPr>
              <w:t>225</w:t>
            </w:r>
          </w:p>
        </w:tc>
        <w:tc>
          <w:tcPr>
            <w:tcW w:w="1080" w:type="dxa"/>
            <w:shd w:val="clear" w:color="auto" w:fill="FFFFFF"/>
            <w:tcMar>
              <w:top w:w="0" w:type="dxa"/>
              <w:left w:w="0" w:type="dxa"/>
              <w:bottom w:w="0" w:type="dxa"/>
              <w:right w:w="0" w:type="dxa"/>
            </w:tcMar>
            <w:vAlign w:val="center"/>
          </w:tcPr>
          <w:p w14:paraId="121904FA" w14:textId="77777777" w:rsidR="006F2DD1" w:rsidRDefault="001311F5">
            <w:pPr>
              <w:spacing w:before="100" w:after="100"/>
              <w:ind w:left="100" w:right="100"/>
            </w:pPr>
            <w:r>
              <w:rPr>
                <w:rFonts w:ascii="Arial" w:eastAsia="Arial" w:hAnsi="Arial" w:cs="Arial"/>
                <w:color w:val="000000"/>
                <w:sz w:val="22"/>
                <w:szCs w:val="22"/>
              </w:rPr>
              <w:t>2590</w:t>
            </w:r>
          </w:p>
        </w:tc>
        <w:tc>
          <w:tcPr>
            <w:tcW w:w="1080" w:type="dxa"/>
            <w:shd w:val="clear" w:color="auto" w:fill="FFFFFF"/>
            <w:tcMar>
              <w:top w:w="0" w:type="dxa"/>
              <w:left w:w="0" w:type="dxa"/>
              <w:bottom w:w="0" w:type="dxa"/>
              <w:right w:w="0" w:type="dxa"/>
            </w:tcMar>
            <w:vAlign w:val="center"/>
          </w:tcPr>
          <w:p w14:paraId="64E0A3B0" w14:textId="77777777" w:rsidR="006F2DD1" w:rsidRDefault="001311F5">
            <w:pPr>
              <w:spacing w:before="100" w:after="100"/>
              <w:ind w:left="100" w:right="100"/>
            </w:pPr>
            <w:r>
              <w:rPr>
                <w:rFonts w:ascii="Arial" w:eastAsia="Arial" w:hAnsi="Arial" w:cs="Arial"/>
                <w:color w:val="000000"/>
                <w:sz w:val="22"/>
                <w:szCs w:val="22"/>
              </w:rPr>
              <w:t>185</w:t>
            </w:r>
          </w:p>
        </w:tc>
        <w:tc>
          <w:tcPr>
            <w:tcW w:w="1080" w:type="dxa"/>
            <w:shd w:val="clear" w:color="auto" w:fill="FFFFFF"/>
            <w:tcMar>
              <w:top w:w="0" w:type="dxa"/>
              <w:left w:w="0" w:type="dxa"/>
              <w:bottom w:w="0" w:type="dxa"/>
              <w:right w:w="0" w:type="dxa"/>
            </w:tcMar>
            <w:vAlign w:val="center"/>
          </w:tcPr>
          <w:p w14:paraId="18F491F9"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7990BAA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05641AF" w14:textId="77777777" w:rsidR="006F2DD1" w:rsidRDefault="001311F5">
            <w:pPr>
              <w:spacing w:before="100" w:after="100"/>
              <w:ind w:left="100" w:right="100"/>
            </w:pPr>
            <w:r>
              <w:rPr>
                <w:rFonts w:ascii="Arial" w:eastAsia="Arial" w:hAnsi="Arial" w:cs="Arial"/>
                <w:color w:val="000000"/>
                <w:sz w:val="22"/>
                <w:szCs w:val="22"/>
              </w:rPr>
              <w:t>3001</w:t>
            </w:r>
          </w:p>
        </w:tc>
      </w:tr>
      <w:tr w:rsidR="006F2DD1" w14:paraId="6FA40132" w14:textId="77777777" w:rsidTr="006F2DD1">
        <w:trPr>
          <w:cantSplit/>
          <w:jc w:val="center"/>
        </w:trPr>
        <w:tc>
          <w:tcPr>
            <w:tcW w:w="1080" w:type="dxa"/>
            <w:shd w:val="clear" w:color="auto" w:fill="FFFFFF"/>
            <w:tcMar>
              <w:top w:w="0" w:type="dxa"/>
              <w:left w:w="0" w:type="dxa"/>
              <w:bottom w:w="0" w:type="dxa"/>
              <w:right w:w="0" w:type="dxa"/>
            </w:tcMar>
            <w:vAlign w:val="center"/>
          </w:tcPr>
          <w:p w14:paraId="75F922A0"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1B248C9"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F9F402D" w14:textId="77777777" w:rsidR="006F2DD1" w:rsidRDefault="001311F5">
            <w:pPr>
              <w:spacing w:before="100" w:after="100"/>
              <w:ind w:left="100" w:right="100"/>
            </w:pPr>
            <w:r>
              <w:rPr>
                <w:rFonts w:ascii="Arial" w:eastAsia="Arial" w:hAnsi="Arial" w:cs="Arial"/>
                <w:color w:val="000000"/>
                <w:sz w:val="22"/>
                <w:szCs w:val="22"/>
              </w:rPr>
              <w:t>659</w:t>
            </w:r>
          </w:p>
        </w:tc>
        <w:tc>
          <w:tcPr>
            <w:tcW w:w="1080" w:type="dxa"/>
            <w:shd w:val="clear" w:color="auto" w:fill="FFFFFF"/>
            <w:tcMar>
              <w:top w:w="0" w:type="dxa"/>
              <w:left w:w="0" w:type="dxa"/>
              <w:bottom w:w="0" w:type="dxa"/>
              <w:right w:w="0" w:type="dxa"/>
            </w:tcMar>
            <w:vAlign w:val="center"/>
          </w:tcPr>
          <w:p w14:paraId="7B6DF39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4278BC7" w14:textId="77777777" w:rsidR="006F2DD1" w:rsidRDefault="001311F5">
            <w:pPr>
              <w:spacing w:before="100" w:after="100"/>
              <w:ind w:left="100" w:right="100"/>
            </w:pPr>
            <w:r>
              <w:rPr>
                <w:rFonts w:ascii="Arial" w:eastAsia="Arial" w:hAnsi="Arial" w:cs="Arial"/>
                <w:color w:val="000000"/>
                <w:sz w:val="22"/>
                <w:szCs w:val="22"/>
              </w:rPr>
              <w:t>4527</w:t>
            </w:r>
          </w:p>
        </w:tc>
        <w:tc>
          <w:tcPr>
            <w:tcW w:w="1080" w:type="dxa"/>
            <w:shd w:val="clear" w:color="auto" w:fill="FFFFFF"/>
            <w:tcMar>
              <w:top w:w="0" w:type="dxa"/>
              <w:left w:w="0" w:type="dxa"/>
              <w:bottom w:w="0" w:type="dxa"/>
              <w:right w:w="0" w:type="dxa"/>
            </w:tcMar>
            <w:vAlign w:val="center"/>
          </w:tcPr>
          <w:p w14:paraId="3C2A1E8B"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6E29EC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EF106F0" w14:textId="77777777" w:rsidR="006F2DD1" w:rsidRDefault="001311F5">
            <w:pPr>
              <w:spacing w:before="100" w:after="100"/>
              <w:ind w:left="100" w:right="100"/>
            </w:pPr>
            <w:r>
              <w:rPr>
                <w:rFonts w:ascii="Arial" w:eastAsia="Arial" w:hAnsi="Arial" w:cs="Arial"/>
                <w:color w:val="000000"/>
                <w:sz w:val="22"/>
                <w:szCs w:val="22"/>
              </w:rPr>
              <w:t>5187</w:t>
            </w:r>
          </w:p>
        </w:tc>
      </w:tr>
      <w:tr w:rsidR="006F2DD1" w14:paraId="3E6FC2E1" w14:textId="77777777" w:rsidTr="006F2DD1">
        <w:trPr>
          <w:cantSplit/>
          <w:jc w:val="center"/>
        </w:trPr>
        <w:tc>
          <w:tcPr>
            <w:tcW w:w="1080" w:type="dxa"/>
            <w:shd w:val="clear" w:color="auto" w:fill="FFFFFF"/>
            <w:tcMar>
              <w:top w:w="0" w:type="dxa"/>
              <w:left w:w="0" w:type="dxa"/>
              <w:bottom w:w="0" w:type="dxa"/>
              <w:right w:w="0" w:type="dxa"/>
            </w:tcMar>
            <w:vAlign w:val="center"/>
          </w:tcPr>
          <w:p w14:paraId="01CEDD7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812F345"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A0BA47E" w14:textId="77777777" w:rsidR="006F2DD1" w:rsidRDefault="001311F5">
            <w:pPr>
              <w:spacing w:before="100" w:after="100"/>
              <w:ind w:left="100" w:right="100"/>
            </w:pPr>
            <w:r>
              <w:rPr>
                <w:rFonts w:ascii="Arial" w:eastAsia="Arial" w:hAnsi="Arial" w:cs="Arial"/>
                <w:color w:val="000000"/>
                <w:sz w:val="22"/>
                <w:szCs w:val="22"/>
              </w:rPr>
              <w:t>736</w:t>
            </w:r>
          </w:p>
        </w:tc>
        <w:tc>
          <w:tcPr>
            <w:tcW w:w="1080" w:type="dxa"/>
            <w:shd w:val="clear" w:color="auto" w:fill="FFFFFF"/>
            <w:tcMar>
              <w:top w:w="0" w:type="dxa"/>
              <w:left w:w="0" w:type="dxa"/>
              <w:bottom w:w="0" w:type="dxa"/>
              <w:right w:w="0" w:type="dxa"/>
            </w:tcMar>
            <w:vAlign w:val="center"/>
          </w:tcPr>
          <w:p w14:paraId="7BB23B14" w14:textId="77777777" w:rsidR="006F2DD1" w:rsidRDefault="001311F5">
            <w:pPr>
              <w:spacing w:before="100" w:after="100"/>
              <w:ind w:left="100" w:right="100"/>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7F916F24" w14:textId="77777777" w:rsidR="006F2DD1" w:rsidRDefault="001311F5">
            <w:pPr>
              <w:spacing w:before="100" w:after="100"/>
              <w:ind w:left="100" w:right="100"/>
            </w:pPr>
            <w:r>
              <w:rPr>
                <w:rFonts w:ascii="Arial" w:eastAsia="Arial" w:hAnsi="Arial" w:cs="Arial"/>
                <w:color w:val="000000"/>
                <w:sz w:val="22"/>
                <w:szCs w:val="22"/>
              </w:rPr>
              <w:t>3982</w:t>
            </w:r>
          </w:p>
        </w:tc>
        <w:tc>
          <w:tcPr>
            <w:tcW w:w="1080" w:type="dxa"/>
            <w:shd w:val="clear" w:color="auto" w:fill="FFFFFF"/>
            <w:tcMar>
              <w:top w:w="0" w:type="dxa"/>
              <w:left w:w="0" w:type="dxa"/>
              <w:bottom w:w="0" w:type="dxa"/>
              <w:right w:w="0" w:type="dxa"/>
            </w:tcMar>
            <w:vAlign w:val="center"/>
          </w:tcPr>
          <w:p w14:paraId="0961A21B" w14:textId="77777777" w:rsidR="006F2DD1" w:rsidRDefault="001311F5">
            <w:pPr>
              <w:spacing w:before="100" w:after="100"/>
              <w:ind w:left="100" w:right="100"/>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01949A3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CEBD5A4" w14:textId="77777777" w:rsidR="006F2DD1" w:rsidRDefault="001311F5">
            <w:pPr>
              <w:spacing w:before="100" w:after="100"/>
              <w:ind w:left="100" w:right="100"/>
            </w:pPr>
            <w:r>
              <w:rPr>
                <w:rFonts w:ascii="Arial" w:eastAsia="Arial" w:hAnsi="Arial" w:cs="Arial"/>
                <w:color w:val="000000"/>
                <w:sz w:val="22"/>
                <w:szCs w:val="22"/>
              </w:rPr>
              <w:t>4736</w:t>
            </w:r>
          </w:p>
        </w:tc>
      </w:tr>
      <w:tr w:rsidR="006F2DD1" w14:paraId="19ACAB84" w14:textId="77777777" w:rsidTr="006F2DD1">
        <w:trPr>
          <w:cantSplit/>
          <w:jc w:val="center"/>
        </w:trPr>
        <w:tc>
          <w:tcPr>
            <w:tcW w:w="1080" w:type="dxa"/>
            <w:shd w:val="clear" w:color="auto" w:fill="FFFFFF"/>
            <w:tcMar>
              <w:top w:w="0" w:type="dxa"/>
              <w:left w:w="0" w:type="dxa"/>
              <w:bottom w:w="0" w:type="dxa"/>
              <w:right w:w="0" w:type="dxa"/>
            </w:tcMar>
            <w:vAlign w:val="center"/>
          </w:tcPr>
          <w:p w14:paraId="60940FEC"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B33B6F0"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9FDE5BB" w14:textId="77777777" w:rsidR="006F2DD1" w:rsidRDefault="001311F5">
            <w:pPr>
              <w:spacing w:before="100" w:after="100"/>
              <w:ind w:left="100" w:right="100"/>
            </w:pPr>
            <w:r>
              <w:rPr>
                <w:rFonts w:ascii="Arial" w:eastAsia="Arial" w:hAnsi="Arial" w:cs="Arial"/>
                <w:color w:val="000000"/>
                <w:sz w:val="22"/>
                <w:szCs w:val="22"/>
              </w:rPr>
              <w:t>780</w:t>
            </w:r>
          </w:p>
        </w:tc>
        <w:tc>
          <w:tcPr>
            <w:tcW w:w="1080" w:type="dxa"/>
            <w:shd w:val="clear" w:color="auto" w:fill="FFFFFF"/>
            <w:tcMar>
              <w:top w:w="0" w:type="dxa"/>
              <w:left w:w="0" w:type="dxa"/>
              <w:bottom w:w="0" w:type="dxa"/>
              <w:right w:w="0" w:type="dxa"/>
            </w:tcMar>
            <w:vAlign w:val="center"/>
          </w:tcPr>
          <w:p w14:paraId="1C634141" w14:textId="77777777" w:rsidR="006F2DD1" w:rsidRDefault="001311F5">
            <w:pPr>
              <w:spacing w:before="100" w:after="100"/>
              <w:ind w:left="100" w:right="100"/>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26CB1A14" w14:textId="77777777" w:rsidR="006F2DD1" w:rsidRDefault="001311F5">
            <w:pPr>
              <w:spacing w:before="100" w:after="100"/>
              <w:ind w:left="100" w:right="100"/>
            </w:pPr>
            <w:r>
              <w:rPr>
                <w:rFonts w:ascii="Arial" w:eastAsia="Arial" w:hAnsi="Arial" w:cs="Arial"/>
                <w:color w:val="000000"/>
                <w:sz w:val="22"/>
                <w:szCs w:val="22"/>
              </w:rPr>
              <w:t>3822</w:t>
            </w:r>
          </w:p>
        </w:tc>
        <w:tc>
          <w:tcPr>
            <w:tcW w:w="1080" w:type="dxa"/>
            <w:shd w:val="clear" w:color="auto" w:fill="FFFFFF"/>
            <w:tcMar>
              <w:top w:w="0" w:type="dxa"/>
              <w:left w:w="0" w:type="dxa"/>
              <w:bottom w:w="0" w:type="dxa"/>
              <w:right w:w="0" w:type="dxa"/>
            </w:tcMar>
            <w:vAlign w:val="center"/>
          </w:tcPr>
          <w:p w14:paraId="58B44556" w14:textId="77777777" w:rsidR="006F2DD1" w:rsidRDefault="001311F5">
            <w:pPr>
              <w:spacing w:before="100" w:after="100"/>
              <w:ind w:left="100" w:right="100"/>
            </w:pPr>
            <w:r>
              <w:rPr>
                <w:rFonts w:ascii="Arial" w:eastAsia="Arial" w:hAnsi="Arial" w:cs="Arial"/>
                <w:color w:val="000000"/>
                <w:sz w:val="22"/>
                <w:szCs w:val="22"/>
              </w:rPr>
              <w:t>22</w:t>
            </w:r>
          </w:p>
        </w:tc>
        <w:tc>
          <w:tcPr>
            <w:tcW w:w="1080" w:type="dxa"/>
            <w:shd w:val="clear" w:color="auto" w:fill="FFFFFF"/>
            <w:tcMar>
              <w:top w:w="0" w:type="dxa"/>
              <w:left w:w="0" w:type="dxa"/>
              <w:bottom w:w="0" w:type="dxa"/>
              <w:right w:w="0" w:type="dxa"/>
            </w:tcMar>
            <w:vAlign w:val="center"/>
          </w:tcPr>
          <w:p w14:paraId="16D4C67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BCD9A7D" w14:textId="77777777" w:rsidR="006F2DD1" w:rsidRDefault="001311F5">
            <w:pPr>
              <w:spacing w:before="100" w:after="100"/>
              <w:ind w:left="100" w:right="100"/>
            </w:pPr>
            <w:r>
              <w:rPr>
                <w:rFonts w:ascii="Arial" w:eastAsia="Arial" w:hAnsi="Arial" w:cs="Arial"/>
                <w:color w:val="000000"/>
                <w:sz w:val="22"/>
                <w:szCs w:val="22"/>
              </w:rPr>
              <w:t>4626</w:t>
            </w:r>
          </w:p>
        </w:tc>
      </w:tr>
      <w:tr w:rsidR="006F2DD1" w14:paraId="67E2AEC0" w14:textId="77777777" w:rsidTr="006F2DD1">
        <w:trPr>
          <w:cantSplit/>
          <w:jc w:val="center"/>
        </w:trPr>
        <w:tc>
          <w:tcPr>
            <w:tcW w:w="1080" w:type="dxa"/>
            <w:shd w:val="clear" w:color="auto" w:fill="FFFFFF"/>
            <w:tcMar>
              <w:top w:w="0" w:type="dxa"/>
              <w:left w:w="0" w:type="dxa"/>
              <w:bottom w:w="0" w:type="dxa"/>
              <w:right w:w="0" w:type="dxa"/>
            </w:tcMar>
            <w:vAlign w:val="center"/>
          </w:tcPr>
          <w:p w14:paraId="103CB56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04081114"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483EBE1" w14:textId="77777777" w:rsidR="006F2DD1" w:rsidRDefault="001311F5">
            <w:pPr>
              <w:spacing w:before="100" w:after="100"/>
              <w:ind w:left="100" w:right="100"/>
            </w:pPr>
            <w:r>
              <w:rPr>
                <w:rFonts w:ascii="Arial" w:eastAsia="Arial" w:hAnsi="Arial" w:cs="Arial"/>
                <w:color w:val="000000"/>
                <w:sz w:val="22"/>
                <w:szCs w:val="22"/>
              </w:rPr>
              <w:t>803</w:t>
            </w:r>
          </w:p>
        </w:tc>
        <w:tc>
          <w:tcPr>
            <w:tcW w:w="1080" w:type="dxa"/>
            <w:shd w:val="clear" w:color="auto" w:fill="FFFFFF"/>
            <w:tcMar>
              <w:top w:w="0" w:type="dxa"/>
              <w:left w:w="0" w:type="dxa"/>
              <w:bottom w:w="0" w:type="dxa"/>
              <w:right w:w="0" w:type="dxa"/>
            </w:tcMar>
            <w:vAlign w:val="center"/>
          </w:tcPr>
          <w:p w14:paraId="13FCF8BF" w14:textId="77777777" w:rsidR="006F2DD1" w:rsidRDefault="001311F5">
            <w:pPr>
              <w:spacing w:before="100" w:after="100"/>
              <w:ind w:left="100" w:right="100"/>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6ADF8157" w14:textId="77777777" w:rsidR="006F2DD1" w:rsidRDefault="001311F5">
            <w:pPr>
              <w:spacing w:before="100" w:after="100"/>
              <w:ind w:left="100" w:right="100"/>
            </w:pPr>
            <w:r>
              <w:rPr>
                <w:rFonts w:ascii="Arial" w:eastAsia="Arial" w:hAnsi="Arial" w:cs="Arial"/>
                <w:color w:val="000000"/>
                <w:sz w:val="22"/>
                <w:szCs w:val="22"/>
              </w:rPr>
              <w:t>3361</w:t>
            </w:r>
          </w:p>
        </w:tc>
        <w:tc>
          <w:tcPr>
            <w:tcW w:w="1080" w:type="dxa"/>
            <w:shd w:val="clear" w:color="auto" w:fill="FFFFFF"/>
            <w:tcMar>
              <w:top w:w="0" w:type="dxa"/>
              <w:left w:w="0" w:type="dxa"/>
              <w:bottom w:w="0" w:type="dxa"/>
              <w:right w:w="0" w:type="dxa"/>
            </w:tcMar>
            <w:vAlign w:val="center"/>
          </w:tcPr>
          <w:p w14:paraId="1B71CB29" w14:textId="77777777" w:rsidR="006F2DD1" w:rsidRDefault="001311F5">
            <w:pPr>
              <w:spacing w:before="100" w:after="100"/>
              <w:ind w:left="100" w:right="100"/>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778BB4BD"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45A1B67D" w14:textId="77777777" w:rsidR="006F2DD1" w:rsidRDefault="001311F5">
            <w:pPr>
              <w:spacing w:before="100" w:after="100"/>
              <w:ind w:left="100" w:right="100"/>
            </w:pPr>
            <w:r>
              <w:rPr>
                <w:rFonts w:ascii="Arial" w:eastAsia="Arial" w:hAnsi="Arial" w:cs="Arial"/>
                <w:color w:val="000000"/>
                <w:sz w:val="22"/>
                <w:szCs w:val="22"/>
              </w:rPr>
              <w:t>4195</w:t>
            </w:r>
          </w:p>
        </w:tc>
      </w:tr>
      <w:tr w:rsidR="006F2DD1" w14:paraId="798EAE8D" w14:textId="77777777" w:rsidTr="006F2DD1">
        <w:trPr>
          <w:cantSplit/>
          <w:jc w:val="center"/>
        </w:trPr>
        <w:tc>
          <w:tcPr>
            <w:tcW w:w="1080" w:type="dxa"/>
            <w:shd w:val="clear" w:color="auto" w:fill="FFFFFF"/>
            <w:tcMar>
              <w:top w:w="0" w:type="dxa"/>
              <w:left w:w="0" w:type="dxa"/>
              <w:bottom w:w="0" w:type="dxa"/>
              <w:right w:w="0" w:type="dxa"/>
            </w:tcMar>
            <w:vAlign w:val="center"/>
          </w:tcPr>
          <w:p w14:paraId="7E56F7AE"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968B8A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181EFC2" w14:textId="77777777" w:rsidR="006F2DD1" w:rsidRDefault="001311F5">
            <w:pPr>
              <w:spacing w:before="100" w:after="100"/>
              <w:ind w:left="100" w:right="100"/>
            </w:pPr>
            <w:r>
              <w:rPr>
                <w:rFonts w:ascii="Arial" w:eastAsia="Arial" w:hAnsi="Arial" w:cs="Arial"/>
                <w:color w:val="000000"/>
                <w:sz w:val="22"/>
                <w:szCs w:val="22"/>
              </w:rPr>
              <w:t>1192</w:t>
            </w:r>
          </w:p>
        </w:tc>
        <w:tc>
          <w:tcPr>
            <w:tcW w:w="1080" w:type="dxa"/>
            <w:shd w:val="clear" w:color="auto" w:fill="FFFFFF"/>
            <w:tcMar>
              <w:top w:w="0" w:type="dxa"/>
              <w:left w:w="0" w:type="dxa"/>
              <w:bottom w:w="0" w:type="dxa"/>
              <w:right w:w="0" w:type="dxa"/>
            </w:tcMar>
            <w:vAlign w:val="center"/>
          </w:tcPr>
          <w:p w14:paraId="20D7CBAE" w14:textId="77777777" w:rsidR="006F2DD1" w:rsidRDefault="001311F5">
            <w:pPr>
              <w:spacing w:before="100" w:after="100"/>
              <w:ind w:left="100" w:right="100"/>
            </w:pPr>
            <w:r>
              <w:rPr>
                <w:rFonts w:ascii="Arial" w:eastAsia="Arial" w:hAnsi="Arial" w:cs="Arial"/>
                <w:color w:val="000000"/>
                <w:sz w:val="22"/>
                <w:szCs w:val="22"/>
              </w:rPr>
              <w:t>443</w:t>
            </w:r>
          </w:p>
        </w:tc>
        <w:tc>
          <w:tcPr>
            <w:tcW w:w="1080" w:type="dxa"/>
            <w:shd w:val="clear" w:color="auto" w:fill="FFFFFF"/>
            <w:tcMar>
              <w:top w:w="0" w:type="dxa"/>
              <w:left w:w="0" w:type="dxa"/>
              <w:bottom w:w="0" w:type="dxa"/>
              <w:right w:w="0" w:type="dxa"/>
            </w:tcMar>
            <w:vAlign w:val="center"/>
          </w:tcPr>
          <w:p w14:paraId="11ADA2C3" w14:textId="77777777" w:rsidR="006F2DD1" w:rsidRDefault="001311F5">
            <w:pPr>
              <w:spacing w:before="100" w:after="100"/>
              <w:ind w:left="100" w:right="100"/>
            </w:pPr>
            <w:r>
              <w:rPr>
                <w:rFonts w:ascii="Arial" w:eastAsia="Arial" w:hAnsi="Arial" w:cs="Arial"/>
                <w:color w:val="000000"/>
                <w:sz w:val="22"/>
                <w:szCs w:val="22"/>
              </w:rPr>
              <w:t>3203</w:t>
            </w:r>
          </w:p>
        </w:tc>
        <w:tc>
          <w:tcPr>
            <w:tcW w:w="1080" w:type="dxa"/>
            <w:shd w:val="clear" w:color="auto" w:fill="FFFFFF"/>
            <w:tcMar>
              <w:top w:w="0" w:type="dxa"/>
              <w:left w:w="0" w:type="dxa"/>
              <w:bottom w:w="0" w:type="dxa"/>
              <w:right w:w="0" w:type="dxa"/>
            </w:tcMar>
            <w:vAlign w:val="center"/>
          </w:tcPr>
          <w:p w14:paraId="4D49D06E"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3CDF1A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EBBE6B6" w14:textId="77777777" w:rsidR="006F2DD1" w:rsidRDefault="001311F5">
            <w:pPr>
              <w:spacing w:before="100" w:after="100"/>
              <w:ind w:left="100" w:right="100"/>
            </w:pPr>
            <w:r>
              <w:rPr>
                <w:rFonts w:ascii="Arial" w:eastAsia="Arial" w:hAnsi="Arial" w:cs="Arial"/>
                <w:color w:val="000000"/>
                <w:sz w:val="22"/>
                <w:szCs w:val="22"/>
              </w:rPr>
              <w:t>4838</w:t>
            </w:r>
          </w:p>
        </w:tc>
      </w:tr>
      <w:tr w:rsidR="006F2DD1" w14:paraId="6E6F1AFB" w14:textId="77777777" w:rsidTr="006F2DD1">
        <w:trPr>
          <w:cantSplit/>
          <w:jc w:val="center"/>
        </w:trPr>
        <w:tc>
          <w:tcPr>
            <w:tcW w:w="1080" w:type="dxa"/>
            <w:shd w:val="clear" w:color="auto" w:fill="FFFFFF"/>
            <w:tcMar>
              <w:top w:w="0" w:type="dxa"/>
              <w:left w:w="0" w:type="dxa"/>
              <w:bottom w:w="0" w:type="dxa"/>
              <w:right w:w="0" w:type="dxa"/>
            </w:tcMar>
            <w:vAlign w:val="center"/>
          </w:tcPr>
          <w:p w14:paraId="71CB60A3"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2475284"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5354AD3" w14:textId="77777777" w:rsidR="006F2DD1" w:rsidRDefault="001311F5">
            <w:pPr>
              <w:spacing w:before="100" w:after="100"/>
              <w:ind w:left="100" w:right="100"/>
            </w:pPr>
            <w:r>
              <w:rPr>
                <w:rFonts w:ascii="Arial" w:eastAsia="Arial" w:hAnsi="Arial" w:cs="Arial"/>
                <w:color w:val="000000"/>
                <w:sz w:val="22"/>
                <w:szCs w:val="22"/>
              </w:rPr>
              <w:t>2114</w:t>
            </w:r>
          </w:p>
        </w:tc>
        <w:tc>
          <w:tcPr>
            <w:tcW w:w="1080" w:type="dxa"/>
            <w:shd w:val="clear" w:color="auto" w:fill="FFFFFF"/>
            <w:tcMar>
              <w:top w:w="0" w:type="dxa"/>
              <w:left w:w="0" w:type="dxa"/>
              <w:bottom w:w="0" w:type="dxa"/>
              <w:right w:w="0" w:type="dxa"/>
            </w:tcMar>
            <w:vAlign w:val="center"/>
          </w:tcPr>
          <w:p w14:paraId="08845553" w14:textId="77777777" w:rsidR="006F2DD1" w:rsidRDefault="001311F5">
            <w:pPr>
              <w:spacing w:before="100" w:after="100"/>
              <w:ind w:left="100" w:right="100"/>
            </w:pPr>
            <w:r>
              <w:rPr>
                <w:rFonts w:ascii="Arial" w:eastAsia="Arial" w:hAnsi="Arial" w:cs="Arial"/>
                <w:color w:val="000000"/>
                <w:sz w:val="22"/>
                <w:szCs w:val="22"/>
              </w:rPr>
              <w:t>549</w:t>
            </w:r>
          </w:p>
        </w:tc>
        <w:tc>
          <w:tcPr>
            <w:tcW w:w="1080" w:type="dxa"/>
            <w:shd w:val="clear" w:color="auto" w:fill="FFFFFF"/>
            <w:tcMar>
              <w:top w:w="0" w:type="dxa"/>
              <w:left w:w="0" w:type="dxa"/>
              <w:bottom w:w="0" w:type="dxa"/>
              <w:right w:w="0" w:type="dxa"/>
            </w:tcMar>
            <w:vAlign w:val="center"/>
          </w:tcPr>
          <w:p w14:paraId="57CA0E5E" w14:textId="77777777" w:rsidR="006F2DD1" w:rsidRDefault="001311F5">
            <w:pPr>
              <w:spacing w:before="100" w:after="100"/>
              <w:ind w:left="100" w:right="100"/>
            </w:pPr>
            <w:r>
              <w:rPr>
                <w:rFonts w:ascii="Arial" w:eastAsia="Arial" w:hAnsi="Arial" w:cs="Arial"/>
                <w:color w:val="000000"/>
                <w:sz w:val="22"/>
                <w:szCs w:val="22"/>
              </w:rPr>
              <w:t>3105</w:t>
            </w:r>
          </w:p>
        </w:tc>
        <w:tc>
          <w:tcPr>
            <w:tcW w:w="1080" w:type="dxa"/>
            <w:shd w:val="clear" w:color="auto" w:fill="FFFFFF"/>
            <w:tcMar>
              <w:top w:w="0" w:type="dxa"/>
              <w:left w:w="0" w:type="dxa"/>
              <w:bottom w:w="0" w:type="dxa"/>
              <w:right w:w="0" w:type="dxa"/>
            </w:tcMar>
            <w:vAlign w:val="center"/>
          </w:tcPr>
          <w:p w14:paraId="7D961558" w14:textId="77777777" w:rsidR="006F2DD1" w:rsidRDefault="001311F5">
            <w:pPr>
              <w:spacing w:before="100" w:after="100"/>
              <w:ind w:left="100" w:right="100"/>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01BDD21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A30D52D" w14:textId="77777777" w:rsidR="006F2DD1" w:rsidRDefault="001311F5">
            <w:pPr>
              <w:spacing w:before="100" w:after="100"/>
              <w:ind w:left="100" w:right="100"/>
            </w:pPr>
            <w:r>
              <w:rPr>
                <w:rFonts w:ascii="Arial" w:eastAsia="Arial" w:hAnsi="Arial" w:cs="Arial"/>
                <w:color w:val="000000"/>
                <w:sz w:val="22"/>
                <w:szCs w:val="22"/>
              </w:rPr>
              <w:t>5778</w:t>
            </w:r>
          </w:p>
        </w:tc>
      </w:tr>
      <w:tr w:rsidR="006F2DD1" w14:paraId="2AF90F33" w14:textId="77777777" w:rsidTr="006F2DD1">
        <w:trPr>
          <w:cantSplit/>
          <w:jc w:val="center"/>
        </w:trPr>
        <w:tc>
          <w:tcPr>
            <w:tcW w:w="1080" w:type="dxa"/>
            <w:shd w:val="clear" w:color="auto" w:fill="FFFFFF"/>
            <w:tcMar>
              <w:top w:w="0" w:type="dxa"/>
              <w:left w:w="0" w:type="dxa"/>
              <w:bottom w:w="0" w:type="dxa"/>
              <w:right w:w="0" w:type="dxa"/>
            </w:tcMar>
            <w:vAlign w:val="center"/>
          </w:tcPr>
          <w:p w14:paraId="376AF4CA"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D3DA88D"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177E16B" w14:textId="77777777" w:rsidR="006F2DD1" w:rsidRDefault="001311F5">
            <w:pPr>
              <w:spacing w:before="100" w:after="100"/>
              <w:ind w:left="100" w:right="100"/>
            </w:pPr>
            <w:r>
              <w:rPr>
                <w:rFonts w:ascii="Arial" w:eastAsia="Arial" w:hAnsi="Arial" w:cs="Arial"/>
                <w:color w:val="000000"/>
                <w:sz w:val="22"/>
                <w:szCs w:val="22"/>
              </w:rPr>
              <w:t>1944</w:t>
            </w:r>
          </w:p>
        </w:tc>
        <w:tc>
          <w:tcPr>
            <w:tcW w:w="1080" w:type="dxa"/>
            <w:shd w:val="clear" w:color="auto" w:fill="FFFFFF"/>
            <w:tcMar>
              <w:top w:w="0" w:type="dxa"/>
              <w:left w:w="0" w:type="dxa"/>
              <w:bottom w:w="0" w:type="dxa"/>
              <w:right w:w="0" w:type="dxa"/>
            </w:tcMar>
            <w:vAlign w:val="center"/>
          </w:tcPr>
          <w:p w14:paraId="4F0FA88D" w14:textId="77777777" w:rsidR="006F2DD1" w:rsidRDefault="001311F5">
            <w:pPr>
              <w:spacing w:before="100" w:after="100"/>
              <w:ind w:left="100" w:right="100"/>
            </w:pPr>
            <w:r>
              <w:rPr>
                <w:rFonts w:ascii="Arial" w:eastAsia="Arial" w:hAnsi="Arial" w:cs="Arial"/>
                <w:color w:val="000000"/>
                <w:sz w:val="22"/>
                <w:szCs w:val="22"/>
              </w:rPr>
              <w:t>1619</w:t>
            </w:r>
          </w:p>
        </w:tc>
        <w:tc>
          <w:tcPr>
            <w:tcW w:w="1080" w:type="dxa"/>
            <w:shd w:val="clear" w:color="auto" w:fill="FFFFFF"/>
            <w:tcMar>
              <w:top w:w="0" w:type="dxa"/>
              <w:left w:w="0" w:type="dxa"/>
              <w:bottom w:w="0" w:type="dxa"/>
              <w:right w:w="0" w:type="dxa"/>
            </w:tcMar>
            <w:vAlign w:val="center"/>
          </w:tcPr>
          <w:p w14:paraId="26C20B88" w14:textId="77777777" w:rsidR="006F2DD1" w:rsidRDefault="001311F5">
            <w:pPr>
              <w:spacing w:before="100" w:after="100"/>
              <w:ind w:left="100" w:right="100"/>
            </w:pPr>
            <w:r>
              <w:rPr>
                <w:rFonts w:ascii="Arial" w:eastAsia="Arial" w:hAnsi="Arial" w:cs="Arial"/>
                <w:color w:val="000000"/>
                <w:sz w:val="22"/>
                <w:szCs w:val="22"/>
              </w:rPr>
              <w:t>2701</w:t>
            </w:r>
          </w:p>
        </w:tc>
        <w:tc>
          <w:tcPr>
            <w:tcW w:w="1080" w:type="dxa"/>
            <w:shd w:val="clear" w:color="auto" w:fill="FFFFFF"/>
            <w:tcMar>
              <w:top w:w="0" w:type="dxa"/>
              <w:left w:w="0" w:type="dxa"/>
              <w:bottom w:w="0" w:type="dxa"/>
              <w:right w:w="0" w:type="dxa"/>
            </w:tcMar>
            <w:vAlign w:val="center"/>
          </w:tcPr>
          <w:p w14:paraId="7D411FDE" w14:textId="77777777" w:rsidR="006F2DD1" w:rsidRDefault="001311F5">
            <w:pPr>
              <w:spacing w:before="100" w:after="100"/>
              <w:ind w:left="100" w:right="100"/>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4670821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53B31F9" w14:textId="77777777" w:rsidR="006F2DD1" w:rsidRDefault="001311F5">
            <w:pPr>
              <w:spacing w:before="100" w:after="100"/>
              <w:ind w:left="100" w:right="100"/>
            </w:pPr>
            <w:r>
              <w:rPr>
                <w:rFonts w:ascii="Arial" w:eastAsia="Arial" w:hAnsi="Arial" w:cs="Arial"/>
                <w:color w:val="000000"/>
                <w:sz w:val="22"/>
                <w:szCs w:val="22"/>
              </w:rPr>
              <w:t>6280</w:t>
            </w:r>
          </w:p>
        </w:tc>
      </w:tr>
      <w:tr w:rsidR="006F2DD1" w14:paraId="30AC0071" w14:textId="77777777" w:rsidTr="006F2DD1">
        <w:trPr>
          <w:cantSplit/>
          <w:jc w:val="center"/>
        </w:trPr>
        <w:tc>
          <w:tcPr>
            <w:tcW w:w="1080" w:type="dxa"/>
            <w:shd w:val="clear" w:color="auto" w:fill="FFFFFF"/>
            <w:tcMar>
              <w:top w:w="0" w:type="dxa"/>
              <w:left w:w="0" w:type="dxa"/>
              <w:bottom w:w="0" w:type="dxa"/>
              <w:right w:w="0" w:type="dxa"/>
            </w:tcMar>
            <w:vAlign w:val="center"/>
          </w:tcPr>
          <w:p w14:paraId="2FC8E70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953C6AB"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DF960C5" w14:textId="77777777" w:rsidR="006F2DD1" w:rsidRDefault="001311F5">
            <w:pPr>
              <w:spacing w:before="100" w:after="100"/>
              <w:ind w:left="100" w:right="100"/>
            </w:pPr>
            <w:r>
              <w:rPr>
                <w:rFonts w:ascii="Arial" w:eastAsia="Arial" w:hAnsi="Arial" w:cs="Arial"/>
                <w:color w:val="000000"/>
                <w:sz w:val="22"/>
                <w:szCs w:val="22"/>
              </w:rPr>
              <w:t>2026</w:t>
            </w:r>
          </w:p>
        </w:tc>
        <w:tc>
          <w:tcPr>
            <w:tcW w:w="1080" w:type="dxa"/>
            <w:shd w:val="clear" w:color="auto" w:fill="FFFFFF"/>
            <w:tcMar>
              <w:top w:w="0" w:type="dxa"/>
              <w:left w:w="0" w:type="dxa"/>
              <w:bottom w:w="0" w:type="dxa"/>
              <w:right w:w="0" w:type="dxa"/>
            </w:tcMar>
            <w:vAlign w:val="center"/>
          </w:tcPr>
          <w:p w14:paraId="53022674" w14:textId="77777777" w:rsidR="006F2DD1" w:rsidRDefault="001311F5">
            <w:pPr>
              <w:spacing w:before="100" w:after="100"/>
              <w:ind w:left="100" w:right="100"/>
            </w:pPr>
            <w:r>
              <w:rPr>
                <w:rFonts w:ascii="Arial" w:eastAsia="Arial" w:hAnsi="Arial" w:cs="Arial"/>
                <w:color w:val="000000"/>
                <w:sz w:val="22"/>
                <w:szCs w:val="22"/>
              </w:rPr>
              <w:t>2608</w:t>
            </w:r>
          </w:p>
        </w:tc>
        <w:tc>
          <w:tcPr>
            <w:tcW w:w="1080" w:type="dxa"/>
            <w:shd w:val="clear" w:color="auto" w:fill="FFFFFF"/>
            <w:tcMar>
              <w:top w:w="0" w:type="dxa"/>
              <w:left w:w="0" w:type="dxa"/>
              <w:bottom w:w="0" w:type="dxa"/>
              <w:right w:w="0" w:type="dxa"/>
            </w:tcMar>
            <w:vAlign w:val="center"/>
          </w:tcPr>
          <w:p w14:paraId="148A1586" w14:textId="77777777" w:rsidR="006F2DD1" w:rsidRDefault="001311F5">
            <w:pPr>
              <w:spacing w:before="100" w:after="100"/>
              <w:ind w:left="100" w:right="100"/>
            </w:pPr>
            <w:r>
              <w:rPr>
                <w:rFonts w:ascii="Arial" w:eastAsia="Arial" w:hAnsi="Arial" w:cs="Arial"/>
                <w:color w:val="000000"/>
                <w:sz w:val="22"/>
                <w:szCs w:val="22"/>
              </w:rPr>
              <w:t>1369</w:t>
            </w:r>
          </w:p>
        </w:tc>
        <w:tc>
          <w:tcPr>
            <w:tcW w:w="1080" w:type="dxa"/>
            <w:shd w:val="clear" w:color="auto" w:fill="FFFFFF"/>
            <w:tcMar>
              <w:top w:w="0" w:type="dxa"/>
              <w:left w:w="0" w:type="dxa"/>
              <w:bottom w:w="0" w:type="dxa"/>
              <w:right w:w="0" w:type="dxa"/>
            </w:tcMar>
            <w:vAlign w:val="center"/>
          </w:tcPr>
          <w:p w14:paraId="10685FF1" w14:textId="77777777" w:rsidR="006F2DD1" w:rsidRDefault="001311F5">
            <w:pPr>
              <w:spacing w:before="100" w:after="100"/>
              <w:ind w:left="100" w:right="100"/>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0F35651D"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E74C4BB" w14:textId="77777777" w:rsidR="006F2DD1" w:rsidRDefault="001311F5">
            <w:pPr>
              <w:spacing w:before="100" w:after="100"/>
              <w:ind w:left="100" w:right="100"/>
            </w:pPr>
            <w:r>
              <w:rPr>
                <w:rFonts w:ascii="Arial" w:eastAsia="Arial" w:hAnsi="Arial" w:cs="Arial"/>
                <w:color w:val="000000"/>
                <w:sz w:val="22"/>
                <w:szCs w:val="22"/>
              </w:rPr>
              <w:t>6041</w:t>
            </w:r>
          </w:p>
        </w:tc>
      </w:tr>
      <w:tr w:rsidR="006F2DD1" w14:paraId="45005112" w14:textId="77777777" w:rsidTr="006F2DD1">
        <w:trPr>
          <w:cantSplit/>
          <w:jc w:val="center"/>
        </w:trPr>
        <w:tc>
          <w:tcPr>
            <w:tcW w:w="1080" w:type="dxa"/>
            <w:shd w:val="clear" w:color="auto" w:fill="FFFFFF"/>
            <w:tcMar>
              <w:top w:w="0" w:type="dxa"/>
              <w:left w:w="0" w:type="dxa"/>
              <w:bottom w:w="0" w:type="dxa"/>
              <w:right w:w="0" w:type="dxa"/>
            </w:tcMar>
            <w:vAlign w:val="center"/>
          </w:tcPr>
          <w:p w14:paraId="5199C5F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34C898C"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A457A26" w14:textId="77777777" w:rsidR="006F2DD1" w:rsidRDefault="001311F5">
            <w:pPr>
              <w:spacing w:before="100" w:after="100"/>
              <w:ind w:left="100" w:right="100"/>
            </w:pPr>
            <w:r>
              <w:rPr>
                <w:rFonts w:ascii="Arial" w:eastAsia="Arial" w:hAnsi="Arial" w:cs="Arial"/>
                <w:color w:val="000000"/>
                <w:sz w:val="22"/>
                <w:szCs w:val="22"/>
              </w:rPr>
              <w:t>1288</w:t>
            </w:r>
          </w:p>
        </w:tc>
        <w:tc>
          <w:tcPr>
            <w:tcW w:w="1080" w:type="dxa"/>
            <w:shd w:val="clear" w:color="auto" w:fill="FFFFFF"/>
            <w:tcMar>
              <w:top w:w="0" w:type="dxa"/>
              <w:left w:w="0" w:type="dxa"/>
              <w:bottom w:w="0" w:type="dxa"/>
              <w:right w:w="0" w:type="dxa"/>
            </w:tcMar>
            <w:vAlign w:val="center"/>
          </w:tcPr>
          <w:p w14:paraId="566C1025" w14:textId="77777777" w:rsidR="006F2DD1" w:rsidRDefault="001311F5">
            <w:pPr>
              <w:spacing w:before="100" w:after="100"/>
              <w:ind w:left="100" w:right="100"/>
            </w:pPr>
            <w:r>
              <w:rPr>
                <w:rFonts w:ascii="Arial" w:eastAsia="Arial" w:hAnsi="Arial" w:cs="Arial"/>
                <w:color w:val="000000"/>
                <w:sz w:val="22"/>
                <w:szCs w:val="22"/>
              </w:rPr>
              <w:t>5310</w:t>
            </w:r>
          </w:p>
        </w:tc>
        <w:tc>
          <w:tcPr>
            <w:tcW w:w="1080" w:type="dxa"/>
            <w:shd w:val="clear" w:color="auto" w:fill="FFFFFF"/>
            <w:tcMar>
              <w:top w:w="0" w:type="dxa"/>
              <w:left w:w="0" w:type="dxa"/>
              <w:bottom w:w="0" w:type="dxa"/>
              <w:right w:w="0" w:type="dxa"/>
            </w:tcMar>
            <w:vAlign w:val="center"/>
          </w:tcPr>
          <w:p w14:paraId="0AB43D87" w14:textId="77777777" w:rsidR="006F2DD1" w:rsidRDefault="001311F5">
            <w:pPr>
              <w:spacing w:before="100" w:after="100"/>
              <w:ind w:left="100" w:right="100"/>
            </w:pPr>
            <w:r>
              <w:rPr>
                <w:rFonts w:ascii="Arial" w:eastAsia="Arial" w:hAnsi="Arial" w:cs="Arial"/>
                <w:color w:val="000000"/>
                <w:sz w:val="22"/>
                <w:szCs w:val="22"/>
              </w:rPr>
              <w:t>710</w:t>
            </w:r>
          </w:p>
        </w:tc>
        <w:tc>
          <w:tcPr>
            <w:tcW w:w="1080" w:type="dxa"/>
            <w:shd w:val="clear" w:color="auto" w:fill="FFFFFF"/>
            <w:tcMar>
              <w:top w:w="0" w:type="dxa"/>
              <w:left w:w="0" w:type="dxa"/>
              <w:bottom w:w="0" w:type="dxa"/>
              <w:right w:w="0" w:type="dxa"/>
            </w:tcMar>
            <w:vAlign w:val="center"/>
          </w:tcPr>
          <w:p w14:paraId="3FA90E9A" w14:textId="77777777" w:rsidR="006F2DD1" w:rsidRDefault="001311F5">
            <w:pPr>
              <w:spacing w:before="100" w:after="100"/>
              <w:ind w:left="100" w:right="100"/>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53A20A6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A74FC50" w14:textId="77777777" w:rsidR="006F2DD1" w:rsidRDefault="001311F5">
            <w:pPr>
              <w:spacing w:before="100" w:after="100"/>
              <w:ind w:left="100" w:right="100"/>
            </w:pPr>
            <w:r>
              <w:rPr>
                <w:rFonts w:ascii="Arial" w:eastAsia="Arial" w:hAnsi="Arial" w:cs="Arial"/>
                <w:color w:val="000000"/>
                <w:sz w:val="22"/>
                <w:szCs w:val="22"/>
              </w:rPr>
              <w:t>7325</w:t>
            </w:r>
          </w:p>
        </w:tc>
      </w:tr>
      <w:tr w:rsidR="006F2DD1" w14:paraId="1FDCAE53" w14:textId="77777777" w:rsidTr="006F2DD1">
        <w:trPr>
          <w:cantSplit/>
          <w:jc w:val="center"/>
        </w:trPr>
        <w:tc>
          <w:tcPr>
            <w:tcW w:w="1080" w:type="dxa"/>
            <w:shd w:val="clear" w:color="auto" w:fill="FFFFFF"/>
            <w:tcMar>
              <w:top w:w="0" w:type="dxa"/>
              <w:left w:w="0" w:type="dxa"/>
              <w:bottom w:w="0" w:type="dxa"/>
              <w:right w:w="0" w:type="dxa"/>
            </w:tcMar>
            <w:vAlign w:val="center"/>
          </w:tcPr>
          <w:p w14:paraId="3832E85F" w14:textId="77777777" w:rsidR="006F2DD1" w:rsidRDefault="001311F5">
            <w:pPr>
              <w:spacing w:before="100" w:after="100"/>
              <w:ind w:left="100" w:right="100"/>
            </w:pPr>
            <w:r>
              <w:rPr>
                <w:rFonts w:ascii="Arial" w:eastAsia="Arial" w:hAnsi="Arial" w:cs="Arial"/>
                <w:color w:val="000000"/>
                <w:sz w:val="22"/>
                <w:szCs w:val="22"/>
              </w:rPr>
              <w:lastRenderedPageBreak/>
              <w:t>CGOA</w:t>
            </w:r>
          </w:p>
        </w:tc>
        <w:tc>
          <w:tcPr>
            <w:tcW w:w="1080" w:type="dxa"/>
            <w:shd w:val="clear" w:color="auto" w:fill="FFFFFF"/>
            <w:tcMar>
              <w:top w:w="0" w:type="dxa"/>
              <w:left w:w="0" w:type="dxa"/>
              <w:bottom w:w="0" w:type="dxa"/>
              <w:right w:w="0" w:type="dxa"/>
            </w:tcMar>
            <w:vAlign w:val="center"/>
          </w:tcPr>
          <w:p w14:paraId="14094D45"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3E611DB" w14:textId="77777777" w:rsidR="006F2DD1" w:rsidRDefault="001311F5">
            <w:pPr>
              <w:spacing w:before="100" w:after="100"/>
              <w:ind w:left="100" w:right="100"/>
            </w:pPr>
            <w:r>
              <w:rPr>
                <w:rFonts w:ascii="Arial" w:eastAsia="Arial" w:hAnsi="Arial" w:cs="Arial"/>
                <w:color w:val="000000"/>
                <w:sz w:val="22"/>
                <w:szCs w:val="22"/>
              </w:rPr>
              <w:t>1472</w:t>
            </w:r>
          </w:p>
        </w:tc>
        <w:tc>
          <w:tcPr>
            <w:tcW w:w="1080" w:type="dxa"/>
            <w:shd w:val="clear" w:color="auto" w:fill="FFFFFF"/>
            <w:tcMar>
              <w:top w:w="0" w:type="dxa"/>
              <w:left w:w="0" w:type="dxa"/>
              <w:bottom w:w="0" w:type="dxa"/>
              <w:right w:w="0" w:type="dxa"/>
            </w:tcMar>
            <w:vAlign w:val="center"/>
          </w:tcPr>
          <w:p w14:paraId="6C47C477" w14:textId="77777777" w:rsidR="006F2DD1" w:rsidRDefault="001311F5">
            <w:pPr>
              <w:spacing w:before="100" w:after="100"/>
              <w:ind w:left="100" w:right="100"/>
            </w:pPr>
            <w:r>
              <w:rPr>
                <w:rFonts w:ascii="Arial" w:eastAsia="Arial" w:hAnsi="Arial" w:cs="Arial"/>
                <w:color w:val="000000"/>
                <w:sz w:val="22"/>
                <w:szCs w:val="22"/>
              </w:rPr>
              <w:t>5899</w:t>
            </w:r>
          </w:p>
        </w:tc>
        <w:tc>
          <w:tcPr>
            <w:tcW w:w="1080" w:type="dxa"/>
            <w:shd w:val="clear" w:color="auto" w:fill="FFFFFF"/>
            <w:tcMar>
              <w:top w:w="0" w:type="dxa"/>
              <w:left w:w="0" w:type="dxa"/>
              <w:bottom w:w="0" w:type="dxa"/>
              <w:right w:w="0" w:type="dxa"/>
            </w:tcMar>
            <w:vAlign w:val="center"/>
          </w:tcPr>
          <w:p w14:paraId="1848F521" w14:textId="77777777" w:rsidR="006F2DD1" w:rsidRDefault="001311F5">
            <w:pPr>
              <w:spacing w:before="100" w:after="100"/>
              <w:ind w:left="100" w:right="100"/>
            </w:pPr>
            <w:r>
              <w:rPr>
                <w:rFonts w:ascii="Arial" w:eastAsia="Arial" w:hAnsi="Arial" w:cs="Arial"/>
                <w:color w:val="000000"/>
                <w:sz w:val="22"/>
                <w:szCs w:val="22"/>
              </w:rPr>
              <w:t>729</w:t>
            </w:r>
          </w:p>
        </w:tc>
        <w:tc>
          <w:tcPr>
            <w:tcW w:w="1080" w:type="dxa"/>
            <w:shd w:val="clear" w:color="auto" w:fill="FFFFFF"/>
            <w:tcMar>
              <w:top w:w="0" w:type="dxa"/>
              <w:left w:w="0" w:type="dxa"/>
              <w:bottom w:w="0" w:type="dxa"/>
              <w:right w:w="0" w:type="dxa"/>
            </w:tcMar>
            <w:vAlign w:val="center"/>
          </w:tcPr>
          <w:p w14:paraId="41F0BC0B" w14:textId="77777777" w:rsidR="006F2DD1" w:rsidRDefault="001311F5">
            <w:pPr>
              <w:spacing w:before="100" w:after="100"/>
              <w:ind w:left="100" w:right="100"/>
            </w:pPr>
            <w:r>
              <w:rPr>
                <w:rFonts w:ascii="Arial" w:eastAsia="Arial" w:hAnsi="Arial" w:cs="Arial"/>
                <w:color w:val="000000"/>
                <w:sz w:val="22"/>
                <w:szCs w:val="22"/>
              </w:rPr>
              <w:t>77</w:t>
            </w:r>
          </w:p>
        </w:tc>
        <w:tc>
          <w:tcPr>
            <w:tcW w:w="1080" w:type="dxa"/>
            <w:shd w:val="clear" w:color="auto" w:fill="FFFFFF"/>
            <w:tcMar>
              <w:top w:w="0" w:type="dxa"/>
              <w:left w:w="0" w:type="dxa"/>
              <w:bottom w:w="0" w:type="dxa"/>
              <w:right w:w="0" w:type="dxa"/>
            </w:tcMar>
            <w:vAlign w:val="center"/>
          </w:tcPr>
          <w:p w14:paraId="4B6ACFA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BAD3BD1" w14:textId="77777777" w:rsidR="006F2DD1" w:rsidRDefault="001311F5">
            <w:pPr>
              <w:spacing w:before="100" w:after="100"/>
              <w:ind w:left="100" w:right="100"/>
            </w:pPr>
            <w:r>
              <w:rPr>
                <w:rFonts w:ascii="Arial" w:eastAsia="Arial" w:hAnsi="Arial" w:cs="Arial"/>
                <w:color w:val="000000"/>
                <w:sz w:val="22"/>
                <w:szCs w:val="22"/>
              </w:rPr>
              <w:t>8178</w:t>
            </w:r>
          </w:p>
        </w:tc>
      </w:tr>
      <w:tr w:rsidR="006F2DD1" w14:paraId="65F4B0E5" w14:textId="77777777" w:rsidTr="006F2DD1">
        <w:trPr>
          <w:cantSplit/>
          <w:jc w:val="center"/>
        </w:trPr>
        <w:tc>
          <w:tcPr>
            <w:tcW w:w="1080" w:type="dxa"/>
            <w:shd w:val="clear" w:color="auto" w:fill="FFFFFF"/>
            <w:tcMar>
              <w:top w:w="0" w:type="dxa"/>
              <w:left w:w="0" w:type="dxa"/>
              <w:bottom w:w="0" w:type="dxa"/>
              <w:right w:w="0" w:type="dxa"/>
            </w:tcMar>
            <w:vAlign w:val="center"/>
          </w:tcPr>
          <w:p w14:paraId="7018611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7252BA3A"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6ABF267F" w14:textId="77777777" w:rsidR="006F2DD1" w:rsidRDefault="001311F5">
            <w:pPr>
              <w:spacing w:before="100" w:after="100"/>
              <w:ind w:left="100" w:right="100"/>
            </w:pPr>
            <w:r>
              <w:rPr>
                <w:rFonts w:ascii="Arial" w:eastAsia="Arial" w:hAnsi="Arial" w:cs="Arial"/>
                <w:color w:val="000000"/>
                <w:sz w:val="22"/>
                <w:szCs w:val="22"/>
              </w:rPr>
              <w:t>173</w:t>
            </w:r>
          </w:p>
        </w:tc>
        <w:tc>
          <w:tcPr>
            <w:tcW w:w="1080" w:type="dxa"/>
            <w:shd w:val="clear" w:color="auto" w:fill="FFFFFF"/>
            <w:tcMar>
              <w:top w:w="0" w:type="dxa"/>
              <w:left w:w="0" w:type="dxa"/>
              <w:bottom w:w="0" w:type="dxa"/>
              <w:right w:w="0" w:type="dxa"/>
            </w:tcMar>
            <w:vAlign w:val="center"/>
          </w:tcPr>
          <w:p w14:paraId="4234D7D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04916B2" w14:textId="77777777" w:rsidR="006F2DD1" w:rsidRDefault="001311F5">
            <w:pPr>
              <w:spacing w:before="100" w:after="100"/>
              <w:ind w:left="100" w:right="100"/>
            </w:pPr>
            <w:r>
              <w:rPr>
                <w:rFonts w:ascii="Arial" w:eastAsia="Arial" w:hAnsi="Arial" w:cs="Arial"/>
                <w:color w:val="000000"/>
                <w:sz w:val="22"/>
                <w:szCs w:val="22"/>
              </w:rPr>
              <w:t>1929</w:t>
            </w:r>
          </w:p>
        </w:tc>
        <w:tc>
          <w:tcPr>
            <w:tcW w:w="1080" w:type="dxa"/>
            <w:shd w:val="clear" w:color="auto" w:fill="FFFFFF"/>
            <w:tcMar>
              <w:top w:w="0" w:type="dxa"/>
              <w:left w:w="0" w:type="dxa"/>
              <w:bottom w:w="0" w:type="dxa"/>
              <w:right w:w="0" w:type="dxa"/>
            </w:tcMar>
            <w:vAlign w:val="center"/>
          </w:tcPr>
          <w:p w14:paraId="0EF85800" w14:textId="77777777" w:rsidR="006F2DD1" w:rsidRDefault="001311F5">
            <w:pPr>
              <w:spacing w:before="100" w:after="100"/>
              <w:ind w:left="100" w:right="100"/>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6854A75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A52E7A" w14:textId="77777777" w:rsidR="006F2DD1" w:rsidRDefault="001311F5">
            <w:pPr>
              <w:spacing w:before="100" w:after="100"/>
              <w:ind w:left="100" w:right="100"/>
            </w:pPr>
            <w:r>
              <w:rPr>
                <w:rFonts w:ascii="Arial" w:eastAsia="Arial" w:hAnsi="Arial" w:cs="Arial"/>
                <w:color w:val="000000"/>
                <w:sz w:val="22"/>
                <w:szCs w:val="22"/>
              </w:rPr>
              <w:t>2102</w:t>
            </w:r>
          </w:p>
        </w:tc>
      </w:tr>
      <w:tr w:rsidR="006F2DD1" w14:paraId="6F388D62" w14:textId="77777777" w:rsidTr="006F2DD1">
        <w:trPr>
          <w:cantSplit/>
          <w:jc w:val="center"/>
        </w:trPr>
        <w:tc>
          <w:tcPr>
            <w:tcW w:w="1080" w:type="dxa"/>
            <w:shd w:val="clear" w:color="auto" w:fill="FFFFFF"/>
            <w:tcMar>
              <w:top w:w="0" w:type="dxa"/>
              <w:left w:w="0" w:type="dxa"/>
              <w:bottom w:w="0" w:type="dxa"/>
              <w:right w:w="0" w:type="dxa"/>
            </w:tcMar>
            <w:vAlign w:val="center"/>
          </w:tcPr>
          <w:p w14:paraId="77333255"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21ECB5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26C5239" w14:textId="77777777" w:rsidR="006F2DD1" w:rsidRDefault="001311F5">
            <w:pPr>
              <w:spacing w:before="100" w:after="100"/>
              <w:ind w:left="100" w:right="100"/>
            </w:pPr>
            <w:r>
              <w:rPr>
                <w:rFonts w:ascii="Arial" w:eastAsia="Arial" w:hAnsi="Arial" w:cs="Arial"/>
                <w:color w:val="000000"/>
                <w:sz w:val="22"/>
                <w:szCs w:val="22"/>
              </w:rPr>
              <w:t>152</w:t>
            </w:r>
          </w:p>
        </w:tc>
        <w:tc>
          <w:tcPr>
            <w:tcW w:w="1080" w:type="dxa"/>
            <w:shd w:val="clear" w:color="auto" w:fill="FFFFFF"/>
            <w:tcMar>
              <w:top w:w="0" w:type="dxa"/>
              <w:left w:w="0" w:type="dxa"/>
              <w:bottom w:w="0" w:type="dxa"/>
              <w:right w:w="0" w:type="dxa"/>
            </w:tcMar>
            <w:vAlign w:val="center"/>
          </w:tcPr>
          <w:p w14:paraId="409B51B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199BCF5" w14:textId="77777777" w:rsidR="006F2DD1" w:rsidRDefault="001311F5">
            <w:pPr>
              <w:spacing w:before="100" w:after="100"/>
              <w:ind w:left="100" w:right="100"/>
            </w:pPr>
            <w:r>
              <w:rPr>
                <w:rFonts w:ascii="Arial" w:eastAsia="Arial" w:hAnsi="Arial" w:cs="Arial"/>
                <w:color w:val="000000"/>
                <w:sz w:val="22"/>
                <w:szCs w:val="22"/>
              </w:rPr>
              <w:t>1519</w:t>
            </w:r>
          </w:p>
        </w:tc>
        <w:tc>
          <w:tcPr>
            <w:tcW w:w="1080" w:type="dxa"/>
            <w:shd w:val="clear" w:color="auto" w:fill="FFFFFF"/>
            <w:tcMar>
              <w:top w:w="0" w:type="dxa"/>
              <w:left w:w="0" w:type="dxa"/>
              <w:bottom w:w="0" w:type="dxa"/>
              <w:right w:w="0" w:type="dxa"/>
            </w:tcMar>
            <w:vAlign w:val="center"/>
          </w:tcPr>
          <w:p w14:paraId="21F2CBB0"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7A7CD9C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2BAB182" w14:textId="77777777" w:rsidR="006F2DD1" w:rsidRDefault="001311F5">
            <w:pPr>
              <w:spacing w:before="100" w:after="100"/>
              <w:ind w:left="100" w:right="100"/>
            </w:pPr>
            <w:r>
              <w:rPr>
                <w:rFonts w:ascii="Arial" w:eastAsia="Arial" w:hAnsi="Arial" w:cs="Arial"/>
                <w:color w:val="000000"/>
                <w:sz w:val="22"/>
                <w:szCs w:val="22"/>
              </w:rPr>
              <w:t>1671</w:t>
            </w:r>
          </w:p>
        </w:tc>
      </w:tr>
      <w:tr w:rsidR="006F2DD1" w14:paraId="56A1759C" w14:textId="77777777" w:rsidTr="006F2DD1">
        <w:trPr>
          <w:cantSplit/>
          <w:jc w:val="center"/>
        </w:trPr>
        <w:tc>
          <w:tcPr>
            <w:tcW w:w="1080" w:type="dxa"/>
            <w:shd w:val="clear" w:color="auto" w:fill="FFFFFF"/>
            <w:tcMar>
              <w:top w:w="0" w:type="dxa"/>
              <w:left w:w="0" w:type="dxa"/>
              <w:bottom w:w="0" w:type="dxa"/>
              <w:right w:w="0" w:type="dxa"/>
            </w:tcMar>
            <w:vAlign w:val="center"/>
          </w:tcPr>
          <w:p w14:paraId="6794DB8A"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4B72F8C"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12A7F5B7" w14:textId="77777777" w:rsidR="006F2DD1" w:rsidRDefault="001311F5">
            <w:pPr>
              <w:spacing w:before="100" w:after="100"/>
              <w:ind w:left="100" w:right="100"/>
            </w:pPr>
            <w:r>
              <w:rPr>
                <w:rFonts w:ascii="Arial" w:eastAsia="Arial" w:hAnsi="Arial" w:cs="Arial"/>
                <w:color w:val="000000"/>
                <w:sz w:val="22"/>
                <w:szCs w:val="22"/>
              </w:rPr>
              <w:t>212</w:t>
            </w:r>
          </w:p>
        </w:tc>
        <w:tc>
          <w:tcPr>
            <w:tcW w:w="1080" w:type="dxa"/>
            <w:shd w:val="clear" w:color="auto" w:fill="FFFFFF"/>
            <w:tcMar>
              <w:top w:w="0" w:type="dxa"/>
              <w:left w:w="0" w:type="dxa"/>
              <w:bottom w:w="0" w:type="dxa"/>
              <w:right w:w="0" w:type="dxa"/>
            </w:tcMar>
            <w:vAlign w:val="center"/>
          </w:tcPr>
          <w:p w14:paraId="508A178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CB4F8F8" w14:textId="77777777" w:rsidR="006F2DD1" w:rsidRDefault="001311F5">
            <w:pPr>
              <w:spacing w:before="100" w:after="100"/>
              <w:ind w:left="100" w:right="100"/>
            </w:pPr>
            <w:r>
              <w:rPr>
                <w:rFonts w:ascii="Arial" w:eastAsia="Arial" w:hAnsi="Arial" w:cs="Arial"/>
                <w:color w:val="000000"/>
                <w:sz w:val="22"/>
                <w:szCs w:val="22"/>
              </w:rPr>
              <w:t>1654</w:t>
            </w:r>
          </w:p>
        </w:tc>
        <w:tc>
          <w:tcPr>
            <w:tcW w:w="1080" w:type="dxa"/>
            <w:shd w:val="clear" w:color="auto" w:fill="FFFFFF"/>
            <w:tcMar>
              <w:top w:w="0" w:type="dxa"/>
              <w:left w:w="0" w:type="dxa"/>
              <w:bottom w:w="0" w:type="dxa"/>
              <w:right w:w="0" w:type="dxa"/>
            </w:tcMar>
            <w:vAlign w:val="center"/>
          </w:tcPr>
          <w:p w14:paraId="25C0300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8FECED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251C939" w14:textId="77777777" w:rsidR="006F2DD1" w:rsidRDefault="001311F5">
            <w:pPr>
              <w:spacing w:before="100" w:after="100"/>
              <w:ind w:left="100" w:right="100"/>
            </w:pPr>
            <w:r>
              <w:rPr>
                <w:rFonts w:ascii="Arial" w:eastAsia="Arial" w:hAnsi="Arial" w:cs="Arial"/>
                <w:color w:val="000000"/>
                <w:sz w:val="22"/>
                <w:szCs w:val="22"/>
              </w:rPr>
              <w:t>1866</w:t>
            </w:r>
          </w:p>
        </w:tc>
      </w:tr>
      <w:tr w:rsidR="006F2DD1" w14:paraId="19666A5C" w14:textId="77777777" w:rsidTr="006F2DD1">
        <w:trPr>
          <w:cantSplit/>
          <w:jc w:val="center"/>
        </w:trPr>
        <w:tc>
          <w:tcPr>
            <w:tcW w:w="1080" w:type="dxa"/>
            <w:shd w:val="clear" w:color="auto" w:fill="FFFFFF"/>
            <w:tcMar>
              <w:top w:w="0" w:type="dxa"/>
              <w:left w:w="0" w:type="dxa"/>
              <w:bottom w:w="0" w:type="dxa"/>
              <w:right w:w="0" w:type="dxa"/>
            </w:tcMar>
            <w:vAlign w:val="center"/>
          </w:tcPr>
          <w:p w14:paraId="0B29BCB7"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B396031"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32C1BFB" w14:textId="77777777" w:rsidR="006F2DD1" w:rsidRDefault="001311F5">
            <w:pPr>
              <w:spacing w:before="100" w:after="100"/>
              <w:ind w:left="100" w:right="100"/>
            </w:pPr>
            <w:r>
              <w:rPr>
                <w:rFonts w:ascii="Arial" w:eastAsia="Arial" w:hAnsi="Arial" w:cs="Arial"/>
                <w:color w:val="000000"/>
                <w:sz w:val="22"/>
                <w:szCs w:val="22"/>
              </w:rPr>
              <w:t>177</w:t>
            </w:r>
          </w:p>
        </w:tc>
        <w:tc>
          <w:tcPr>
            <w:tcW w:w="1080" w:type="dxa"/>
            <w:shd w:val="clear" w:color="auto" w:fill="FFFFFF"/>
            <w:tcMar>
              <w:top w:w="0" w:type="dxa"/>
              <w:left w:w="0" w:type="dxa"/>
              <w:bottom w:w="0" w:type="dxa"/>
              <w:right w:w="0" w:type="dxa"/>
            </w:tcMar>
            <w:vAlign w:val="center"/>
          </w:tcPr>
          <w:p w14:paraId="0E3A406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BC58F8C" w14:textId="77777777" w:rsidR="006F2DD1" w:rsidRDefault="001311F5">
            <w:pPr>
              <w:spacing w:before="100" w:after="100"/>
              <w:ind w:left="100" w:right="100"/>
            </w:pPr>
            <w:r>
              <w:rPr>
                <w:rFonts w:ascii="Arial" w:eastAsia="Arial" w:hAnsi="Arial" w:cs="Arial"/>
                <w:color w:val="000000"/>
                <w:sz w:val="22"/>
                <w:szCs w:val="22"/>
              </w:rPr>
              <w:t>1474</w:t>
            </w:r>
          </w:p>
        </w:tc>
        <w:tc>
          <w:tcPr>
            <w:tcW w:w="1080" w:type="dxa"/>
            <w:shd w:val="clear" w:color="auto" w:fill="FFFFFF"/>
            <w:tcMar>
              <w:top w:w="0" w:type="dxa"/>
              <w:left w:w="0" w:type="dxa"/>
              <w:bottom w:w="0" w:type="dxa"/>
              <w:right w:w="0" w:type="dxa"/>
            </w:tcMar>
            <w:vAlign w:val="center"/>
          </w:tcPr>
          <w:p w14:paraId="1520EFC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B9BCAA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BA8AAB" w14:textId="77777777" w:rsidR="006F2DD1" w:rsidRDefault="001311F5">
            <w:pPr>
              <w:spacing w:before="100" w:after="100"/>
              <w:ind w:left="100" w:right="100"/>
            </w:pPr>
            <w:r>
              <w:rPr>
                <w:rFonts w:ascii="Arial" w:eastAsia="Arial" w:hAnsi="Arial" w:cs="Arial"/>
                <w:color w:val="000000"/>
                <w:sz w:val="22"/>
                <w:szCs w:val="22"/>
              </w:rPr>
              <w:t>1651</w:t>
            </w:r>
          </w:p>
        </w:tc>
      </w:tr>
      <w:tr w:rsidR="006F2DD1" w14:paraId="27C832F7" w14:textId="77777777" w:rsidTr="006F2DD1">
        <w:trPr>
          <w:cantSplit/>
          <w:jc w:val="center"/>
        </w:trPr>
        <w:tc>
          <w:tcPr>
            <w:tcW w:w="1080" w:type="dxa"/>
            <w:shd w:val="clear" w:color="auto" w:fill="FFFFFF"/>
            <w:tcMar>
              <w:top w:w="0" w:type="dxa"/>
              <w:left w:w="0" w:type="dxa"/>
              <w:bottom w:w="0" w:type="dxa"/>
              <w:right w:w="0" w:type="dxa"/>
            </w:tcMar>
            <w:vAlign w:val="center"/>
          </w:tcPr>
          <w:p w14:paraId="090B13A8"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8FDCB68"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B71112D" w14:textId="77777777" w:rsidR="006F2DD1" w:rsidRDefault="001311F5">
            <w:pPr>
              <w:spacing w:before="100" w:after="100"/>
              <w:ind w:left="100" w:right="100"/>
            </w:pPr>
            <w:r>
              <w:rPr>
                <w:rFonts w:ascii="Arial" w:eastAsia="Arial" w:hAnsi="Arial" w:cs="Arial"/>
                <w:color w:val="000000"/>
                <w:sz w:val="22"/>
                <w:szCs w:val="22"/>
              </w:rPr>
              <w:t>206</w:t>
            </w:r>
          </w:p>
        </w:tc>
        <w:tc>
          <w:tcPr>
            <w:tcW w:w="1080" w:type="dxa"/>
            <w:shd w:val="clear" w:color="auto" w:fill="FFFFFF"/>
            <w:tcMar>
              <w:top w:w="0" w:type="dxa"/>
              <w:left w:w="0" w:type="dxa"/>
              <w:bottom w:w="0" w:type="dxa"/>
              <w:right w:w="0" w:type="dxa"/>
            </w:tcMar>
            <w:vAlign w:val="center"/>
          </w:tcPr>
          <w:p w14:paraId="0BACAE43" w14:textId="77777777" w:rsidR="006F2DD1" w:rsidRDefault="001311F5">
            <w:pPr>
              <w:spacing w:before="100" w:after="100"/>
              <w:ind w:left="100" w:right="100"/>
            </w:pPr>
            <w:r>
              <w:rPr>
                <w:rFonts w:ascii="Arial" w:eastAsia="Arial" w:hAnsi="Arial" w:cs="Arial"/>
                <w:color w:val="000000"/>
                <w:sz w:val="22"/>
                <w:szCs w:val="22"/>
              </w:rPr>
              <w:t>92</w:t>
            </w:r>
          </w:p>
        </w:tc>
        <w:tc>
          <w:tcPr>
            <w:tcW w:w="1080" w:type="dxa"/>
            <w:shd w:val="clear" w:color="auto" w:fill="FFFFFF"/>
            <w:tcMar>
              <w:top w:w="0" w:type="dxa"/>
              <w:left w:w="0" w:type="dxa"/>
              <w:bottom w:w="0" w:type="dxa"/>
              <w:right w:w="0" w:type="dxa"/>
            </w:tcMar>
            <w:vAlign w:val="center"/>
          </w:tcPr>
          <w:p w14:paraId="7AA5FBAE" w14:textId="77777777" w:rsidR="006F2DD1" w:rsidRDefault="001311F5">
            <w:pPr>
              <w:spacing w:before="100" w:after="100"/>
              <w:ind w:left="100" w:right="100"/>
            </w:pPr>
            <w:r>
              <w:rPr>
                <w:rFonts w:ascii="Arial" w:eastAsia="Arial" w:hAnsi="Arial" w:cs="Arial"/>
                <w:color w:val="000000"/>
                <w:sz w:val="22"/>
                <w:szCs w:val="22"/>
              </w:rPr>
              <w:t>1396</w:t>
            </w:r>
          </w:p>
        </w:tc>
        <w:tc>
          <w:tcPr>
            <w:tcW w:w="1080" w:type="dxa"/>
            <w:shd w:val="clear" w:color="auto" w:fill="FFFFFF"/>
            <w:tcMar>
              <w:top w:w="0" w:type="dxa"/>
              <w:left w:w="0" w:type="dxa"/>
              <w:bottom w:w="0" w:type="dxa"/>
              <w:right w:w="0" w:type="dxa"/>
            </w:tcMar>
            <w:vAlign w:val="center"/>
          </w:tcPr>
          <w:p w14:paraId="4CB53D0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FF2B79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D790BD7" w14:textId="77777777" w:rsidR="006F2DD1" w:rsidRDefault="001311F5">
            <w:pPr>
              <w:spacing w:before="100" w:after="100"/>
              <w:ind w:left="100" w:right="100"/>
            </w:pPr>
            <w:r>
              <w:rPr>
                <w:rFonts w:ascii="Arial" w:eastAsia="Arial" w:hAnsi="Arial" w:cs="Arial"/>
                <w:color w:val="000000"/>
                <w:sz w:val="22"/>
                <w:szCs w:val="22"/>
              </w:rPr>
              <w:t>1694</w:t>
            </w:r>
          </w:p>
        </w:tc>
      </w:tr>
      <w:tr w:rsidR="006F2DD1" w14:paraId="22E923C0" w14:textId="77777777" w:rsidTr="006F2DD1">
        <w:trPr>
          <w:cantSplit/>
          <w:jc w:val="center"/>
        </w:trPr>
        <w:tc>
          <w:tcPr>
            <w:tcW w:w="1080" w:type="dxa"/>
            <w:shd w:val="clear" w:color="auto" w:fill="FFFFFF"/>
            <w:tcMar>
              <w:top w:w="0" w:type="dxa"/>
              <w:left w:w="0" w:type="dxa"/>
              <w:bottom w:w="0" w:type="dxa"/>
              <w:right w:w="0" w:type="dxa"/>
            </w:tcMar>
            <w:vAlign w:val="center"/>
          </w:tcPr>
          <w:p w14:paraId="4657EAF2"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5DD2F1D"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1654647" w14:textId="77777777" w:rsidR="006F2DD1" w:rsidRDefault="001311F5">
            <w:pPr>
              <w:spacing w:before="100" w:after="100"/>
              <w:ind w:left="100" w:right="100"/>
            </w:pPr>
            <w:r>
              <w:rPr>
                <w:rFonts w:ascii="Arial" w:eastAsia="Arial" w:hAnsi="Arial" w:cs="Arial"/>
                <w:color w:val="000000"/>
                <w:sz w:val="22"/>
                <w:szCs w:val="22"/>
              </w:rPr>
              <w:t>236</w:t>
            </w:r>
          </w:p>
        </w:tc>
        <w:tc>
          <w:tcPr>
            <w:tcW w:w="1080" w:type="dxa"/>
            <w:shd w:val="clear" w:color="auto" w:fill="FFFFFF"/>
            <w:tcMar>
              <w:top w:w="0" w:type="dxa"/>
              <w:left w:w="0" w:type="dxa"/>
              <w:bottom w:w="0" w:type="dxa"/>
              <w:right w:w="0" w:type="dxa"/>
            </w:tcMar>
            <w:vAlign w:val="center"/>
          </w:tcPr>
          <w:p w14:paraId="2545C3FF" w14:textId="77777777" w:rsidR="006F2DD1" w:rsidRDefault="001311F5">
            <w:pPr>
              <w:spacing w:before="100" w:after="100"/>
              <w:ind w:left="100" w:right="100"/>
            </w:pPr>
            <w:r>
              <w:rPr>
                <w:rFonts w:ascii="Arial" w:eastAsia="Arial" w:hAnsi="Arial" w:cs="Arial"/>
                <w:color w:val="000000"/>
                <w:sz w:val="22"/>
                <w:szCs w:val="22"/>
              </w:rPr>
              <w:t>45</w:t>
            </w:r>
          </w:p>
        </w:tc>
        <w:tc>
          <w:tcPr>
            <w:tcW w:w="1080" w:type="dxa"/>
            <w:shd w:val="clear" w:color="auto" w:fill="FFFFFF"/>
            <w:tcMar>
              <w:top w:w="0" w:type="dxa"/>
              <w:left w:w="0" w:type="dxa"/>
              <w:bottom w:w="0" w:type="dxa"/>
              <w:right w:w="0" w:type="dxa"/>
            </w:tcMar>
            <w:vAlign w:val="center"/>
          </w:tcPr>
          <w:p w14:paraId="007CDBF1" w14:textId="77777777" w:rsidR="006F2DD1" w:rsidRDefault="001311F5">
            <w:pPr>
              <w:spacing w:before="100" w:after="100"/>
              <w:ind w:left="100" w:right="100"/>
            </w:pPr>
            <w:r>
              <w:rPr>
                <w:rFonts w:ascii="Arial" w:eastAsia="Arial" w:hAnsi="Arial" w:cs="Arial"/>
                <w:color w:val="000000"/>
                <w:sz w:val="22"/>
                <w:szCs w:val="22"/>
              </w:rPr>
              <w:t>1581</w:t>
            </w:r>
          </w:p>
        </w:tc>
        <w:tc>
          <w:tcPr>
            <w:tcW w:w="1080" w:type="dxa"/>
            <w:shd w:val="clear" w:color="auto" w:fill="FFFFFF"/>
            <w:tcMar>
              <w:top w:w="0" w:type="dxa"/>
              <w:left w:w="0" w:type="dxa"/>
              <w:bottom w:w="0" w:type="dxa"/>
              <w:right w:w="0" w:type="dxa"/>
            </w:tcMar>
            <w:vAlign w:val="center"/>
          </w:tcPr>
          <w:p w14:paraId="510E6469"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302EE6A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2535B7A" w14:textId="77777777" w:rsidR="006F2DD1" w:rsidRDefault="001311F5">
            <w:pPr>
              <w:spacing w:before="100" w:after="100"/>
              <w:ind w:left="100" w:right="100"/>
            </w:pPr>
            <w:r>
              <w:rPr>
                <w:rFonts w:ascii="Arial" w:eastAsia="Arial" w:hAnsi="Arial" w:cs="Arial"/>
                <w:color w:val="000000"/>
                <w:sz w:val="22"/>
                <w:szCs w:val="22"/>
              </w:rPr>
              <w:t>1861</w:t>
            </w:r>
          </w:p>
        </w:tc>
      </w:tr>
      <w:tr w:rsidR="006F2DD1" w14:paraId="38FEB499" w14:textId="77777777" w:rsidTr="006F2DD1">
        <w:trPr>
          <w:cantSplit/>
          <w:jc w:val="center"/>
        </w:trPr>
        <w:tc>
          <w:tcPr>
            <w:tcW w:w="1080" w:type="dxa"/>
            <w:shd w:val="clear" w:color="auto" w:fill="FFFFFF"/>
            <w:tcMar>
              <w:top w:w="0" w:type="dxa"/>
              <w:left w:w="0" w:type="dxa"/>
              <w:bottom w:w="0" w:type="dxa"/>
              <w:right w:w="0" w:type="dxa"/>
            </w:tcMar>
            <w:vAlign w:val="center"/>
          </w:tcPr>
          <w:p w14:paraId="650D3AB7"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79260A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592251B" w14:textId="77777777" w:rsidR="006F2DD1" w:rsidRDefault="001311F5">
            <w:pPr>
              <w:spacing w:before="100" w:after="100"/>
              <w:ind w:left="100" w:right="100"/>
            </w:pPr>
            <w:r>
              <w:rPr>
                <w:rFonts w:ascii="Arial" w:eastAsia="Arial" w:hAnsi="Arial" w:cs="Arial"/>
                <w:color w:val="000000"/>
                <w:sz w:val="22"/>
                <w:szCs w:val="22"/>
              </w:rPr>
              <w:t>126</w:t>
            </w:r>
          </w:p>
        </w:tc>
        <w:tc>
          <w:tcPr>
            <w:tcW w:w="1080" w:type="dxa"/>
            <w:shd w:val="clear" w:color="auto" w:fill="FFFFFF"/>
            <w:tcMar>
              <w:top w:w="0" w:type="dxa"/>
              <w:left w:w="0" w:type="dxa"/>
              <w:bottom w:w="0" w:type="dxa"/>
              <w:right w:w="0" w:type="dxa"/>
            </w:tcMar>
            <w:vAlign w:val="center"/>
          </w:tcPr>
          <w:p w14:paraId="62A6591E" w14:textId="77777777" w:rsidR="006F2DD1" w:rsidRDefault="001311F5">
            <w:pPr>
              <w:spacing w:before="100" w:after="100"/>
              <w:ind w:left="100" w:right="100"/>
            </w:pPr>
            <w:r>
              <w:rPr>
                <w:rFonts w:ascii="Arial" w:eastAsia="Arial" w:hAnsi="Arial" w:cs="Arial"/>
                <w:color w:val="000000"/>
                <w:sz w:val="22"/>
                <w:szCs w:val="22"/>
              </w:rPr>
              <w:t>168</w:t>
            </w:r>
          </w:p>
        </w:tc>
        <w:tc>
          <w:tcPr>
            <w:tcW w:w="1080" w:type="dxa"/>
            <w:shd w:val="clear" w:color="auto" w:fill="FFFFFF"/>
            <w:tcMar>
              <w:top w:w="0" w:type="dxa"/>
              <w:left w:w="0" w:type="dxa"/>
              <w:bottom w:w="0" w:type="dxa"/>
              <w:right w:w="0" w:type="dxa"/>
            </w:tcMar>
            <w:vAlign w:val="center"/>
          </w:tcPr>
          <w:p w14:paraId="22B5CBB6" w14:textId="77777777" w:rsidR="006F2DD1" w:rsidRDefault="001311F5">
            <w:pPr>
              <w:spacing w:before="100" w:after="100"/>
              <w:ind w:left="100" w:right="100"/>
            </w:pPr>
            <w:r>
              <w:rPr>
                <w:rFonts w:ascii="Arial" w:eastAsia="Arial" w:hAnsi="Arial" w:cs="Arial"/>
                <w:color w:val="000000"/>
                <w:sz w:val="22"/>
                <w:szCs w:val="22"/>
              </w:rPr>
              <w:t>1508</w:t>
            </w:r>
          </w:p>
        </w:tc>
        <w:tc>
          <w:tcPr>
            <w:tcW w:w="1080" w:type="dxa"/>
            <w:shd w:val="clear" w:color="auto" w:fill="FFFFFF"/>
            <w:tcMar>
              <w:top w:w="0" w:type="dxa"/>
              <w:left w:w="0" w:type="dxa"/>
              <w:bottom w:w="0" w:type="dxa"/>
              <w:right w:w="0" w:type="dxa"/>
            </w:tcMar>
            <w:vAlign w:val="center"/>
          </w:tcPr>
          <w:p w14:paraId="3354C99A"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6C6F38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9799966" w14:textId="77777777" w:rsidR="006F2DD1" w:rsidRDefault="001311F5">
            <w:pPr>
              <w:spacing w:before="100" w:after="100"/>
              <w:ind w:left="100" w:right="100"/>
            </w:pPr>
            <w:r>
              <w:rPr>
                <w:rFonts w:ascii="Arial" w:eastAsia="Arial" w:hAnsi="Arial" w:cs="Arial"/>
                <w:color w:val="000000"/>
                <w:sz w:val="22"/>
                <w:szCs w:val="22"/>
              </w:rPr>
              <w:t>1802</w:t>
            </w:r>
          </w:p>
        </w:tc>
      </w:tr>
      <w:tr w:rsidR="006F2DD1" w14:paraId="657DF292" w14:textId="77777777" w:rsidTr="006F2DD1">
        <w:trPr>
          <w:cantSplit/>
          <w:jc w:val="center"/>
        </w:trPr>
        <w:tc>
          <w:tcPr>
            <w:tcW w:w="1080" w:type="dxa"/>
            <w:shd w:val="clear" w:color="auto" w:fill="FFFFFF"/>
            <w:tcMar>
              <w:top w:w="0" w:type="dxa"/>
              <w:left w:w="0" w:type="dxa"/>
              <w:bottom w:w="0" w:type="dxa"/>
              <w:right w:w="0" w:type="dxa"/>
            </w:tcMar>
            <w:vAlign w:val="center"/>
          </w:tcPr>
          <w:p w14:paraId="1E63238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C57CD7C"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F72F227" w14:textId="77777777" w:rsidR="006F2DD1" w:rsidRDefault="001311F5">
            <w:pPr>
              <w:spacing w:before="100" w:after="100"/>
              <w:ind w:left="100" w:right="100"/>
            </w:pPr>
            <w:r>
              <w:rPr>
                <w:rFonts w:ascii="Arial" w:eastAsia="Arial" w:hAnsi="Arial" w:cs="Arial"/>
                <w:color w:val="000000"/>
                <w:sz w:val="22"/>
                <w:szCs w:val="22"/>
              </w:rPr>
              <w:t>83</w:t>
            </w:r>
          </w:p>
        </w:tc>
        <w:tc>
          <w:tcPr>
            <w:tcW w:w="1080" w:type="dxa"/>
            <w:shd w:val="clear" w:color="auto" w:fill="FFFFFF"/>
            <w:tcMar>
              <w:top w:w="0" w:type="dxa"/>
              <w:left w:w="0" w:type="dxa"/>
              <w:bottom w:w="0" w:type="dxa"/>
              <w:right w:w="0" w:type="dxa"/>
            </w:tcMar>
            <w:vAlign w:val="center"/>
          </w:tcPr>
          <w:p w14:paraId="67C08F6B" w14:textId="77777777" w:rsidR="006F2DD1" w:rsidRDefault="001311F5">
            <w:pPr>
              <w:spacing w:before="100" w:after="100"/>
              <w:ind w:left="100" w:right="100"/>
            </w:pPr>
            <w:r>
              <w:rPr>
                <w:rFonts w:ascii="Arial" w:eastAsia="Arial" w:hAnsi="Arial" w:cs="Arial"/>
                <w:color w:val="000000"/>
                <w:sz w:val="22"/>
                <w:szCs w:val="22"/>
              </w:rPr>
              <w:t>561</w:t>
            </w:r>
          </w:p>
        </w:tc>
        <w:tc>
          <w:tcPr>
            <w:tcW w:w="1080" w:type="dxa"/>
            <w:shd w:val="clear" w:color="auto" w:fill="FFFFFF"/>
            <w:tcMar>
              <w:top w:w="0" w:type="dxa"/>
              <w:left w:w="0" w:type="dxa"/>
              <w:bottom w:w="0" w:type="dxa"/>
              <w:right w:w="0" w:type="dxa"/>
            </w:tcMar>
            <w:vAlign w:val="center"/>
          </w:tcPr>
          <w:p w14:paraId="614AE020" w14:textId="77777777" w:rsidR="006F2DD1" w:rsidRDefault="001311F5">
            <w:pPr>
              <w:spacing w:before="100" w:after="100"/>
              <w:ind w:left="100" w:right="100"/>
            </w:pPr>
            <w:r>
              <w:rPr>
                <w:rFonts w:ascii="Arial" w:eastAsia="Arial" w:hAnsi="Arial" w:cs="Arial"/>
                <w:color w:val="000000"/>
                <w:sz w:val="22"/>
                <w:szCs w:val="22"/>
              </w:rPr>
              <w:t>1190</w:t>
            </w:r>
          </w:p>
        </w:tc>
        <w:tc>
          <w:tcPr>
            <w:tcW w:w="1080" w:type="dxa"/>
            <w:shd w:val="clear" w:color="auto" w:fill="FFFFFF"/>
            <w:tcMar>
              <w:top w:w="0" w:type="dxa"/>
              <w:left w:w="0" w:type="dxa"/>
              <w:bottom w:w="0" w:type="dxa"/>
              <w:right w:w="0" w:type="dxa"/>
            </w:tcMar>
            <w:vAlign w:val="center"/>
          </w:tcPr>
          <w:p w14:paraId="108506D1"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5A63359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B0B2457" w14:textId="77777777" w:rsidR="006F2DD1" w:rsidRDefault="001311F5">
            <w:pPr>
              <w:spacing w:before="100" w:after="100"/>
              <w:ind w:left="100" w:right="100"/>
            </w:pPr>
            <w:r>
              <w:rPr>
                <w:rFonts w:ascii="Arial" w:eastAsia="Arial" w:hAnsi="Arial" w:cs="Arial"/>
                <w:color w:val="000000"/>
                <w:sz w:val="22"/>
                <w:szCs w:val="22"/>
              </w:rPr>
              <w:t>1835</w:t>
            </w:r>
          </w:p>
        </w:tc>
      </w:tr>
      <w:tr w:rsidR="006F2DD1" w14:paraId="0622EC98" w14:textId="77777777" w:rsidTr="006F2DD1">
        <w:trPr>
          <w:cantSplit/>
          <w:jc w:val="center"/>
        </w:trPr>
        <w:tc>
          <w:tcPr>
            <w:tcW w:w="1080" w:type="dxa"/>
            <w:shd w:val="clear" w:color="auto" w:fill="FFFFFF"/>
            <w:tcMar>
              <w:top w:w="0" w:type="dxa"/>
              <w:left w:w="0" w:type="dxa"/>
              <w:bottom w:w="0" w:type="dxa"/>
              <w:right w:w="0" w:type="dxa"/>
            </w:tcMar>
            <w:vAlign w:val="center"/>
          </w:tcPr>
          <w:p w14:paraId="2BCFCA7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D981C7D"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F89C3A6" w14:textId="77777777" w:rsidR="006F2DD1" w:rsidRDefault="001311F5">
            <w:pPr>
              <w:spacing w:before="100" w:after="100"/>
              <w:ind w:left="100" w:right="100"/>
            </w:pPr>
            <w:r>
              <w:rPr>
                <w:rFonts w:ascii="Arial" w:eastAsia="Arial" w:hAnsi="Arial" w:cs="Arial"/>
                <w:color w:val="000000"/>
                <w:sz w:val="22"/>
                <w:szCs w:val="22"/>
              </w:rPr>
              <w:t>117</w:t>
            </w:r>
          </w:p>
        </w:tc>
        <w:tc>
          <w:tcPr>
            <w:tcW w:w="1080" w:type="dxa"/>
            <w:shd w:val="clear" w:color="auto" w:fill="FFFFFF"/>
            <w:tcMar>
              <w:top w:w="0" w:type="dxa"/>
              <w:left w:w="0" w:type="dxa"/>
              <w:bottom w:w="0" w:type="dxa"/>
              <w:right w:w="0" w:type="dxa"/>
            </w:tcMar>
            <w:vAlign w:val="center"/>
          </w:tcPr>
          <w:p w14:paraId="532381C8" w14:textId="77777777" w:rsidR="006F2DD1" w:rsidRDefault="001311F5">
            <w:pPr>
              <w:spacing w:before="100" w:after="100"/>
              <w:ind w:left="100" w:right="100"/>
            </w:pPr>
            <w:r>
              <w:rPr>
                <w:rFonts w:ascii="Arial" w:eastAsia="Arial" w:hAnsi="Arial" w:cs="Arial"/>
                <w:color w:val="000000"/>
                <w:sz w:val="22"/>
                <w:szCs w:val="22"/>
              </w:rPr>
              <w:t>1536</w:t>
            </w:r>
          </w:p>
        </w:tc>
        <w:tc>
          <w:tcPr>
            <w:tcW w:w="1080" w:type="dxa"/>
            <w:shd w:val="clear" w:color="auto" w:fill="FFFFFF"/>
            <w:tcMar>
              <w:top w:w="0" w:type="dxa"/>
              <w:left w:w="0" w:type="dxa"/>
              <w:bottom w:w="0" w:type="dxa"/>
              <w:right w:w="0" w:type="dxa"/>
            </w:tcMar>
            <w:vAlign w:val="center"/>
          </w:tcPr>
          <w:p w14:paraId="1436C4A1" w14:textId="77777777" w:rsidR="006F2DD1" w:rsidRDefault="001311F5">
            <w:pPr>
              <w:spacing w:before="100" w:after="100"/>
              <w:ind w:left="100" w:right="100"/>
            </w:pPr>
            <w:r>
              <w:rPr>
                <w:rFonts w:ascii="Arial" w:eastAsia="Arial" w:hAnsi="Arial" w:cs="Arial"/>
                <w:color w:val="000000"/>
                <w:sz w:val="22"/>
                <w:szCs w:val="22"/>
              </w:rPr>
              <w:t>677</w:t>
            </w:r>
          </w:p>
        </w:tc>
        <w:tc>
          <w:tcPr>
            <w:tcW w:w="1080" w:type="dxa"/>
            <w:shd w:val="clear" w:color="auto" w:fill="FFFFFF"/>
            <w:tcMar>
              <w:top w:w="0" w:type="dxa"/>
              <w:left w:w="0" w:type="dxa"/>
              <w:bottom w:w="0" w:type="dxa"/>
              <w:right w:w="0" w:type="dxa"/>
            </w:tcMar>
            <w:vAlign w:val="center"/>
          </w:tcPr>
          <w:p w14:paraId="14220857" w14:textId="77777777" w:rsidR="006F2DD1" w:rsidRDefault="001311F5">
            <w:pPr>
              <w:spacing w:before="100" w:after="100"/>
              <w:ind w:left="100" w:right="100"/>
            </w:pPr>
            <w:r>
              <w:rPr>
                <w:rFonts w:ascii="Arial" w:eastAsia="Arial" w:hAnsi="Arial" w:cs="Arial"/>
                <w:color w:val="000000"/>
                <w:sz w:val="22"/>
                <w:szCs w:val="22"/>
              </w:rPr>
              <w:t>&lt;1</w:t>
            </w:r>
          </w:p>
        </w:tc>
        <w:tc>
          <w:tcPr>
            <w:tcW w:w="1080" w:type="dxa"/>
            <w:shd w:val="clear" w:color="auto" w:fill="FFFFFF"/>
            <w:tcMar>
              <w:top w:w="0" w:type="dxa"/>
              <w:left w:w="0" w:type="dxa"/>
              <w:bottom w:w="0" w:type="dxa"/>
              <w:right w:w="0" w:type="dxa"/>
            </w:tcMar>
            <w:vAlign w:val="center"/>
          </w:tcPr>
          <w:p w14:paraId="78A6BFC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0173A43" w14:textId="77777777" w:rsidR="006F2DD1" w:rsidRDefault="001311F5">
            <w:pPr>
              <w:spacing w:before="100" w:after="100"/>
              <w:ind w:left="100" w:right="100"/>
            </w:pPr>
            <w:r>
              <w:rPr>
                <w:rFonts w:ascii="Arial" w:eastAsia="Arial" w:hAnsi="Arial" w:cs="Arial"/>
                <w:color w:val="000000"/>
                <w:sz w:val="22"/>
                <w:szCs w:val="22"/>
              </w:rPr>
              <w:t>2329</w:t>
            </w:r>
          </w:p>
        </w:tc>
      </w:tr>
      <w:tr w:rsidR="006F2DD1" w14:paraId="75EF9C48" w14:textId="77777777" w:rsidTr="006F2DD1">
        <w:trPr>
          <w:cantSplit/>
          <w:jc w:val="center"/>
        </w:trPr>
        <w:tc>
          <w:tcPr>
            <w:tcW w:w="1080" w:type="dxa"/>
            <w:shd w:val="clear" w:color="auto" w:fill="FFFFFF"/>
            <w:tcMar>
              <w:top w:w="0" w:type="dxa"/>
              <w:left w:w="0" w:type="dxa"/>
              <w:bottom w:w="0" w:type="dxa"/>
              <w:right w:w="0" w:type="dxa"/>
            </w:tcMar>
            <w:vAlign w:val="center"/>
          </w:tcPr>
          <w:p w14:paraId="04DB24F1"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624DAFC"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EF1E08C" w14:textId="77777777" w:rsidR="006F2DD1" w:rsidRDefault="001311F5">
            <w:pPr>
              <w:spacing w:before="100" w:after="100"/>
              <w:ind w:left="100" w:right="100"/>
            </w:pPr>
            <w:r>
              <w:rPr>
                <w:rFonts w:ascii="Arial" w:eastAsia="Arial" w:hAnsi="Arial" w:cs="Arial"/>
                <w:color w:val="000000"/>
                <w:sz w:val="22"/>
                <w:szCs w:val="22"/>
              </w:rPr>
              <w:t>105</w:t>
            </w:r>
          </w:p>
        </w:tc>
        <w:tc>
          <w:tcPr>
            <w:tcW w:w="1080" w:type="dxa"/>
            <w:shd w:val="clear" w:color="auto" w:fill="FFFFFF"/>
            <w:tcMar>
              <w:top w:w="0" w:type="dxa"/>
              <w:left w:w="0" w:type="dxa"/>
              <w:bottom w:w="0" w:type="dxa"/>
              <w:right w:w="0" w:type="dxa"/>
            </w:tcMar>
            <w:vAlign w:val="center"/>
          </w:tcPr>
          <w:p w14:paraId="10401D06" w14:textId="77777777" w:rsidR="006F2DD1" w:rsidRDefault="001311F5">
            <w:pPr>
              <w:spacing w:before="100" w:after="100"/>
              <w:ind w:left="100" w:right="100"/>
            </w:pPr>
            <w:r>
              <w:rPr>
                <w:rFonts w:ascii="Arial" w:eastAsia="Arial" w:hAnsi="Arial" w:cs="Arial"/>
                <w:color w:val="000000"/>
                <w:sz w:val="22"/>
                <w:szCs w:val="22"/>
              </w:rPr>
              <w:t>2154</w:t>
            </w:r>
          </w:p>
        </w:tc>
        <w:tc>
          <w:tcPr>
            <w:tcW w:w="1080" w:type="dxa"/>
            <w:shd w:val="clear" w:color="auto" w:fill="FFFFFF"/>
            <w:tcMar>
              <w:top w:w="0" w:type="dxa"/>
              <w:left w:w="0" w:type="dxa"/>
              <w:bottom w:w="0" w:type="dxa"/>
              <w:right w:w="0" w:type="dxa"/>
            </w:tcMar>
            <w:vAlign w:val="center"/>
          </w:tcPr>
          <w:p w14:paraId="06A63192" w14:textId="77777777" w:rsidR="006F2DD1" w:rsidRDefault="001311F5">
            <w:pPr>
              <w:spacing w:before="100" w:after="100"/>
              <w:ind w:left="100" w:right="100"/>
            </w:pPr>
            <w:r>
              <w:rPr>
                <w:rFonts w:ascii="Arial" w:eastAsia="Arial" w:hAnsi="Arial" w:cs="Arial"/>
                <w:color w:val="000000"/>
                <w:sz w:val="22"/>
                <w:szCs w:val="22"/>
              </w:rPr>
              <w:t>484</w:t>
            </w:r>
          </w:p>
        </w:tc>
        <w:tc>
          <w:tcPr>
            <w:tcW w:w="1080" w:type="dxa"/>
            <w:shd w:val="clear" w:color="auto" w:fill="FFFFFF"/>
            <w:tcMar>
              <w:top w:w="0" w:type="dxa"/>
              <w:left w:w="0" w:type="dxa"/>
              <w:bottom w:w="0" w:type="dxa"/>
              <w:right w:w="0" w:type="dxa"/>
            </w:tcMar>
            <w:vAlign w:val="center"/>
          </w:tcPr>
          <w:p w14:paraId="30C85EF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1F01B0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349813B" w14:textId="77777777" w:rsidR="006F2DD1" w:rsidRDefault="001311F5">
            <w:pPr>
              <w:spacing w:before="100" w:after="100"/>
              <w:ind w:left="100" w:right="100"/>
            </w:pPr>
            <w:r>
              <w:rPr>
                <w:rFonts w:ascii="Arial" w:eastAsia="Arial" w:hAnsi="Arial" w:cs="Arial"/>
                <w:color w:val="000000"/>
                <w:sz w:val="22"/>
                <w:szCs w:val="22"/>
              </w:rPr>
              <w:t>2743</w:t>
            </w:r>
          </w:p>
        </w:tc>
      </w:tr>
      <w:tr w:rsidR="006F2DD1" w14:paraId="64B066AE" w14:textId="77777777" w:rsidTr="006F2DD1">
        <w:trPr>
          <w:cantSplit/>
          <w:jc w:val="center"/>
        </w:trPr>
        <w:tc>
          <w:tcPr>
            <w:tcW w:w="1080" w:type="dxa"/>
            <w:shd w:val="clear" w:color="auto" w:fill="FFFFFF"/>
            <w:tcMar>
              <w:top w:w="0" w:type="dxa"/>
              <w:left w:w="0" w:type="dxa"/>
              <w:bottom w:w="0" w:type="dxa"/>
              <w:right w:w="0" w:type="dxa"/>
            </w:tcMar>
            <w:vAlign w:val="center"/>
          </w:tcPr>
          <w:p w14:paraId="044B6CE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C9E4976"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F7528C1"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CA95BBE"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8314384" w14:textId="77777777" w:rsidR="006F2DD1" w:rsidRDefault="001311F5">
            <w:pPr>
              <w:spacing w:before="100" w:after="100"/>
              <w:ind w:left="100" w:right="100"/>
            </w:pPr>
            <w:r>
              <w:rPr>
                <w:rFonts w:ascii="Arial" w:eastAsia="Arial" w:hAnsi="Arial" w:cs="Arial"/>
                <w:color w:val="000000"/>
                <w:sz w:val="22"/>
                <w:szCs w:val="22"/>
              </w:rPr>
              <w:t>3246</w:t>
            </w:r>
          </w:p>
        </w:tc>
        <w:tc>
          <w:tcPr>
            <w:tcW w:w="1080" w:type="dxa"/>
            <w:shd w:val="clear" w:color="auto" w:fill="FFFFFF"/>
            <w:tcMar>
              <w:top w:w="0" w:type="dxa"/>
              <w:left w:w="0" w:type="dxa"/>
              <w:bottom w:w="0" w:type="dxa"/>
              <w:right w:w="0" w:type="dxa"/>
            </w:tcMar>
            <w:vAlign w:val="center"/>
          </w:tcPr>
          <w:p w14:paraId="74F8015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95806A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104EACB" w14:textId="77777777" w:rsidR="006F2DD1" w:rsidRDefault="001311F5">
            <w:pPr>
              <w:spacing w:before="100" w:after="100"/>
              <w:ind w:left="100" w:right="100"/>
            </w:pPr>
            <w:r>
              <w:rPr>
                <w:rFonts w:ascii="Arial" w:eastAsia="Arial" w:hAnsi="Arial" w:cs="Arial"/>
                <w:color w:val="000000"/>
                <w:sz w:val="22"/>
                <w:szCs w:val="22"/>
              </w:rPr>
              <w:t>3246</w:t>
            </w:r>
          </w:p>
        </w:tc>
      </w:tr>
      <w:tr w:rsidR="006F2DD1" w14:paraId="7EAE9DCE" w14:textId="77777777" w:rsidTr="006F2DD1">
        <w:trPr>
          <w:cantSplit/>
          <w:jc w:val="center"/>
        </w:trPr>
        <w:tc>
          <w:tcPr>
            <w:tcW w:w="1080" w:type="dxa"/>
            <w:shd w:val="clear" w:color="auto" w:fill="FFFFFF"/>
            <w:tcMar>
              <w:top w:w="0" w:type="dxa"/>
              <w:left w:w="0" w:type="dxa"/>
              <w:bottom w:w="0" w:type="dxa"/>
              <w:right w:w="0" w:type="dxa"/>
            </w:tcMar>
            <w:vAlign w:val="center"/>
          </w:tcPr>
          <w:p w14:paraId="5E6001A4"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42BE804"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370A97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421DCB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21C87C9" w14:textId="77777777" w:rsidR="006F2DD1" w:rsidRDefault="001311F5">
            <w:pPr>
              <w:spacing w:before="100" w:after="100"/>
              <w:ind w:left="100" w:right="100"/>
            </w:pPr>
            <w:r>
              <w:rPr>
                <w:rFonts w:ascii="Arial" w:eastAsia="Arial" w:hAnsi="Arial" w:cs="Arial"/>
                <w:color w:val="000000"/>
                <w:sz w:val="22"/>
                <w:szCs w:val="22"/>
              </w:rPr>
              <w:t>2817</w:t>
            </w:r>
          </w:p>
        </w:tc>
        <w:tc>
          <w:tcPr>
            <w:tcW w:w="1080" w:type="dxa"/>
            <w:shd w:val="clear" w:color="auto" w:fill="FFFFFF"/>
            <w:tcMar>
              <w:top w:w="0" w:type="dxa"/>
              <w:left w:w="0" w:type="dxa"/>
              <w:bottom w:w="0" w:type="dxa"/>
              <w:right w:w="0" w:type="dxa"/>
            </w:tcMar>
            <w:vAlign w:val="center"/>
          </w:tcPr>
          <w:p w14:paraId="0B91EBCF"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8102A1B"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F2C39B5" w14:textId="77777777" w:rsidR="006F2DD1" w:rsidRDefault="001311F5">
            <w:pPr>
              <w:spacing w:before="100" w:after="100"/>
              <w:ind w:left="100" w:right="100"/>
            </w:pPr>
            <w:r>
              <w:rPr>
                <w:rFonts w:ascii="Arial" w:eastAsia="Arial" w:hAnsi="Arial" w:cs="Arial"/>
                <w:color w:val="000000"/>
                <w:sz w:val="22"/>
                <w:szCs w:val="22"/>
              </w:rPr>
              <w:t>2817</w:t>
            </w:r>
          </w:p>
        </w:tc>
      </w:tr>
      <w:tr w:rsidR="006F2DD1" w14:paraId="344A8A88" w14:textId="77777777" w:rsidTr="006F2DD1">
        <w:trPr>
          <w:cantSplit/>
          <w:jc w:val="center"/>
        </w:trPr>
        <w:tc>
          <w:tcPr>
            <w:tcW w:w="1080" w:type="dxa"/>
            <w:shd w:val="clear" w:color="auto" w:fill="FFFFFF"/>
            <w:tcMar>
              <w:top w:w="0" w:type="dxa"/>
              <w:left w:w="0" w:type="dxa"/>
              <w:bottom w:w="0" w:type="dxa"/>
              <w:right w:w="0" w:type="dxa"/>
            </w:tcMar>
            <w:vAlign w:val="center"/>
          </w:tcPr>
          <w:p w14:paraId="0BE8EBDD"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1AD32DD"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C84F6E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440061EC"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DB96416" w14:textId="77777777" w:rsidR="006F2DD1" w:rsidRDefault="001311F5">
            <w:pPr>
              <w:spacing w:before="100" w:after="100"/>
              <w:ind w:left="100" w:right="100"/>
            </w:pPr>
            <w:r>
              <w:rPr>
                <w:rFonts w:ascii="Arial" w:eastAsia="Arial" w:hAnsi="Arial" w:cs="Arial"/>
                <w:color w:val="000000"/>
                <w:sz w:val="22"/>
                <w:szCs w:val="22"/>
              </w:rPr>
              <w:t>2811</w:t>
            </w:r>
          </w:p>
        </w:tc>
        <w:tc>
          <w:tcPr>
            <w:tcW w:w="1080" w:type="dxa"/>
            <w:shd w:val="clear" w:color="auto" w:fill="FFFFFF"/>
            <w:tcMar>
              <w:top w:w="0" w:type="dxa"/>
              <w:left w:w="0" w:type="dxa"/>
              <w:bottom w:w="0" w:type="dxa"/>
              <w:right w:w="0" w:type="dxa"/>
            </w:tcMar>
            <w:vAlign w:val="center"/>
          </w:tcPr>
          <w:p w14:paraId="2C41998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BAB9B58"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1736DDD" w14:textId="77777777" w:rsidR="006F2DD1" w:rsidRDefault="001311F5">
            <w:pPr>
              <w:spacing w:before="100" w:after="100"/>
              <w:ind w:left="100" w:right="100"/>
            </w:pPr>
            <w:r>
              <w:rPr>
                <w:rFonts w:ascii="Arial" w:eastAsia="Arial" w:hAnsi="Arial" w:cs="Arial"/>
                <w:color w:val="000000"/>
                <w:sz w:val="22"/>
                <w:szCs w:val="22"/>
              </w:rPr>
              <w:t>2811</w:t>
            </w:r>
          </w:p>
        </w:tc>
      </w:tr>
      <w:tr w:rsidR="006F2DD1" w14:paraId="5D83E777" w14:textId="77777777" w:rsidTr="006F2DD1">
        <w:trPr>
          <w:cantSplit/>
          <w:jc w:val="center"/>
        </w:trPr>
        <w:tc>
          <w:tcPr>
            <w:tcW w:w="1080" w:type="dxa"/>
            <w:shd w:val="clear" w:color="auto" w:fill="FFFFFF"/>
            <w:tcMar>
              <w:top w:w="0" w:type="dxa"/>
              <w:left w:w="0" w:type="dxa"/>
              <w:bottom w:w="0" w:type="dxa"/>
              <w:right w:w="0" w:type="dxa"/>
            </w:tcMar>
            <w:vAlign w:val="center"/>
          </w:tcPr>
          <w:p w14:paraId="2AB155AE"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030B89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8277F62"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E4EA15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990CFDC" w14:textId="77777777" w:rsidR="006F2DD1" w:rsidRDefault="001311F5">
            <w:pPr>
              <w:spacing w:before="100" w:after="100"/>
              <w:ind w:left="100" w:right="100"/>
            </w:pPr>
            <w:r>
              <w:rPr>
                <w:rFonts w:ascii="Arial" w:eastAsia="Arial" w:hAnsi="Arial" w:cs="Arial"/>
                <w:color w:val="000000"/>
                <w:sz w:val="22"/>
                <w:szCs w:val="22"/>
              </w:rPr>
              <w:t>2455</w:t>
            </w:r>
          </w:p>
        </w:tc>
        <w:tc>
          <w:tcPr>
            <w:tcW w:w="1080" w:type="dxa"/>
            <w:shd w:val="clear" w:color="auto" w:fill="FFFFFF"/>
            <w:tcMar>
              <w:top w:w="0" w:type="dxa"/>
              <w:left w:w="0" w:type="dxa"/>
              <w:bottom w:w="0" w:type="dxa"/>
              <w:right w:w="0" w:type="dxa"/>
            </w:tcMar>
            <w:vAlign w:val="center"/>
          </w:tcPr>
          <w:p w14:paraId="738326C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97383CD"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F940B57" w14:textId="77777777" w:rsidR="006F2DD1" w:rsidRDefault="001311F5">
            <w:pPr>
              <w:spacing w:before="100" w:after="100"/>
              <w:ind w:left="100" w:right="100"/>
            </w:pPr>
            <w:r>
              <w:rPr>
                <w:rFonts w:ascii="Arial" w:eastAsia="Arial" w:hAnsi="Arial" w:cs="Arial"/>
                <w:color w:val="000000"/>
                <w:sz w:val="22"/>
                <w:szCs w:val="22"/>
              </w:rPr>
              <w:t>2455</w:t>
            </w:r>
          </w:p>
        </w:tc>
      </w:tr>
      <w:tr w:rsidR="006F2DD1" w14:paraId="7E306A64" w14:textId="77777777" w:rsidTr="006F2DD1">
        <w:trPr>
          <w:cantSplit/>
          <w:jc w:val="center"/>
        </w:trPr>
        <w:tc>
          <w:tcPr>
            <w:tcW w:w="1080" w:type="dxa"/>
            <w:shd w:val="clear" w:color="auto" w:fill="FFFFFF"/>
            <w:tcMar>
              <w:top w:w="0" w:type="dxa"/>
              <w:left w:w="0" w:type="dxa"/>
              <w:bottom w:w="0" w:type="dxa"/>
              <w:right w:w="0" w:type="dxa"/>
            </w:tcMar>
            <w:vAlign w:val="center"/>
          </w:tcPr>
          <w:p w14:paraId="2853986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A0B390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B98B56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C74697D" w14:textId="77777777" w:rsidR="006F2DD1" w:rsidRDefault="001311F5">
            <w:pPr>
              <w:spacing w:before="100" w:after="100"/>
              <w:ind w:left="100" w:right="100"/>
            </w:pPr>
            <w:r>
              <w:rPr>
                <w:rFonts w:ascii="Arial" w:eastAsia="Arial" w:hAnsi="Arial" w:cs="Arial"/>
                <w:color w:val="000000"/>
                <w:sz w:val="22"/>
                <w:szCs w:val="22"/>
              </w:rPr>
              <w:t>137</w:t>
            </w:r>
          </w:p>
        </w:tc>
        <w:tc>
          <w:tcPr>
            <w:tcW w:w="1080" w:type="dxa"/>
            <w:shd w:val="clear" w:color="auto" w:fill="FFFFFF"/>
            <w:tcMar>
              <w:top w:w="0" w:type="dxa"/>
              <w:left w:w="0" w:type="dxa"/>
              <w:bottom w:w="0" w:type="dxa"/>
              <w:right w:w="0" w:type="dxa"/>
            </w:tcMar>
            <w:vAlign w:val="center"/>
          </w:tcPr>
          <w:p w14:paraId="18FFD347" w14:textId="77777777" w:rsidR="006F2DD1" w:rsidRDefault="001311F5">
            <w:pPr>
              <w:spacing w:before="100" w:after="100"/>
              <w:ind w:left="100" w:right="100"/>
            </w:pPr>
            <w:r>
              <w:rPr>
                <w:rFonts w:ascii="Arial" w:eastAsia="Arial" w:hAnsi="Arial" w:cs="Arial"/>
                <w:color w:val="000000"/>
                <w:sz w:val="22"/>
                <w:szCs w:val="22"/>
              </w:rPr>
              <w:t>2678</w:t>
            </w:r>
          </w:p>
        </w:tc>
        <w:tc>
          <w:tcPr>
            <w:tcW w:w="1080" w:type="dxa"/>
            <w:shd w:val="clear" w:color="auto" w:fill="FFFFFF"/>
            <w:tcMar>
              <w:top w:w="0" w:type="dxa"/>
              <w:left w:w="0" w:type="dxa"/>
              <w:bottom w:w="0" w:type="dxa"/>
              <w:right w:w="0" w:type="dxa"/>
            </w:tcMar>
            <w:vAlign w:val="center"/>
          </w:tcPr>
          <w:p w14:paraId="29590FCE"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8C0107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5B44EC77" w14:textId="77777777" w:rsidR="006F2DD1" w:rsidRDefault="001311F5">
            <w:pPr>
              <w:spacing w:before="100" w:after="100"/>
              <w:ind w:left="100" w:right="100"/>
            </w:pPr>
            <w:r>
              <w:rPr>
                <w:rFonts w:ascii="Arial" w:eastAsia="Arial" w:hAnsi="Arial" w:cs="Arial"/>
                <w:color w:val="000000"/>
                <w:sz w:val="22"/>
                <w:szCs w:val="22"/>
              </w:rPr>
              <w:t>2816</w:t>
            </w:r>
          </w:p>
        </w:tc>
      </w:tr>
      <w:tr w:rsidR="006F2DD1" w14:paraId="03897505" w14:textId="77777777" w:rsidTr="006F2DD1">
        <w:trPr>
          <w:cantSplit/>
          <w:jc w:val="center"/>
        </w:trPr>
        <w:tc>
          <w:tcPr>
            <w:tcW w:w="1080" w:type="dxa"/>
            <w:shd w:val="clear" w:color="auto" w:fill="FFFFFF"/>
            <w:tcMar>
              <w:top w:w="0" w:type="dxa"/>
              <w:left w:w="0" w:type="dxa"/>
              <w:bottom w:w="0" w:type="dxa"/>
              <w:right w:w="0" w:type="dxa"/>
            </w:tcMar>
            <w:vAlign w:val="center"/>
          </w:tcPr>
          <w:p w14:paraId="226E8461"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4D92F12"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AEF7100"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CECDF6" w14:textId="77777777" w:rsidR="006F2DD1" w:rsidRDefault="001311F5">
            <w:pPr>
              <w:spacing w:before="100" w:after="100"/>
              <w:ind w:left="100" w:right="100"/>
            </w:pPr>
            <w:r>
              <w:rPr>
                <w:rFonts w:ascii="Arial" w:eastAsia="Arial" w:hAnsi="Arial" w:cs="Arial"/>
                <w:color w:val="000000"/>
                <w:sz w:val="22"/>
                <w:szCs w:val="22"/>
              </w:rPr>
              <w:t>163</w:t>
            </w:r>
          </w:p>
        </w:tc>
        <w:tc>
          <w:tcPr>
            <w:tcW w:w="1080" w:type="dxa"/>
            <w:shd w:val="clear" w:color="auto" w:fill="FFFFFF"/>
            <w:tcMar>
              <w:top w:w="0" w:type="dxa"/>
              <w:left w:w="0" w:type="dxa"/>
              <w:bottom w:w="0" w:type="dxa"/>
              <w:right w:w="0" w:type="dxa"/>
            </w:tcMar>
            <w:vAlign w:val="center"/>
          </w:tcPr>
          <w:p w14:paraId="0EC042B8" w14:textId="77777777" w:rsidR="006F2DD1" w:rsidRDefault="001311F5">
            <w:pPr>
              <w:spacing w:before="100" w:after="100"/>
              <w:ind w:left="100" w:right="100"/>
            </w:pPr>
            <w:r>
              <w:rPr>
                <w:rFonts w:ascii="Arial" w:eastAsia="Arial" w:hAnsi="Arial" w:cs="Arial"/>
                <w:color w:val="000000"/>
                <w:sz w:val="22"/>
                <w:szCs w:val="22"/>
              </w:rPr>
              <w:t>2856</w:t>
            </w:r>
          </w:p>
        </w:tc>
        <w:tc>
          <w:tcPr>
            <w:tcW w:w="1080" w:type="dxa"/>
            <w:shd w:val="clear" w:color="auto" w:fill="FFFFFF"/>
            <w:tcMar>
              <w:top w:w="0" w:type="dxa"/>
              <w:left w:w="0" w:type="dxa"/>
              <w:bottom w:w="0" w:type="dxa"/>
              <w:right w:w="0" w:type="dxa"/>
            </w:tcMar>
            <w:vAlign w:val="center"/>
          </w:tcPr>
          <w:p w14:paraId="00CC3323"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34D2723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874CA81" w14:textId="77777777" w:rsidR="006F2DD1" w:rsidRDefault="001311F5">
            <w:pPr>
              <w:spacing w:before="100" w:after="100"/>
              <w:ind w:left="100" w:right="100"/>
            </w:pPr>
            <w:r>
              <w:rPr>
                <w:rFonts w:ascii="Arial" w:eastAsia="Arial" w:hAnsi="Arial" w:cs="Arial"/>
                <w:color w:val="000000"/>
                <w:sz w:val="22"/>
                <w:szCs w:val="22"/>
              </w:rPr>
              <w:t>3019</w:t>
            </w:r>
          </w:p>
        </w:tc>
      </w:tr>
      <w:tr w:rsidR="006F2DD1" w14:paraId="2B6186E9" w14:textId="77777777" w:rsidTr="006F2DD1">
        <w:trPr>
          <w:cantSplit/>
          <w:jc w:val="center"/>
        </w:trPr>
        <w:tc>
          <w:tcPr>
            <w:tcW w:w="1080" w:type="dxa"/>
            <w:shd w:val="clear" w:color="auto" w:fill="FFFFFF"/>
            <w:tcMar>
              <w:top w:w="0" w:type="dxa"/>
              <w:left w:w="0" w:type="dxa"/>
              <w:bottom w:w="0" w:type="dxa"/>
              <w:right w:w="0" w:type="dxa"/>
            </w:tcMar>
            <w:vAlign w:val="center"/>
          </w:tcPr>
          <w:p w14:paraId="4B5AFAD9"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C563799"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29FEC2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C3392E0" w14:textId="77777777" w:rsidR="006F2DD1" w:rsidRDefault="001311F5">
            <w:pPr>
              <w:spacing w:before="100" w:after="100"/>
              <w:ind w:left="100" w:right="100"/>
            </w:pPr>
            <w:r>
              <w:rPr>
                <w:rFonts w:ascii="Arial" w:eastAsia="Arial" w:hAnsi="Arial" w:cs="Arial"/>
                <w:color w:val="000000"/>
                <w:sz w:val="22"/>
                <w:szCs w:val="22"/>
              </w:rPr>
              <w:t>262</w:t>
            </w:r>
          </w:p>
        </w:tc>
        <w:tc>
          <w:tcPr>
            <w:tcW w:w="1080" w:type="dxa"/>
            <w:shd w:val="clear" w:color="auto" w:fill="FFFFFF"/>
            <w:tcMar>
              <w:top w:w="0" w:type="dxa"/>
              <w:left w:w="0" w:type="dxa"/>
              <w:bottom w:w="0" w:type="dxa"/>
              <w:right w:w="0" w:type="dxa"/>
            </w:tcMar>
            <w:vAlign w:val="center"/>
          </w:tcPr>
          <w:p w14:paraId="019654C6" w14:textId="77777777" w:rsidR="006F2DD1" w:rsidRDefault="001311F5">
            <w:pPr>
              <w:spacing w:before="100" w:after="100"/>
              <w:ind w:left="100" w:right="100"/>
            </w:pPr>
            <w:r>
              <w:rPr>
                <w:rFonts w:ascii="Arial" w:eastAsia="Arial" w:hAnsi="Arial" w:cs="Arial"/>
                <w:color w:val="000000"/>
                <w:sz w:val="22"/>
                <w:szCs w:val="22"/>
              </w:rPr>
              <w:t>2851</w:t>
            </w:r>
          </w:p>
        </w:tc>
        <w:tc>
          <w:tcPr>
            <w:tcW w:w="1080" w:type="dxa"/>
            <w:shd w:val="clear" w:color="auto" w:fill="FFFFFF"/>
            <w:tcMar>
              <w:top w:w="0" w:type="dxa"/>
              <w:left w:w="0" w:type="dxa"/>
              <w:bottom w:w="0" w:type="dxa"/>
              <w:right w:w="0" w:type="dxa"/>
            </w:tcMar>
            <w:vAlign w:val="center"/>
          </w:tcPr>
          <w:p w14:paraId="7F3EE8A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B701567"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05F1E16B" w14:textId="77777777" w:rsidR="006F2DD1" w:rsidRDefault="001311F5">
            <w:pPr>
              <w:spacing w:before="100" w:after="100"/>
              <w:ind w:left="100" w:right="100"/>
            </w:pPr>
            <w:r>
              <w:rPr>
                <w:rFonts w:ascii="Arial" w:eastAsia="Arial" w:hAnsi="Arial" w:cs="Arial"/>
                <w:color w:val="000000"/>
                <w:sz w:val="22"/>
                <w:szCs w:val="22"/>
              </w:rPr>
              <w:t>3113</w:t>
            </w:r>
          </w:p>
        </w:tc>
      </w:tr>
      <w:tr w:rsidR="006F2DD1" w14:paraId="21BDFF2F" w14:textId="77777777" w:rsidTr="006F2DD1">
        <w:trPr>
          <w:cantSplit/>
          <w:jc w:val="center"/>
        </w:trPr>
        <w:tc>
          <w:tcPr>
            <w:tcW w:w="1080" w:type="dxa"/>
            <w:shd w:val="clear" w:color="auto" w:fill="FFFFFF"/>
            <w:tcMar>
              <w:top w:w="0" w:type="dxa"/>
              <w:left w:w="0" w:type="dxa"/>
              <w:bottom w:w="0" w:type="dxa"/>
              <w:right w:w="0" w:type="dxa"/>
            </w:tcMar>
            <w:vAlign w:val="center"/>
          </w:tcPr>
          <w:p w14:paraId="57816598"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A2366F7"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B31D70A"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2137526" w14:textId="77777777" w:rsidR="006F2DD1" w:rsidRDefault="001311F5">
            <w:pPr>
              <w:spacing w:before="100" w:after="100"/>
              <w:ind w:left="100" w:right="100"/>
            </w:pPr>
            <w:r>
              <w:rPr>
                <w:rFonts w:ascii="Arial" w:eastAsia="Arial" w:hAnsi="Arial" w:cs="Arial"/>
                <w:color w:val="000000"/>
                <w:sz w:val="22"/>
                <w:szCs w:val="22"/>
              </w:rPr>
              <w:t>499</w:t>
            </w:r>
          </w:p>
        </w:tc>
        <w:tc>
          <w:tcPr>
            <w:tcW w:w="1080" w:type="dxa"/>
            <w:shd w:val="clear" w:color="auto" w:fill="FFFFFF"/>
            <w:tcMar>
              <w:top w:w="0" w:type="dxa"/>
              <w:left w:w="0" w:type="dxa"/>
              <w:bottom w:w="0" w:type="dxa"/>
              <w:right w:w="0" w:type="dxa"/>
            </w:tcMar>
            <w:vAlign w:val="center"/>
          </w:tcPr>
          <w:p w14:paraId="5F81F677" w14:textId="77777777" w:rsidR="006F2DD1" w:rsidRDefault="001311F5">
            <w:pPr>
              <w:spacing w:before="100" w:after="100"/>
              <w:ind w:left="100" w:right="100"/>
            </w:pPr>
            <w:r>
              <w:rPr>
                <w:rFonts w:ascii="Arial" w:eastAsia="Arial" w:hAnsi="Arial" w:cs="Arial"/>
                <w:color w:val="000000"/>
                <w:sz w:val="22"/>
                <w:szCs w:val="22"/>
              </w:rPr>
              <w:t>2638</w:t>
            </w:r>
          </w:p>
        </w:tc>
        <w:tc>
          <w:tcPr>
            <w:tcW w:w="1080" w:type="dxa"/>
            <w:shd w:val="clear" w:color="auto" w:fill="FFFFFF"/>
            <w:tcMar>
              <w:top w:w="0" w:type="dxa"/>
              <w:left w:w="0" w:type="dxa"/>
              <w:bottom w:w="0" w:type="dxa"/>
              <w:right w:w="0" w:type="dxa"/>
            </w:tcMar>
            <w:vAlign w:val="center"/>
          </w:tcPr>
          <w:p w14:paraId="17D90DE5"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CF6DBC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255AA6CE" w14:textId="77777777" w:rsidR="006F2DD1" w:rsidRDefault="001311F5">
            <w:pPr>
              <w:spacing w:before="100" w:after="100"/>
              <w:ind w:left="100" w:right="100"/>
            </w:pPr>
            <w:r>
              <w:rPr>
                <w:rFonts w:ascii="Arial" w:eastAsia="Arial" w:hAnsi="Arial" w:cs="Arial"/>
                <w:color w:val="000000"/>
                <w:sz w:val="22"/>
                <w:szCs w:val="22"/>
              </w:rPr>
              <w:t>3137</w:t>
            </w:r>
          </w:p>
        </w:tc>
      </w:tr>
      <w:tr w:rsidR="006F2DD1" w14:paraId="50CA1016" w14:textId="77777777" w:rsidTr="006F2DD1">
        <w:trPr>
          <w:cantSplit/>
          <w:jc w:val="center"/>
        </w:trPr>
        <w:tc>
          <w:tcPr>
            <w:tcW w:w="1080" w:type="dxa"/>
            <w:shd w:val="clear" w:color="auto" w:fill="FFFFFF"/>
            <w:tcMar>
              <w:top w:w="0" w:type="dxa"/>
              <w:left w:w="0" w:type="dxa"/>
              <w:bottom w:w="0" w:type="dxa"/>
              <w:right w:w="0" w:type="dxa"/>
            </w:tcMar>
            <w:vAlign w:val="center"/>
          </w:tcPr>
          <w:p w14:paraId="10F37975"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78726A3"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46E230B4"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6E733C09" w14:textId="77777777" w:rsidR="006F2DD1" w:rsidRDefault="001311F5">
            <w:pPr>
              <w:spacing w:before="100" w:after="100"/>
              <w:ind w:left="100" w:right="100"/>
            </w:pPr>
            <w:r>
              <w:rPr>
                <w:rFonts w:ascii="Arial" w:eastAsia="Arial" w:hAnsi="Arial" w:cs="Arial"/>
                <w:color w:val="000000"/>
                <w:sz w:val="22"/>
                <w:szCs w:val="22"/>
              </w:rPr>
              <w:t>1330</w:t>
            </w:r>
          </w:p>
        </w:tc>
        <w:tc>
          <w:tcPr>
            <w:tcW w:w="1080" w:type="dxa"/>
            <w:shd w:val="clear" w:color="auto" w:fill="FFFFFF"/>
            <w:tcMar>
              <w:top w:w="0" w:type="dxa"/>
              <w:left w:w="0" w:type="dxa"/>
              <w:bottom w:w="0" w:type="dxa"/>
              <w:right w:w="0" w:type="dxa"/>
            </w:tcMar>
            <w:vAlign w:val="center"/>
          </w:tcPr>
          <w:p w14:paraId="55D30C85" w14:textId="77777777" w:rsidR="006F2DD1" w:rsidRDefault="001311F5">
            <w:pPr>
              <w:spacing w:before="100" w:after="100"/>
              <w:ind w:left="100" w:right="100"/>
            </w:pPr>
            <w:r>
              <w:rPr>
                <w:rFonts w:ascii="Arial" w:eastAsia="Arial" w:hAnsi="Arial" w:cs="Arial"/>
                <w:color w:val="000000"/>
                <w:sz w:val="22"/>
                <w:szCs w:val="22"/>
              </w:rPr>
              <w:t>2542</w:t>
            </w:r>
          </w:p>
        </w:tc>
        <w:tc>
          <w:tcPr>
            <w:tcW w:w="1080" w:type="dxa"/>
            <w:shd w:val="clear" w:color="auto" w:fill="FFFFFF"/>
            <w:tcMar>
              <w:top w:w="0" w:type="dxa"/>
              <w:left w:w="0" w:type="dxa"/>
              <w:bottom w:w="0" w:type="dxa"/>
              <w:right w:w="0" w:type="dxa"/>
            </w:tcMar>
            <w:vAlign w:val="center"/>
          </w:tcPr>
          <w:p w14:paraId="1C942FD9"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7BFC5006" w14:textId="77777777" w:rsidR="006F2DD1" w:rsidRDefault="006F2DD1">
            <w:pPr>
              <w:spacing w:before="100" w:after="100"/>
              <w:ind w:left="100" w:right="100"/>
            </w:pPr>
          </w:p>
        </w:tc>
        <w:tc>
          <w:tcPr>
            <w:tcW w:w="1080" w:type="dxa"/>
            <w:shd w:val="clear" w:color="auto" w:fill="FFFFFF"/>
            <w:tcMar>
              <w:top w:w="0" w:type="dxa"/>
              <w:left w:w="0" w:type="dxa"/>
              <w:bottom w:w="0" w:type="dxa"/>
              <w:right w:w="0" w:type="dxa"/>
            </w:tcMar>
            <w:vAlign w:val="center"/>
          </w:tcPr>
          <w:p w14:paraId="1996FF3A" w14:textId="77777777" w:rsidR="006F2DD1" w:rsidRDefault="001311F5">
            <w:pPr>
              <w:spacing w:before="100" w:after="100"/>
              <w:ind w:left="100" w:right="100"/>
            </w:pPr>
            <w:r>
              <w:rPr>
                <w:rFonts w:ascii="Arial" w:eastAsia="Arial" w:hAnsi="Arial" w:cs="Arial"/>
                <w:color w:val="000000"/>
                <w:sz w:val="22"/>
                <w:szCs w:val="22"/>
              </w:rPr>
              <w:t>3872</w:t>
            </w:r>
          </w:p>
        </w:tc>
      </w:tr>
      <w:tr w:rsidR="006F2DD1" w14:paraId="29751978" w14:textId="77777777" w:rsidTr="006F2DD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2D808C9"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4D5FD54"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0647887" w14:textId="77777777" w:rsidR="006F2DD1" w:rsidRDefault="006F2DD1">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297093EF" w14:textId="77777777" w:rsidR="006F2DD1" w:rsidRDefault="001311F5">
            <w:pPr>
              <w:spacing w:before="100" w:after="100"/>
              <w:ind w:left="100" w:right="100"/>
            </w:pPr>
            <w:r>
              <w:rPr>
                <w:rFonts w:ascii="Arial" w:eastAsia="Arial" w:hAnsi="Arial" w:cs="Arial"/>
                <w:color w:val="000000"/>
                <w:sz w:val="22"/>
                <w:szCs w:val="22"/>
              </w:rPr>
              <w:t>2998</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EE7F6D7" w14:textId="77777777" w:rsidR="006F2DD1" w:rsidRDefault="001311F5">
            <w:pPr>
              <w:spacing w:before="100" w:after="100"/>
              <w:ind w:left="100" w:right="100"/>
            </w:pPr>
            <w:r>
              <w:rPr>
                <w:rFonts w:ascii="Arial" w:eastAsia="Arial" w:hAnsi="Arial" w:cs="Arial"/>
                <w:color w:val="000000"/>
                <w:sz w:val="22"/>
                <w:szCs w:val="22"/>
              </w:rPr>
              <w:t>2221</w:t>
            </w:r>
          </w:p>
        </w:tc>
        <w:tc>
          <w:tcPr>
            <w:tcW w:w="1080" w:type="dxa"/>
            <w:tcBorders>
              <w:bottom w:val="single" w:sz="16" w:space="0" w:color="666666"/>
            </w:tcBorders>
            <w:shd w:val="clear" w:color="auto" w:fill="FFFFFF"/>
            <w:tcMar>
              <w:top w:w="0" w:type="dxa"/>
              <w:left w:w="0" w:type="dxa"/>
              <w:bottom w:w="0" w:type="dxa"/>
              <w:right w:w="0" w:type="dxa"/>
            </w:tcMar>
            <w:vAlign w:val="center"/>
          </w:tcPr>
          <w:p w14:paraId="03F5751E" w14:textId="77777777" w:rsidR="006F2DD1" w:rsidRDefault="006F2DD1">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7A9ABFA9" w14:textId="77777777" w:rsidR="006F2DD1" w:rsidRDefault="006F2DD1">
            <w:pPr>
              <w:spacing w:before="100" w:after="100"/>
              <w:ind w:left="100" w:right="100"/>
            </w:pPr>
          </w:p>
        </w:tc>
        <w:tc>
          <w:tcPr>
            <w:tcW w:w="1080" w:type="dxa"/>
            <w:tcBorders>
              <w:bottom w:val="single" w:sz="16" w:space="0" w:color="666666"/>
            </w:tcBorders>
            <w:shd w:val="clear" w:color="auto" w:fill="FFFFFF"/>
            <w:tcMar>
              <w:top w:w="0" w:type="dxa"/>
              <w:left w:w="0" w:type="dxa"/>
              <w:bottom w:w="0" w:type="dxa"/>
              <w:right w:w="0" w:type="dxa"/>
            </w:tcMar>
            <w:vAlign w:val="center"/>
          </w:tcPr>
          <w:p w14:paraId="1DB7A657" w14:textId="77777777" w:rsidR="006F2DD1" w:rsidRDefault="001311F5">
            <w:pPr>
              <w:spacing w:before="100" w:after="100"/>
              <w:ind w:left="100" w:right="100"/>
            </w:pPr>
            <w:commentRangeStart w:id="17"/>
            <w:r>
              <w:rPr>
                <w:rFonts w:ascii="Arial" w:eastAsia="Arial" w:hAnsi="Arial" w:cs="Arial"/>
                <w:color w:val="000000"/>
                <w:sz w:val="22"/>
                <w:szCs w:val="22"/>
              </w:rPr>
              <w:t>5219</w:t>
            </w:r>
            <w:commentRangeEnd w:id="17"/>
            <w:r w:rsidR="0039197D">
              <w:rPr>
                <w:rStyle w:val="CommentReference"/>
              </w:rPr>
              <w:commentReference w:id="17"/>
            </w:r>
          </w:p>
        </w:tc>
      </w:tr>
    </w:tbl>
    <w:p w14:paraId="0C5EDD79" w14:textId="0623CFC2" w:rsidR="006F2DD1" w:rsidRDefault="001311F5">
      <w:pPr>
        <w:pStyle w:val="TableCaption"/>
      </w:pPr>
      <w:r>
        <w:t>``{=</w:t>
      </w:r>
      <w:proofErr w:type="spellStart"/>
      <w:proofErr w:type="gramStart"/>
      <w:r>
        <w:t>openxml</w:t>
      </w:r>
      <w:proofErr w:type="spellEnd"/>
      <w:r>
        <w:t>}</w:t>
      </w:r>
      <w:ins w:id="18" w:author="Cara.Rodgveller" w:date="2023-07-27T13:03:00Z">
        <w:r w:rsidR="00117287">
          <w:t>Count</w:t>
        </w:r>
        <w:proofErr w:type="gramEnd"/>
        <w:r w:rsidR="00117287">
          <w:t xml:space="preserve"> of </w:t>
        </w:r>
      </w:ins>
      <w:del w:id="19" w:author="Cara.Rodgveller" w:date="2023-07-27T13:03:00Z">
        <w:r w:rsidDel="00117287">
          <w:delText>S</w:delText>
        </w:r>
      </w:del>
      <w:ins w:id="20" w:author="Cara.Rodgveller" w:date="2023-07-27T13:03:00Z">
        <w:r w:rsidR="00117287">
          <w:t>s</w:t>
        </w:r>
      </w:ins>
      <w:r>
        <w:t xml:space="preserve">ablefish lengths measured </w:t>
      </w:r>
      <w:commentRangeStart w:id="21"/>
      <w:ins w:id="22" w:author="Cara.Rodgveller" w:date="2023-07-27T16:25:00Z">
        <w:r w:rsidR="002B1FA0">
          <w:t xml:space="preserve">by at-sea </w:t>
        </w:r>
      </w:ins>
      <w:ins w:id="23" w:author="Cara.Rodgveller" w:date="2023-07-27T16:26:00Z">
        <w:r w:rsidR="002B1FA0">
          <w:t xml:space="preserve">and port </w:t>
        </w:r>
      </w:ins>
      <w:commentRangeEnd w:id="21"/>
      <w:ins w:id="24" w:author="Cara.Rodgveller" w:date="2023-07-27T16:27:00Z">
        <w:r w:rsidR="00A50E29">
          <w:rPr>
            <w:rStyle w:val="CommentReference"/>
            <w:i w:val="0"/>
          </w:rPr>
          <w:commentReference w:id="21"/>
        </w:r>
      </w:ins>
      <w:ins w:id="25" w:author="Cara.Rodgveller" w:date="2023-07-27T16:26:00Z">
        <w:r w:rsidR="002B1FA0">
          <w:t xml:space="preserve">observers </w:t>
        </w:r>
      </w:ins>
      <w:r>
        <w:t xml:space="preserve">by </w:t>
      </w:r>
      <w:ins w:id="26" w:author="Cara.Rodgveller" w:date="2023-07-27T13:02:00Z">
        <w:r w:rsidR="0039197D">
          <w:t xml:space="preserve">area, </w:t>
        </w:r>
      </w:ins>
      <w:r>
        <w:t xml:space="preserve">year, </w:t>
      </w:r>
      <w:del w:id="27" w:author="Cara.Rodgveller" w:date="2023-07-27T13:02:00Z">
        <w:r w:rsidDel="0039197D">
          <w:delText xml:space="preserve">area, </w:delText>
        </w:r>
      </w:del>
      <w:r>
        <w:t xml:space="preserve">and gear. Gear types include pelagic trawl (PTR), non-pelagic trawl (NPT), </w:t>
      </w:r>
      <w:ins w:id="28" w:author="Cara.Rodgveller" w:date="2023-07-27T13:03:00Z">
        <w:r w:rsidR="00117287">
          <w:t>p</w:t>
        </w:r>
      </w:ins>
      <w:del w:id="29" w:author="Cara.Rodgveller" w:date="2023-07-27T13:03:00Z">
        <w:r w:rsidDel="00117287">
          <w:delText>P</w:delText>
        </w:r>
      </w:del>
      <w:r>
        <w:t xml:space="preserve">ot (POT), or </w:t>
      </w:r>
      <w:ins w:id="30" w:author="Cara.Rodgveller" w:date="2023-07-27T13:03:00Z">
        <w:r w:rsidR="00117287">
          <w:t>h</w:t>
        </w:r>
      </w:ins>
      <w:del w:id="31" w:author="Cara.Rodgveller" w:date="2023-07-27T13:03:00Z">
        <w:r w:rsidDel="00117287">
          <w:delText>H</w:delText>
        </w:r>
      </w:del>
      <w:r>
        <w:t xml:space="preserve">ook and </w:t>
      </w:r>
      <w:del w:id="32" w:author="Cara.Rodgveller" w:date="2023-07-27T13:03:00Z">
        <w:r w:rsidDel="00117287">
          <w:delText>L</w:delText>
        </w:r>
      </w:del>
      <w:ins w:id="33" w:author="Cara.Rodgveller" w:date="2023-07-27T13:03:00Z">
        <w:r w:rsidR="00117287">
          <w:t>l</w:t>
        </w:r>
      </w:ins>
      <w:r>
        <w:t xml:space="preserve">ine (HAL). Areas include the Aleutian Islands (AI), Bering Sea (BS), Western </w:t>
      </w:r>
      <w:r>
        <w:lastRenderedPageBreak/>
        <w:t>Gulf of Alaska (WGOA), Central Gulf of Alaska (CGOA), West Yakutat (WY), and East Yakutat (EY).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6F2DD1" w14:paraId="4CF2319D" w14:textId="77777777" w:rsidTr="006F2DD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632C5F" w14:textId="77777777" w:rsidR="006F2DD1" w:rsidRDefault="001311F5">
            <w:pPr>
              <w:spacing w:before="100" w:after="100"/>
              <w:ind w:left="100" w:right="100"/>
            </w:pPr>
            <w:r>
              <w:rPr>
                <w:rFonts w:ascii="Arial" w:eastAsia="Arial" w:hAnsi="Arial" w:cs="Arial"/>
                <w:color w:val="000000"/>
                <w:sz w:val="22"/>
                <w:szCs w:val="22"/>
              </w:rPr>
              <w:t>Area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AA01F1" w14:textId="77777777" w:rsidR="006F2DD1" w:rsidRDefault="001311F5">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E1954B0" w14:textId="77777777" w:rsidR="006F2DD1" w:rsidRDefault="001311F5">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CD2D17B" w14:textId="77777777" w:rsidR="006F2DD1" w:rsidRDefault="001311F5">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EBB4B1B" w14:textId="77777777" w:rsidR="006F2DD1" w:rsidRDefault="001311F5">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23D021C" w14:textId="77777777" w:rsidR="006F2DD1" w:rsidRDefault="001311F5">
            <w:pPr>
              <w:spacing w:before="100" w:after="100"/>
              <w:ind w:left="100" w:right="100"/>
              <w:jc w:val="right"/>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986A198" w14:textId="77777777" w:rsidR="006F2DD1" w:rsidRDefault="001311F5">
            <w:pPr>
              <w:spacing w:before="100" w:after="100"/>
              <w:ind w:left="100" w:right="100"/>
              <w:jc w:val="right"/>
            </w:pPr>
            <w:r>
              <w:rPr>
                <w:rFonts w:ascii="Arial" w:eastAsia="Arial" w:hAnsi="Arial" w:cs="Arial"/>
                <w:color w:val="000000"/>
                <w:sz w:val="22"/>
                <w:szCs w:val="22"/>
              </w:rPr>
              <w:t>Sum</w:t>
            </w:r>
          </w:p>
        </w:tc>
      </w:tr>
      <w:tr w:rsidR="006F2DD1" w14:paraId="297EC33F" w14:textId="77777777" w:rsidTr="006F2DD1">
        <w:trPr>
          <w:cantSplit/>
          <w:jc w:val="center"/>
        </w:trPr>
        <w:tc>
          <w:tcPr>
            <w:tcW w:w="1080" w:type="dxa"/>
            <w:shd w:val="clear" w:color="auto" w:fill="FFFFFF"/>
            <w:tcMar>
              <w:top w:w="0" w:type="dxa"/>
              <w:left w:w="0" w:type="dxa"/>
              <w:bottom w:w="0" w:type="dxa"/>
              <w:right w:w="0" w:type="dxa"/>
            </w:tcMar>
            <w:vAlign w:val="center"/>
          </w:tcPr>
          <w:p w14:paraId="0266355F"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61A2F1E"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58E4ED1" w14:textId="77777777" w:rsidR="006F2DD1" w:rsidRDefault="001311F5">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4F728C41" w14:textId="77777777" w:rsidR="006F2DD1" w:rsidRDefault="001311F5">
            <w:pPr>
              <w:spacing w:before="100" w:after="100"/>
              <w:ind w:left="100" w:right="100"/>
              <w:jc w:val="right"/>
            </w:pPr>
            <w:r>
              <w:rPr>
                <w:rFonts w:ascii="Arial" w:eastAsia="Arial" w:hAnsi="Arial" w:cs="Arial"/>
                <w:color w:val="000000"/>
                <w:sz w:val="22"/>
                <w:szCs w:val="22"/>
              </w:rPr>
              <w:t>4,152</w:t>
            </w:r>
          </w:p>
        </w:tc>
        <w:tc>
          <w:tcPr>
            <w:tcW w:w="1080" w:type="dxa"/>
            <w:shd w:val="clear" w:color="auto" w:fill="FFFFFF"/>
            <w:tcMar>
              <w:top w:w="0" w:type="dxa"/>
              <w:left w:w="0" w:type="dxa"/>
              <w:bottom w:w="0" w:type="dxa"/>
              <w:right w:w="0" w:type="dxa"/>
            </w:tcMar>
            <w:vAlign w:val="center"/>
          </w:tcPr>
          <w:p w14:paraId="787B7BC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4480C7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12C0E4" w14:textId="77777777" w:rsidR="006F2DD1" w:rsidRDefault="001311F5">
            <w:pPr>
              <w:spacing w:before="100" w:after="100"/>
              <w:ind w:left="100" w:right="100"/>
              <w:jc w:val="right"/>
            </w:pPr>
            <w:r>
              <w:rPr>
                <w:rFonts w:ascii="Arial" w:eastAsia="Arial" w:hAnsi="Arial" w:cs="Arial"/>
                <w:color w:val="000000"/>
                <w:sz w:val="22"/>
                <w:szCs w:val="22"/>
              </w:rPr>
              <w:t>4,157</w:t>
            </w:r>
          </w:p>
        </w:tc>
      </w:tr>
      <w:tr w:rsidR="006F2DD1" w14:paraId="41587D62" w14:textId="77777777" w:rsidTr="006F2DD1">
        <w:trPr>
          <w:cantSplit/>
          <w:jc w:val="center"/>
        </w:trPr>
        <w:tc>
          <w:tcPr>
            <w:tcW w:w="1080" w:type="dxa"/>
            <w:shd w:val="clear" w:color="auto" w:fill="FFFFFF"/>
            <w:tcMar>
              <w:top w:w="0" w:type="dxa"/>
              <w:left w:w="0" w:type="dxa"/>
              <w:bottom w:w="0" w:type="dxa"/>
              <w:right w:w="0" w:type="dxa"/>
            </w:tcMar>
            <w:vAlign w:val="center"/>
          </w:tcPr>
          <w:p w14:paraId="7F15083F"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4EA5A36"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0D93B73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E96F08" w14:textId="77777777" w:rsidR="006F2DD1" w:rsidRDefault="001311F5">
            <w:pPr>
              <w:spacing w:before="100" w:after="100"/>
              <w:ind w:left="100" w:right="100"/>
              <w:jc w:val="right"/>
            </w:pPr>
            <w:r>
              <w:rPr>
                <w:rFonts w:ascii="Arial" w:eastAsia="Arial" w:hAnsi="Arial" w:cs="Arial"/>
                <w:color w:val="000000"/>
                <w:sz w:val="22"/>
                <w:szCs w:val="22"/>
              </w:rPr>
              <w:t>4,879</w:t>
            </w:r>
          </w:p>
        </w:tc>
        <w:tc>
          <w:tcPr>
            <w:tcW w:w="1080" w:type="dxa"/>
            <w:shd w:val="clear" w:color="auto" w:fill="FFFFFF"/>
            <w:tcMar>
              <w:top w:w="0" w:type="dxa"/>
              <w:left w:w="0" w:type="dxa"/>
              <w:bottom w:w="0" w:type="dxa"/>
              <w:right w:w="0" w:type="dxa"/>
            </w:tcMar>
            <w:vAlign w:val="center"/>
          </w:tcPr>
          <w:p w14:paraId="745577D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DE48A7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3A1CD95" w14:textId="77777777" w:rsidR="006F2DD1" w:rsidRDefault="001311F5">
            <w:pPr>
              <w:spacing w:before="100" w:after="100"/>
              <w:ind w:left="100" w:right="100"/>
              <w:jc w:val="right"/>
            </w:pPr>
            <w:r>
              <w:rPr>
                <w:rFonts w:ascii="Arial" w:eastAsia="Arial" w:hAnsi="Arial" w:cs="Arial"/>
                <w:color w:val="000000"/>
                <w:sz w:val="22"/>
                <w:szCs w:val="22"/>
              </w:rPr>
              <w:t>4,879</w:t>
            </w:r>
          </w:p>
        </w:tc>
      </w:tr>
      <w:tr w:rsidR="006F2DD1" w14:paraId="313881FC" w14:textId="77777777" w:rsidTr="006F2DD1">
        <w:trPr>
          <w:cantSplit/>
          <w:jc w:val="center"/>
        </w:trPr>
        <w:tc>
          <w:tcPr>
            <w:tcW w:w="1080" w:type="dxa"/>
            <w:shd w:val="clear" w:color="auto" w:fill="FFFFFF"/>
            <w:tcMar>
              <w:top w:w="0" w:type="dxa"/>
              <w:left w:w="0" w:type="dxa"/>
              <w:bottom w:w="0" w:type="dxa"/>
              <w:right w:w="0" w:type="dxa"/>
            </w:tcMar>
            <w:vAlign w:val="center"/>
          </w:tcPr>
          <w:p w14:paraId="7ACEF18A"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0152C46"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7505E0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1353D30" w14:textId="77777777" w:rsidR="006F2DD1" w:rsidRDefault="001311F5">
            <w:pPr>
              <w:spacing w:before="100" w:after="100"/>
              <w:ind w:left="100" w:right="100"/>
              <w:jc w:val="right"/>
            </w:pPr>
            <w:r>
              <w:rPr>
                <w:rFonts w:ascii="Arial" w:eastAsia="Arial" w:hAnsi="Arial" w:cs="Arial"/>
                <w:color w:val="000000"/>
                <w:sz w:val="22"/>
                <w:szCs w:val="22"/>
              </w:rPr>
              <w:t>3,728</w:t>
            </w:r>
          </w:p>
        </w:tc>
        <w:tc>
          <w:tcPr>
            <w:tcW w:w="1080" w:type="dxa"/>
            <w:shd w:val="clear" w:color="auto" w:fill="FFFFFF"/>
            <w:tcMar>
              <w:top w:w="0" w:type="dxa"/>
              <w:left w:w="0" w:type="dxa"/>
              <w:bottom w:w="0" w:type="dxa"/>
              <w:right w:w="0" w:type="dxa"/>
            </w:tcMar>
            <w:vAlign w:val="center"/>
          </w:tcPr>
          <w:p w14:paraId="52794F40" w14:textId="77777777" w:rsidR="006F2DD1" w:rsidRDefault="001311F5">
            <w:pPr>
              <w:spacing w:before="100" w:after="100"/>
              <w:ind w:left="100" w:right="100"/>
              <w:jc w:val="right"/>
            </w:pPr>
            <w:r>
              <w:rPr>
                <w:rFonts w:ascii="Arial" w:eastAsia="Arial" w:hAnsi="Arial" w:cs="Arial"/>
                <w:color w:val="000000"/>
                <w:sz w:val="22"/>
                <w:szCs w:val="22"/>
              </w:rPr>
              <w:t>94</w:t>
            </w:r>
          </w:p>
        </w:tc>
        <w:tc>
          <w:tcPr>
            <w:tcW w:w="1080" w:type="dxa"/>
            <w:shd w:val="clear" w:color="auto" w:fill="FFFFFF"/>
            <w:tcMar>
              <w:top w:w="0" w:type="dxa"/>
              <w:left w:w="0" w:type="dxa"/>
              <w:bottom w:w="0" w:type="dxa"/>
              <w:right w:w="0" w:type="dxa"/>
            </w:tcMar>
            <w:vAlign w:val="center"/>
          </w:tcPr>
          <w:p w14:paraId="12E22AE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94EC43" w14:textId="77777777" w:rsidR="006F2DD1" w:rsidRDefault="001311F5">
            <w:pPr>
              <w:spacing w:before="100" w:after="100"/>
              <w:ind w:left="100" w:right="100"/>
              <w:jc w:val="right"/>
            </w:pPr>
            <w:r>
              <w:rPr>
                <w:rFonts w:ascii="Arial" w:eastAsia="Arial" w:hAnsi="Arial" w:cs="Arial"/>
                <w:color w:val="000000"/>
                <w:sz w:val="22"/>
                <w:szCs w:val="22"/>
              </w:rPr>
              <w:t>3,822</w:t>
            </w:r>
          </w:p>
        </w:tc>
      </w:tr>
      <w:tr w:rsidR="006F2DD1" w14:paraId="118E90D5" w14:textId="77777777" w:rsidTr="006F2DD1">
        <w:trPr>
          <w:cantSplit/>
          <w:jc w:val="center"/>
        </w:trPr>
        <w:tc>
          <w:tcPr>
            <w:tcW w:w="1080" w:type="dxa"/>
            <w:shd w:val="clear" w:color="auto" w:fill="FFFFFF"/>
            <w:tcMar>
              <w:top w:w="0" w:type="dxa"/>
              <w:left w:w="0" w:type="dxa"/>
              <w:bottom w:w="0" w:type="dxa"/>
              <w:right w:w="0" w:type="dxa"/>
            </w:tcMar>
            <w:vAlign w:val="center"/>
          </w:tcPr>
          <w:p w14:paraId="5FDF6A80"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905950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6340AC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8E8C8D" w14:textId="77777777" w:rsidR="006F2DD1" w:rsidRDefault="001311F5">
            <w:pPr>
              <w:spacing w:before="100" w:after="100"/>
              <w:ind w:left="100" w:right="100"/>
              <w:jc w:val="right"/>
            </w:pPr>
            <w:r>
              <w:rPr>
                <w:rFonts w:ascii="Arial" w:eastAsia="Arial" w:hAnsi="Arial" w:cs="Arial"/>
                <w:color w:val="000000"/>
                <w:sz w:val="22"/>
                <w:szCs w:val="22"/>
              </w:rPr>
              <w:t>1,470</w:t>
            </w:r>
          </w:p>
        </w:tc>
        <w:tc>
          <w:tcPr>
            <w:tcW w:w="1080" w:type="dxa"/>
            <w:shd w:val="clear" w:color="auto" w:fill="FFFFFF"/>
            <w:tcMar>
              <w:top w:w="0" w:type="dxa"/>
              <w:left w:w="0" w:type="dxa"/>
              <w:bottom w:w="0" w:type="dxa"/>
              <w:right w:w="0" w:type="dxa"/>
            </w:tcMar>
            <w:vAlign w:val="center"/>
          </w:tcPr>
          <w:p w14:paraId="18B2B44C" w14:textId="77777777" w:rsidR="006F2DD1" w:rsidRDefault="001311F5">
            <w:pPr>
              <w:spacing w:before="100" w:after="100"/>
              <w:ind w:left="100" w:right="100"/>
              <w:jc w:val="right"/>
            </w:pPr>
            <w:r>
              <w:rPr>
                <w:rFonts w:ascii="Arial" w:eastAsia="Arial" w:hAnsi="Arial" w:cs="Arial"/>
                <w:color w:val="000000"/>
                <w:sz w:val="22"/>
                <w:szCs w:val="22"/>
              </w:rPr>
              <w:t>234</w:t>
            </w:r>
          </w:p>
        </w:tc>
        <w:tc>
          <w:tcPr>
            <w:tcW w:w="1080" w:type="dxa"/>
            <w:shd w:val="clear" w:color="auto" w:fill="FFFFFF"/>
            <w:tcMar>
              <w:top w:w="0" w:type="dxa"/>
              <w:left w:w="0" w:type="dxa"/>
              <w:bottom w:w="0" w:type="dxa"/>
              <w:right w:w="0" w:type="dxa"/>
            </w:tcMar>
            <w:vAlign w:val="center"/>
          </w:tcPr>
          <w:p w14:paraId="1ABB8E7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564B2C" w14:textId="77777777" w:rsidR="006F2DD1" w:rsidRDefault="001311F5">
            <w:pPr>
              <w:spacing w:before="100" w:after="100"/>
              <w:ind w:left="100" w:right="100"/>
              <w:jc w:val="right"/>
            </w:pPr>
            <w:r>
              <w:rPr>
                <w:rFonts w:ascii="Arial" w:eastAsia="Arial" w:hAnsi="Arial" w:cs="Arial"/>
                <w:color w:val="000000"/>
                <w:sz w:val="22"/>
                <w:szCs w:val="22"/>
              </w:rPr>
              <w:t>1,704</w:t>
            </w:r>
          </w:p>
        </w:tc>
      </w:tr>
      <w:tr w:rsidR="006F2DD1" w14:paraId="4161B573" w14:textId="77777777" w:rsidTr="006F2DD1">
        <w:trPr>
          <w:cantSplit/>
          <w:jc w:val="center"/>
        </w:trPr>
        <w:tc>
          <w:tcPr>
            <w:tcW w:w="1080" w:type="dxa"/>
            <w:shd w:val="clear" w:color="auto" w:fill="FFFFFF"/>
            <w:tcMar>
              <w:top w:w="0" w:type="dxa"/>
              <w:left w:w="0" w:type="dxa"/>
              <w:bottom w:w="0" w:type="dxa"/>
              <w:right w:w="0" w:type="dxa"/>
            </w:tcMar>
            <w:vAlign w:val="center"/>
          </w:tcPr>
          <w:p w14:paraId="2556F78C"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4638A3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49BAC124" w14:textId="77777777" w:rsidR="006F2DD1" w:rsidRDefault="001311F5">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1C905567" w14:textId="77777777" w:rsidR="006F2DD1" w:rsidRDefault="001311F5">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6829034B" w14:textId="77777777" w:rsidR="006F2DD1" w:rsidRDefault="001311F5">
            <w:pPr>
              <w:spacing w:before="100" w:after="100"/>
              <w:ind w:left="100" w:right="100"/>
              <w:jc w:val="right"/>
            </w:pPr>
            <w:r>
              <w:rPr>
                <w:rFonts w:ascii="Arial" w:eastAsia="Arial" w:hAnsi="Arial" w:cs="Arial"/>
                <w:color w:val="000000"/>
                <w:sz w:val="22"/>
                <w:szCs w:val="22"/>
              </w:rPr>
              <w:t>1,825</w:t>
            </w:r>
          </w:p>
        </w:tc>
        <w:tc>
          <w:tcPr>
            <w:tcW w:w="1080" w:type="dxa"/>
            <w:shd w:val="clear" w:color="auto" w:fill="FFFFFF"/>
            <w:tcMar>
              <w:top w:w="0" w:type="dxa"/>
              <w:left w:w="0" w:type="dxa"/>
              <w:bottom w:w="0" w:type="dxa"/>
              <w:right w:w="0" w:type="dxa"/>
            </w:tcMar>
            <w:vAlign w:val="center"/>
          </w:tcPr>
          <w:p w14:paraId="08703AE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905D8C" w14:textId="77777777" w:rsidR="006F2DD1" w:rsidRDefault="001311F5">
            <w:pPr>
              <w:spacing w:before="100" w:after="100"/>
              <w:ind w:left="100" w:right="100"/>
              <w:jc w:val="right"/>
            </w:pPr>
            <w:r>
              <w:rPr>
                <w:rFonts w:ascii="Arial" w:eastAsia="Arial" w:hAnsi="Arial" w:cs="Arial"/>
                <w:color w:val="000000"/>
                <w:sz w:val="22"/>
                <w:szCs w:val="22"/>
              </w:rPr>
              <w:t>1,956</w:t>
            </w:r>
          </w:p>
        </w:tc>
      </w:tr>
      <w:tr w:rsidR="006F2DD1" w14:paraId="1B625F48" w14:textId="77777777" w:rsidTr="006F2DD1">
        <w:trPr>
          <w:cantSplit/>
          <w:jc w:val="center"/>
        </w:trPr>
        <w:tc>
          <w:tcPr>
            <w:tcW w:w="1080" w:type="dxa"/>
            <w:shd w:val="clear" w:color="auto" w:fill="FFFFFF"/>
            <w:tcMar>
              <w:top w:w="0" w:type="dxa"/>
              <w:left w:w="0" w:type="dxa"/>
              <w:bottom w:w="0" w:type="dxa"/>
              <w:right w:w="0" w:type="dxa"/>
            </w:tcMar>
            <w:vAlign w:val="center"/>
          </w:tcPr>
          <w:p w14:paraId="5C7AE4B4"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1A4A4C1"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451785F" w14:textId="77777777" w:rsidR="006F2DD1" w:rsidRDefault="001311F5">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5483C2E1" w14:textId="77777777" w:rsidR="006F2DD1" w:rsidRDefault="001311F5">
            <w:pPr>
              <w:spacing w:before="100" w:after="100"/>
              <w:ind w:left="100" w:right="100"/>
              <w:jc w:val="right"/>
            </w:pPr>
            <w:r>
              <w:rPr>
                <w:rFonts w:ascii="Arial" w:eastAsia="Arial" w:hAnsi="Arial" w:cs="Arial"/>
                <w:color w:val="000000"/>
                <w:sz w:val="22"/>
                <w:szCs w:val="22"/>
              </w:rPr>
              <w:t>214</w:t>
            </w:r>
          </w:p>
        </w:tc>
        <w:tc>
          <w:tcPr>
            <w:tcW w:w="1080" w:type="dxa"/>
            <w:shd w:val="clear" w:color="auto" w:fill="FFFFFF"/>
            <w:tcMar>
              <w:top w:w="0" w:type="dxa"/>
              <w:left w:w="0" w:type="dxa"/>
              <w:bottom w:w="0" w:type="dxa"/>
              <w:right w:w="0" w:type="dxa"/>
            </w:tcMar>
            <w:vAlign w:val="center"/>
          </w:tcPr>
          <w:p w14:paraId="5DD820EE" w14:textId="77777777" w:rsidR="006F2DD1" w:rsidRDefault="001311F5">
            <w:pPr>
              <w:spacing w:before="100" w:after="100"/>
              <w:ind w:left="100" w:right="100"/>
              <w:jc w:val="right"/>
            </w:pPr>
            <w:r>
              <w:rPr>
                <w:rFonts w:ascii="Arial" w:eastAsia="Arial" w:hAnsi="Arial" w:cs="Arial"/>
                <w:color w:val="000000"/>
                <w:sz w:val="22"/>
                <w:szCs w:val="22"/>
              </w:rPr>
              <w:t>1,647</w:t>
            </w:r>
          </w:p>
        </w:tc>
        <w:tc>
          <w:tcPr>
            <w:tcW w:w="1080" w:type="dxa"/>
            <w:shd w:val="clear" w:color="auto" w:fill="FFFFFF"/>
            <w:tcMar>
              <w:top w:w="0" w:type="dxa"/>
              <w:left w:w="0" w:type="dxa"/>
              <w:bottom w:w="0" w:type="dxa"/>
              <w:right w:w="0" w:type="dxa"/>
            </w:tcMar>
            <w:vAlign w:val="center"/>
          </w:tcPr>
          <w:p w14:paraId="4774399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D1CAEA" w14:textId="77777777" w:rsidR="006F2DD1" w:rsidRDefault="001311F5">
            <w:pPr>
              <w:spacing w:before="100" w:after="100"/>
              <w:ind w:left="100" w:right="100"/>
              <w:jc w:val="right"/>
            </w:pPr>
            <w:r>
              <w:rPr>
                <w:rFonts w:ascii="Arial" w:eastAsia="Arial" w:hAnsi="Arial" w:cs="Arial"/>
                <w:color w:val="000000"/>
                <w:sz w:val="22"/>
                <w:szCs w:val="22"/>
              </w:rPr>
              <w:t>1,878</w:t>
            </w:r>
          </w:p>
        </w:tc>
      </w:tr>
      <w:tr w:rsidR="006F2DD1" w14:paraId="0CABB1E7" w14:textId="77777777" w:rsidTr="006F2DD1">
        <w:trPr>
          <w:cantSplit/>
          <w:jc w:val="center"/>
        </w:trPr>
        <w:tc>
          <w:tcPr>
            <w:tcW w:w="1080" w:type="dxa"/>
            <w:shd w:val="clear" w:color="auto" w:fill="FFFFFF"/>
            <w:tcMar>
              <w:top w:w="0" w:type="dxa"/>
              <w:left w:w="0" w:type="dxa"/>
              <w:bottom w:w="0" w:type="dxa"/>
              <w:right w:w="0" w:type="dxa"/>
            </w:tcMar>
            <w:vAlign w:val="center"/>
          </w:tcPr>
          <w:p w14:paraId="27EE12B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34FD95A"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95255B8" w14:textId="77777777" w:rsidR="006F2DD1" w:rsidRDefault="001311F5">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6AF4FC8" w14:textId="77777777" w:rsidR="006F2DD1" w:rsidRDefault="001311F5">
            <w:pPr>
              <w:spacing w:before="100" w:after="100"/>
              <w:ind w:left="100" w:right="100"/>
              <w:jc w:val="right"/>
            </w:pPr>
            <w:r>
              <w:rPr>
                <w:rFonts w:ascii="Arial" w:eastAsia="Arial" w:hAnsi="Arial" w:cs="Arial"/>
                <w:color w:val="000000"/>
                <w:sz w:val="22"/>
                <w:szCs w:val="22"/>
              </w:rPr>
              <w:t>21</w:t>
            </w:r>
          </w:p>
        </w:tc>
        <w:tc>
          <w:tcPr>
            <w:tcW w:w="1080" w:type="dxa"/>
            <w:shd w:val="clear" w:color="auto" w:fill="FFFFFF"/>
            <w:tcMar>
              <w:top w:w="0" w:type="dxa"/>
              <w:left w:w="0" w:type="dxa"/>
              <w:bottom w:w="0" w:type="dxa"/>
              <w:right w:w="0" w:type="dxa"/>
            </w:tcMar>
            <w:vAlign w:val="center"/>
          </w:tcPr>
          <w:p w14:paraId="4E9480A0" w14:textId="77777777" w:rsidR="006F2DD1" w:rsidRDefault="001311F5">
            <w:pPr>
              <w:spacing w:before="100" w:after="100"/>
              <w:ind w:left="100" w:right="100"/>
              <w:jc w:val="right"/>
            </w:pPr>
            <w:r>
              <w:rPr>
                <w:rFonts w:ascii="Arial" w:eastAsia="Arial" w:hAnsi="Arial" w:cs="Arial"/>
                <w:color w:val="000000"/>
                <w:sz w:val="22"/>
                <w:szCs w:val="22"/>
              </w:rPr>
              <w:t>579</w:t>
            </w:r>
          </w:p>
        </w:tc>
        <w:tc>
          <w:tcPr>
            <w:tcW w:w="1080" w:type="dxa"/>
            <w:shd w:val="clear" w:color="auto" w:fill="FFFFFF"/>
            <w:tcMar>
              <w:top w:w="0" w:type="dxa"/>
              <w:left w:w="0" w:type="dxa"/>
              <w:bottom w:w="0" w:type="dxa"/>
              <w:right w:w="0" w:type="dxa"/>
            </w:tcMar>
            <w:vAlign w:val="center"/>
          </w:tcPr>
          <w:p w14:paraId="3217533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E03DB2" w14:textId="77777777" w:rsidR="006F2DD1" w:rsidRDefault="001311F5">
            <w:pPr>
              <w:spacing w:before="100" w:after="100"/>
              <w:ind w:left="100" w:right="100"/>
              <w:jc w:val="right"/>
            </w:pPr>
            <w:r>
              <w:rPr>
                <w:rFonts w:ascii="Arial" w:eastAsia="Arial" w:hAnsi="Arial" w:cs="Arial"/>
                <w:color w:val="000000"/>
                <w:sz w:val="22"/>
                <w:szCs w:val="22"/>
              </w:rPr>
              <w:t>610</w:t>
            </w:r>
          </w:p>
        </w:tc>
      </w:tr>
      <w:tr w:rsidR="006F2DD1" w14:paraId="708EB615" w14:textId="77777777" w:rsidTr="006F2DD1">
        <w:trPr>
          <w:cantSplit/>
          <w:jc w:val="center"/>
        </w:trPr>
        <w:tc>
          <w:tcPr>
            <w:tcW w:w="1080" w:type="dxa"/>
            <w:shd w:val="clear" w:color="auto" w:fill="FFFFFF"/>
            <w:tcMar>
              <w:top w:w="0" w:type="dxa"/>
              <w:left w:w="0" w:type="dxa"/>
              <w:bottom w:w="0" w:type="dxa"/>
              <w:right w:w="0" w:type="dxa"/>
            </w:tcMar>
            <w:vAlign w:val="center"/>
          </w:tcPr>
          <w:p w14:paraId="31D4B566"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83FD2A9"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381779B" w14:textId="77777777" w:rsidR="006F2DD1" w:rsidRDefault="001311F5">
            <w:pPr>
              <w:spacing w:before="100" w:after="100"/>
              <w:ind w:left="100" w:right="100"/>
              <w:jc w:val="right"/>
            </w:pPr>
            <w:r>
              <w:rPr>
                <w:rFonts w:ascii="Arial" w:eastAsia="Arial" w:hAnsi="Arial" w:cs="Arial"/>
                <w:color w:val="000000"/>
                <w:sz w:val="22"/>
                <w:szCs w:val="22"/>
              </w:rPr>
              <w:t>172</w:t>
            </w:r>
          </w:p>
        </w:tc>
        <w:tc>
          <w:tcPr>
            <w:tcW w:w="1080" w:type="dxa"/>
            <w:shd w:val="clear" w:color="auto" w:fill="FFFFFF"/>
            <w:tcMar>
              <w:top w:w="0" w:type="dxa"/>
              <w:left w:w="0" w:type="dxa"/>
              <w:bottom w:w="0" w:type="dxa"/>
              <w:right w:w="0" w:type="dxa"/>
            </w:tcMar>
            <w:vAlign w:val="center"/>
          </w:tcPr>
          <w:p w14:paraId="28D669D3" w14:textId="77777777" w:rsidR="006F2DD1" w:rsidRDefault="001311F5">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44A68870" w14:textId="77777777" w:rsidR="006F2DD1" w:rsidRDefault="001311F5">
            <w:pPr>
              <w:spacing w:before="100" w:after="100"/>
              <w:ind w:left="100" w:right="100"/>
              <w:jc w:val="right"/>
            </w:pPr>
            <w:r>
              <w:rPr>
                <w:rFonts w:ascii="Arial" w:eastAsia="Arial" w:hAnsi="Arial" w:cs="Arial"/>
                <w:color w:val="000000"/>
                <w:sz w:val="22"/>
                <w:szCs w:val="22"/>
              </w:rPr>
              <w:t>1,341</w:t>
            </w:r>
          </w:p>
        </w:tc>
        <w:tc>
          <w:tcPr>
            <w:tcW w:w="1080" w:type="dxa"/>
            <w:shd w:val="clear" w:color="auto" w:fill="FFFFFF"/>
            <w:tcMar>
              <w:top w:w="0" w:type="dxa"/>
              <w:left w:w="0" w:type="dxa"/>
              <w:bottom w:w="0" w:type="dxa"/>
              <w:right w:w="0" w:type="dxa"/>
            </w:tcMar>
            <w:vAlign w:val="center"/>
          </w:tcPr>
          <w:p w14:paraId="43CD00C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A3FF87" w14:textId="77777777" w:rsidR="006F2DD1" w:rsidRDefault="001311F5">
            <w:pPr>
              <w:spacing w:before="100" w:after="100"/>
              <w:ind w:left="100" w:right="100"/>
              <w:jc w:val="right"/>
            </w:pPr>
            <w:r>
              <w:rPr>
                <w:rFonts w:ascii="Arial" w:eastAsia="Arial" w:hAnsi="Arial" w:cs="Arial"/>
                <w:color w:val="000000"/>
                <w:sz w:val="22"/>
                <w:szCs w:val="22"/>
              </w:rPr>
              <w:t>1,553</w:t>
            </w:r>
          </w:p>
        </w:tc>
      </w:tr>
      <w:tr w:rsidR="006F2DD1" w14:paraId="1BFBEE97" w14:textId="77777777" w:rsidTr="006F2DD1">
        <w:trPr>
          <w:cantSplit/>
          <w:jc w:val="center"/>
        </w:trPr>
        <w:tc>
          <w:tcPr>
            <w:tcW w:w="1080" w:type="dxa"/>
            <w:shd w:val="clear" w:color="auto" w:fill="FFFFFF"/>
            <w:tcMar>
              <w:top w:w="0" w:type="dxa"/>
              <w:left w:w="0" w:type="dxa"/>
              <w:bottom w:w="0" w:type="dxa"/>
              <w:right w:w="0" w:type="dxa"/>
            </w:tcMar>
            <w:vAlign w:val="center"/>
          </w:tcPr>
          <w:p w14:paraId="2DEC2DE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8A8DA1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0C39DE3" w14:textId="77777777" w:rsidR="006F2DD1" w:rsidRDefault="001311F5">
            <w:pPr>
              <w:spacing w:before="100" w:after="100"/>
              <w:ind w:left="100" w:right="100"/>
              <w:jc w:val="right"/>
            </w:pPr>
            <w:r>
              <w:rPr>
                <w:rFonts w:ascii="Arial" w:eastAsia="Arial" w:hAnsi="Arial" w:cs="Arial"/>
                <w:color w:val="000000"/>
                <w:sz w:val="22"/>
                <w:szCs w:val="22"/>
              </w:rPr>
              <w:t>321</w:t>
            </w:r>
          </w:p>
        </w:tc>
        <w:tc>
          <w:tcPr>
            <w:tcW w:w="1080" w:type="dxa"/>
            <w:shd w:val="clear" w:color="auto" w:fill="FFFFFF"/>
            <w:tcMar>
              <w:top w:w="0" w:type="dxa"/>
              <w:left w:w="0" w:type="dxa"/>
              <w:bottom w:w="0" w:type="dxa"/>
              <w:right w:w="0" w:type="dxa"/>
            </w:tcMar>
            <w:vAlign w:val="center"/>
          </w:tcPr>
          <w:p w14:paraId="4B8CFF21" w14:textId="77777777" w:rsidR="006F2DD1" w:rsidRDefault="001311F5">
            <w:pPr>
              <w:spacing w:before="100" w:after="100"/>
              <w:ind w:left="100" w:right="100"/>
              <w:jc w:val="right"/>
            </w:pPr>
            <w:r>
              <w:rPr>
                <w:rFonts w:ascii="Arial" w:eastAsia="Arial" w:hAnsi="Arial" w:cs="Arial"/>
                <w:color w:val="000000"/>
                <w:sz w:val="22"/>
                <w:szCs w:val="22"/>
              </w:rPr>
              <w:t>139</w:t>
            </w:r>
          </w:p>
        </w:tc>
        <w:tc>
          <w:tcPr>
            <w:tcW w:w="1080" w:type="dxa"/>
            <w:shd w:val="clear" w:color="auto" w:fill="FFFFFF"/>
            <w:tcMar>
              <w:top w:w="0" w:type="dxa"/>
              <w:left w:w="0" w:type="dxa"/>
              <w:bottom w:w="0" w:type="dxa"/>
              <w:right w:w="0" w:type="dxa"/>
            </w:tcMar>
            <w:vAlign w:val="center"/>
          </w:tcPr>
          <w:p w14:paraId="7B2483E1" w14:textId="77777777" w:rsidR="006F2DD1" w:rsidRDefault="001311F5">
            <w:pPr>
              <w:spacing w:before="100" w:after="100"/>
              <w:ind w:left="100" w:right="100"/>
              <w:jc w:val="right"/>
            </w:pPr>
            <w:r>
              <w:rPr>
                <w:rFonts w:ascii="Arial" w:eastAsia="Arial" w:hAnsi="Arial" w:cs="Arial"/>
                <w:color w:val="000000"/>
                <w:sz w:val="22"/>
                <w:szCs w:val="22"/>
              </w:rPr>
              <w:t>3,866</w:t>
            </w:r>
          </w:p>
        </w:tc>
        <w:tc>
          <w:tcPr>
            <w:tcW w:w="1080" w:type="dxa"/>
            <w:shd w:val="clear" w:color="auto" w:fill="FFFFFF"/>
            <w:tcMar>
              <w:top w:w="0" w:type="dxa"/>
              <w:left w:w="0" w:type="dxa"/>
              <w:bottom w:w="0" w:type="dxa"/>
              <w:right w:w="0" w:type="dxa"/>
            </w:tcMar>
            <w:vAlign w:val="center"/>
          </w:tcPr>
          <w:p w14:paraId="42E4485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AB850AE" w14:textId="77777777" w:rsidR="006F2DD1" w:rsidRDefault="001311F5">
            <w:pPr>
              <w:spacing w:before="100" w:after="100"/>
              <w:ind w:left="100" w:right="100"/>
              <w:jc w:val="right"/>
            </w:pPr>
            <w:r>
              <w:rPr>
                <w:rFonts w:ascii="Arial" w:eastAsia="Arial" w:hAnsi="Arial" w:cs="Arial"/>
                <w:color w:val="000000"/>
                <w:sz w:val="22"/>
                <w:szCs w:val="22"/>
              </w:rPr>
              <w:t>4,326</w:t>
            </w:r>
          </w:p>
        </w:tc>
      </w:tr>
      <w:tr w:rsidR="006F2DD1" w14:paraId="5A1C4306" w14:textId="77777777" w:rsidTr="006F2DD1">
        <w:trPr>
          <w:cantSplit/>
          <w:jc w:val="center"/>
        </w:trPr>
        <w:tc>
          <w:tcPr>
            <w:tcW w:w="1080" w:type="dxa"/>
            <w:shd w:val="clear" w:color="auto" w:fill="FFFFFF"/>
            <w:tcMar>
              <w:top w:w="0" w:type="dxa"/>
              <w:left w:w="0" w:type="dxa"/>
              <w:bottom w:w="0" w:type="dxa"/>
              <w:right w:w="0" w:type="dxa"/>
            </w:tcMar>
            <w:vAlign w:val="center"/>
          </w:tcPr>
          <w:p w14:paraId="2AFCE65B"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31E002F"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70F9DDB8" w14:textId="77777777" w:rsidR="006F2DD1" w:rsidRDefault="001311F5">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3CBBC318" w14:textId="77777777" w:rsidR="006F2DD1" w:rsidRDefault="001311F5">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0A385540" w14:textId="77777777" w:rsidR="006F2DD1" w:rsidRDefault="001311F5">
            <w:pPr>
              <w:spacing w:before="100" w:after="100"/>
              <w:ind w:left="100" w:right="100"/>
              <w:jc w:val="right"/>
            </w:pPr>
            <w:r>
              <w:rPr>
                <w:rFonts w:ascii="Arial" w:eastAsia="Arial" w:hAnsi="Arial" w:cs="Arial"/>
                <w:color w:val="000000"/>
                <w:sz w:val="22"/>
                <w:szCs w:val="22"/>
              </w:rPr>
              <w:t>4,742</w:t>
            </w:r>
          </w:p>
        </w:tc>
        <w:tc>
          <w:tcPr>
            <w:tcW w:w="1080" w:type="dxa"/>
            <w:shd w:val="clear" w:color="auto" w:fill="FFFFFF"/>
            <w:tcMar>
              <w:top w:w="0" w:type="dxa"/>
              <w:left w:w="0" w:type="dxa"/>
              <w:bottom w:w="0" w:type="dxa"/>
              <w:right w:w="0" w:type="dxa"/>
            </w:tcMar>
            <w:vAlign w:val="center"/>
          </w:tcPr>
          <w:p w14:paraId="2E2B307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9EE6818" w14:textId="77777777" w:rsidR="006F2DD1" w:rsidRDefault="001311F5">
            <w:pPr>
              <w:spacing w:before="100" w:after="100"/>
              <w:ind w:left="100" w:right="100"/>
              <w:jc w:val="right"/>
            </w:pPr>
            <w:r>
              <w:rPr>
                <w:rFonts w:ascii="Arial" w:eastAsia="Arial" w:hAnsi="Arial" w:cs="Arial"/>
                <w:color w:val="000000"/>
                <w:sz w:val="22"/>
                <w:szCs w:val="22"/>
              </w:rPr>
              <w:t>5,089</w:t>
            </w:r>
          </w:p>
        </w:tc>
      </w:tr>
      <w:tr w:rsidR="006F2DD1" w14:paraId="47331967" w14:textId="77777777" w:rsidTr="006F2DD1">
        <w:trPr>
          <w:cantSplit/>
          <w:jc w:val="center"/>
        </w:trPr>
        <w:tc>
          <w:tcPr>
            <w:tcW w:w="1080" w:type="dxa"/>
            <w:shd w:val="clear" w:color="auto" w:fill="FFFFFF"/>
            <w:tcMar>
              <w:top w:w="0" w:type="dxa"/>
              <w:left w:w="0" w:type="dxa"/>
              <w:bottom w:w="0" w:type="dxa"/>
              <w:right w:w="0" w:type="dxa"/>
            </w:tcMar>
            <w:vAlign w:val="center"/>
          </w:tcPr>
          <w:p w14:paraId="09442303"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5FFD7CD"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3067F4F" w14:textId="77777777" w:rsidR="006F2DD1" w:rsidRDefault="001311F5">
            <w:pPr>
              <w:spacing w:before="100" w:after="100"/>
              <w:ind w:left="100" w:right="100"/>
              <w:jc w:val="right"/>
            </w:pPr>
            <w:r>
              <w:rPr>
                <w:rFonts w:ascii="Arial" w:eastAsia="Arial" w:hAnsi="Arial" w:cs="Arial"/>
                <w:color w:val="000000"/>
                <w:sz w:val="22"/>
                <w:szCs w:val="22"/>
              </w:rPr>
              <w:t>142</w:t>
            </w:r>
          </w:p>
        </w:tc>
        <w:tc>
          <w:tcPr>
            <w:tcW w:w="1080" w:type="dxa"/>
            <w:shd w:val="clear" w:color="auto" w:fill="FFFFFF"/>
            <w:tcMar>
              <w:top w:w="0" w:type="dxa"/>
              <w:left w:w="0" w:type="dxa"/>
              <w:bottom w:w="0" w:type="dxa"/>
              <w:right w:w="0" w:type="dxa"/>
            </w:tcMar>
            <w:vAlign w:val="center"/>
          </w:tcPr>
          <w:p w14:paraId="7B4EB723" w14:textId="77777777" w:rsidR="006F2DD1" w:rsidRDefault="001311F5">
            <w:pPr>
              <w:spacing w:before="100" w:after="100"/>
              <w:ind w:left="100" w:right="100"/>
              <w:jc w:val="right"/>
            </w:pPr>
            <w:r>
              <w:rPr>
                <w:rFonts w:ascii="Arial" w:eastAsia="Arial" w:hAnsi="Arial" w:cs="Arial"/>
                <w:color w:val="000000"/>
                <w:sz w:val="22"/>
                <w:szCs w:val="22"/>
              </w:rPr>
              <w:t>257</w:t>
            </w:r>
          </w:p>
        </w:tc>
        <w:tc>
          <w:tcPr>
            <w:tcW w:w="1080" w:type="dxa"/>
            <w:shd w:val="clear" w:color="auto" w:fill="FFFFFF"/>
            <w:tcMar>
              <w:top w:w="0" w:type="dxa"/>
              <w:left w:w="0" w:type="dxa"/>
              <w:bottom w:w="0" w:type="dxa"/>
              <w:right w:w="0" w:type="dxa"/>
            </w:tcMar>
            <w:vAlign w:val="center"/>
          </w:tcPr>
          <w:p w14:paraId="15D4B7D2" w14:textId="77777777" w:rsidR="006F2DD1" w:rsidRDefault="001311F5">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1C9CC1B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C15051" w14:textId="77777777" w:rsidR="006F2DD1" w:rsidRDefault="001311F5">
            <w:pPr>
              <w:spacing w:before="100" w:after="100"/>
              <w:ind w:left="100" w:right="100"/>
              <w:jc w:val="right"/>
            </w:pPr>
            <w:r>
              <w:rPr>
                <w:rFonts w:ascii="Arial" w:eastAsia="Arial" w:hAnsi="Arial" w:cs="Arial"/>
                <w:color w:val="000000"/>
                <w:sz w:val="22"/>
                <w:szCs w:val="22"/>
              </w:rPr>
              <w:t>704</w:t>
            </w:r>
          </w:p>
        </w:tc>
      </w:tr>
      <w:tr w:rsidR="006F2DD1" w14:paraId="1906962E" w14:textId="77777777" w:rsidTr="006F2DD1">
        <w:trPr>
          <w:cantSplit/>
          <w:jc w:val="center"/>
        </w:trPr>
        <w:tc>
          <w:tcPr>
            <w:tcW w:w="1080" w:type="dxa"/>
            <w:shd w:val="clear" w:color="auto" w:fill="FFFFFF"/>
            <w:tcMar>
              <w:top w:w="0" w:type="dxa"/>
              <w:left w:w="0" w:type="dxa"/>
              <w:bottom w:w="0" w:type="dxa"/>
              <w:right w:w="0" w:type="dxa"/>
            </w:tcMar>
            <w:vAlign w:val="center"/>
          </w:tcPr>
          <w:p w14:paraId="0E62666D"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0002D8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51E05EC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7A0C924" w14:textId="77777777" w:rsidR="006F2DD1" w:rsidRDefault="001311F5">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5E51438A" w14:textId="77777777" w:rsidR="006F2DD1" w:rsidRDefault="001311F5">
            <w:pPr>
              <w:spacing w:before="100" w:after="100"/>
              <w:ind w:left="100" w:right="100"/>
              <w:jc w:val="right"/>
            </w:pPr>
            <w:r>
              <w:rPr>
                <w:rFonts w:ascii="Arial" w:eastAsia="Arial" w:hAnsi="Arial" w:cs="Arial"/>
                <w:color w:val="000000"/>
                <w:sz w:val="22"/>
                <w:szCs w:val="22"/>
              </w:rPr>
              <w:t>308</w:t>
            </w:r>
          </w:p>
        </w:tc>
        <w:tc>
          <w:tcPr>
            <w:tcW w:w="1080" w:type="dxa"/>
            <w:shd w:val="clear" w:color="auto" w:fill="FFFFFF"/>
            <w:tcMar>
              <w:top w:w="0" w:type="dxa"/>
              <w:left w:w="0" w:type="dxa"/>
              <w:bottom w:w="0" w:type="dxa"/>
              <w:right w:w="0" w:type="dxa"/>
            </w:tcMar>
            <w:vAlign w:val="center"/>
          </w:tcPr>
          <w:p w14:paraId="6E9900B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BC4DEE" w14:textId="77777777" w:rsidR="006F2DD1" w:rsidRDefault="001311F5">
            <w:pPr>
              <w:spacing w:before="100" w:after="100"/>
              <w:ind w:left="100" w:right="100"/>
              <w:jc w:val="right"/>
            </w:pPr>
            <w:r>
              <w:rPr>
                <w:rFonts w:ascii="Arial" w:eastAsia="Arial" w:hAnsi="Arial" w:cs="Arial"/>
                <w:color w:val="000000"/>
                <w:sz w:val="22"/>
                <w:szCs w:val="22"/>
              </w:rPr>
              <w:t>419</w:t>
            </w:r>
          </w:p>
        </w:tc>
      </w:tr>
      <w:tr w:rsidR="006F2DD1" w14:paraId="6B2CFB64" w14:textId="77777777" w:rsidTr="006F2DD1">
        <w:trPr>
          <w:cantSplit/>
          <w:jc w:val="center"/>
        </w:trPr>
        <w:tc>
          <w:tcPr>
            <w:tcW w:w="1080" w:type="dxa"/>
            <w:shd w:val="clear" w:color="auto" w:fill="FFFFFF"/>
            <w:tcMar>
              <w:top w:w="0" w:type="dxa"/>
              <w:left w:w="0" w:type="dxa"/>
              <w:bottom w:w="0" w:type="dxa"/>
              <w:right w:w="0" w:type="dxa"/>
            </w:tcMar>
            <w:vAlign w:val="center"/>
          </w:tcPr>
          <w:p w14:paraId="2CBC19C9"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735FAE7"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CE7434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0E3445" w14:textId="77777777" w:rsidR="006F2DD1" w:rsidRDefault="001311F5">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6EF81D98" w14:textId="77777777" w:rsidR="006F2DD1" w:rsidRDefault="001311F5">
            <w:pPr>
              <w:spacing w:before="100" w:after="100"/>
              <w:ind w:left="100" w:right="100"/>
              <w:jc w:val="right"/>
            </w:pPr>
            <w:r>
              <w:rPr>
                <w:rFonts w:ascii="Arial" w:eastAsia="Arial" w:hAnsi="Arial" w:cs="Arial"/>
                <w:color w:val="000000"/>
                <w:sz w:val="22"/>
                <w:szCs w:val="22"/>
              </w:rPr>
              <w:t>332</w:t>
            </w:r>
          </w:p>
        </w:tc>
        <w:tc>
          <w:tcPr>
            <w:tcW w:w="1080" w:type="dxa"/>
            <w:shd w:val="clear" w:color="auto" w:fill="FFFFFF"/>
            <w:tcMar>
              <w:top w:w="0" w:type="dxa"/>
              <w:left w:w="0" w:type="dxa"/>
              <w:bottom w:w="0" w:type="dxa"/>
              <w:right w:w="0" w:type="dxa"/>
            </w:tcMar>
            <w:vAlign w:val="center"/>
          </w:tcPr>
          <w:p w14:paraId="3F944AF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70C3A7F" w14:textId="77777777" w:rsidR="006F2DD1" w:rsidRDefault="001311F5">
            <w:pPr>
              <w:spacing w:before="100" w:after="100"/>
              <w:ind w:left="100" w:right="100"/>
              <w:jc w:val="right"/>
            </w:pPr>
            <w:r>
              <w:rPr>
                <w:rFonts w:ascii="Arial" w:eastAsia="Arial" w:hAnsi="Arial" w:cs="Arial"/>
                <w:color w:val="000000"/>
                <w:sz w:val="22"/>
                <w:szCs w:val="22"/>
              </w:rPr>
              <w:t>371</w:t>
            </w:r>
          </w:p>
        </w:tc>
      </w:tr>
      <w:tr w:rsidR="006F2DD1" w14:paraId="4216C2CA" w14:textId="77777777" w:rsidTr="006F2DD1">
        <w:trPr>
          <w:cantSplit/>
          <w:jc w:val="center"/>
        </w:trPr>
        <w:tc>
          <w:tcPr>
            <w:tcW w:w="1080" w:type="dxa"/>
            <w:shd w:val="clear" w:color="auto" w:fill="FFFFFF"/>
            <w:tcMar>
              <w:top w:w="0" w:type="dxa"/>
              <w:left w:w="0" w:type="dxa"/>
              <w:bottom w:w="0" w:type="dxa"/>
              <w:right w:w="0" w:type="dxa"/>
            </w:tcMar>
            <w:vAlign w:val="center"/>
          </w:tcPr>
          <w:p w14:paraId="37B522B1"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3B00A16A"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23D336E" w14:textId="77777777" w:rsidR="006F2DD1" w:rsidRDefault="001311F5">
            <w:pPr>
              <w:spacing w:before="100" w:after="100"/>
              <w:ind w:left="100" w:right="100"/>
              <w:jc w:val="right"/>
            </w:pPr>
            <w:r>
              <w:rPr>
                <w:rFonts w:ascii="Arial" w:eastAsia="Arial" w:hAnsi="Arial" w:cs="Arial"/>
                <w:color w:val="000000"/>
                <w:sz w:val="22"/>
                <w:szCs w:val="22"/>
              </w:rPr>
              <w:t>339</w:t>
            </w:r>
          </w:p>
        </w:tc>
        <w:tc>
          <w:tcPr>
            <w:tcW w:w="1080" w:type="dxa"/>
            <w:shd w:val="clear" w:color="auto" w:fill="FFFFFF"/>
            <w:tcMar>
              <w:top w:w="0" w:type="dxa"/>
              <w:left w:w="0" w:type="dxa"/>
              <w:bottom w:w="0" w:type="dxa"/>
              <w:right w:w="0" w:type="dxa"/>
            </w:tcMar>
            <w:vAlign w:val="center"/>
          </w:tcPr>
          <w:p w14:paraId="20EAC739" w14:textId="77777777" w:rsidR="006F2DD1" w:rsidRDefault="001311F5">
            <w:pPr>
              <w:spacing w:before="100" w:after="100"/>
              <w:ind w:left="100" w:right="100"/>
              <w:jc w:val="right"/>
            </w:pPr>
            <w:r>
              <w:rPr>
                <w:rFonts w:ascii="Arial" w:eastAsia="Arial" w:hAnsi="Arial" w:cs="Arial"/>
                <w:color w:val="000000"/>
                <w:sz w:val="22"/>
                <w:szCs w:val="22"/>
              </w:rPr>
              <w:t>24</w:t>
            </w:r>
          </w:p>
        </w:tc>
        <w:tc>
          <w:tcPr>
            <w:tcW w:w="1080" w:type="dxa"/>
            <w:shd w:val="clear" w:color="auto" w:fill="FFFFFF"/>
            <w:tcMar>
              <w:top w:w="0" w:type="dxa"/>
              <w:left w:w="0" w:type="dxa"/>
              <w:bottom w:w="0" w:type="dxa"/>
              <w:right w:w="0" w:type="dxa"/>
            </w:tcMar>
            <w:vAlign w:val="center"/>
          </w:tcPr>
          <w:p w14:paraId="69E99B63" w14:textId="77777777" w:rsidR="006F2DD1" w:rsidRDefault="001311F5">
            <w:pPr>
              <w:spacing w:before="100" w:after="100"/>
              <w:ind w:left="100" w:right="100"/>
              <w:jc w:val="right"/>
            </w:pPr>
            <w:r>
              <w:rPr>
                <w:rFonts w:ascii="Arial" w:eastAsia="Arial" w:hAnsi="Arial" w:cs="Arial"/>
                <w:color w:val="000000"/>
                <w:sz w:val="22"/>
                <w:szCs w:val="22"/>
              </w:rPr>
              <w:t>750</w:t>
            </w:r>
          </w:p>
        </w:tc>
        <w:tc>
          <w:tcPr>
            <w:tcW w:w="1080" w:type="dxa"/>
            <w:shd w:val="clear" w:color="auto" w:fill="FFFFFF"/>
            <w:tcMar>
              <w:top w:w="0" w:type="dxa"/>
              <w:left w:w="0" w:type="dxa"/>
              <w:bottom w:w="0" w:type="dxa"/>
              <w:right w:w="0" w:type="dxa"/>
            </w:tcMar>
            <w:vAlign w:val="center"/>
          </w:tcPr>
          <w:p w14:paraId="41FB225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A607935" w14:textId="77777777" w:rsidR="006F2DD1" w:rsidRDefault="001311F5">
            <w:pPr>
              <w:spacing w:before="100" w:after="100"/>
              <w:ind w:left="100" w:right="100"/>
              <w:jc w:val="right"/>
            </w:pPr>
            <w:r>
              <w:rPr>
                <w:rFonts w:ascii="Arial" w:eastAsia="Arial" w:hAnsi="Arial" w:cs="Arial"/>
                <w:color w:val="000000"/>
                <w:sz w:val="22"/>
                <w:szCs w:val="22"/>
              </w:rPr>
              <w:t>1,113</w:t>
            </w:r>
          </w:p>
        </w:tc>
      </w:tr>
      <w:tr w:rsidR="006F2DD1" w14:paraId="0482D10A" w14:textId="77777777" w:rsidTr="006F2DD1">
        <w:trPr>
          <w:cantSplit/>
          <w:jc w:val="center"/>
        </w:trPr>
        <w:tc>
          <w:tcPr>
            <w:tcW w:w="1080" w:type="dxa"/>
            <w:shd w:val="clear" w:color="auto" w:fill="FFFFFF"/>
            <w:tcMar>
              <w:top w:w="0" w:type="dxa"/>
              <w:left w:w="0" w:type="dxa"/>
              <w:bottom w:w="0" w:type="dxa"/>
              <w:right w:w="0" w:type="dxa"/>
            </w:tcMar>
            <w:vAlign w:val="center"/>
          </w:tcPr>
          <w:p w14:paraId="7E3BA5BB"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151FBC8"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1350371" w14:textId="77777777" w:rsidR="006F2DD1" w:rsidRDefault="001311F5">
            <w:pPr>
              <w:spacing w:before="100" w:after="100"/>
              <w:ind w:left="100" w:right="100"/>
              <w:jc w:val="right"/>
            </w:pPr>
            <w:r>
              <w:rPr>
                <w:rFonts w:ascii="Arial" w:eastAsia="Arial" w:hAnsi="Arial" w:cs="Arial"/>
                <w:color w:val="000000"/>
                <w:sz w:val="22"/>
                <w:szCs w:val="22"/>
              </w:rPr>
              <w:t>705</w:t>
            </w:r>
          </w:p>
        </w:tc>
        <w:tc>
          <w:tcPr>
            <w:tcW w:w="1080" w:type="dxa"/>
            <w:shd w:val="clear" w:color="auto" w:fill="FFFFFF"/>
            <w:tcMar>
              <w:top w:w="0" w:type="dxa"/>
              <w:left w:w="0" w:type="dxa"/>
              <w:bottom w:w="0" w:type="dxa"/>
              <w:right w:w="0" w:type="dxa"/>
            </w:tcMar>
            <w:vAlign w:val="center"/>
          </w:tcPr>
          <w:p w14:paraId="79D1F371" w14:textId="77777777" w:rsidR="006F2DD1" w:rsidRDefault="001311F5">
            <w:pPr>
              <w:spacing w:before="100" w:after="100"/>
              <w:ind w:left="100" w:right="100"/>
              <w:jc w:val="right"/>
            </w:pPr>
            <w:r>
              <w:rPr>
                <w:rFonts w:ascii="Arial" w:eastAsia="Arial" w:hAnsi="Arial" w:cs="Arial"/>
                <w:color w:val="000000"/>
                <w:sz w:val="22"/>
                <w:szCs w:val="22"/>
              </w:rPr>
              <w:t>235</w:t>
            </w:r>
          </w:p>
        </w:tc>
        <w:tc>
          <w:tcPr>
            <w:tcW w:w="1080" w:type="dxa"/>
            <w:shd w:val="clear" w:color="auto" w:fill="FFFFFF"/>
            <w:tcMar>
              <w:top w:w="0" w:type="dxa"/>
              <w:left w:w="0" w:type="dxa"/>
              <w:bottom w:w="0" w:type="dxa"/>
              <w:right w:w="0" w:type="dxa"/>
            </w:tcMar>
            <w:vAlign w:val="center"/>
          </w:tcPr>
          <w:p w14:paraId="06753DC0" w14:textId="77777777" w:rsidR="006F2DD1" w:rsidRDefault="001311F5">
            <w:pPr>
              <w:spacing w:before="100" w:after="100"/>
              <w:ind w:left="100" w:right="100"/>
              <w:jc w:val="right"/>
            </w:pPr>
            <w:r>
              <w:rPr>
                <w:rFonts w:ascii="Arial" w:eastAsia="Arial" w:hAnsi="Arial" w:cs="Arial"/>
                <w:color w:val="000000"/>
                <w:sz w:val="22"/>
                <w:szCs w:val="22"/>
              </w:rPr>
              <w:t>1,562</w:t>
            </w:r>
          </w:p>
        </w:tc>
        <w:tc>
          <w:tcPr>
            <w:tcW w:w="1080" w:type="dxa"/>
            <w:shd w:val="clear" w:color="auto" w:fill="FFFFFF"/>
            <w:tcMar>
              <w:top w:w="0" w:type="dxa"/>
              <w:left w:w="0" w:type="dxa"/>
              <w:bottom w:w="0" w:type="dxa"/>
              <w:right w:w="0" w:type="dxa"/>
            </w:tcMar>
            <w:vAlign w:val="center"/>
          </w:tcPr>
          <w:p w14:paraId="5ACEA0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ED5FD9" w14:textId="77777777" w:rsidR="006F2DD1" w:rsidRDefault="001311F5">
            <w:pPr>
              <w:spacing w:before="100" w:after="100"/>
              <w:ind w:left="100" w:right="100"/>
              <w:jc w:val="right"/>
            </w:pPr>
            <w:r>
              <w:rPr>
                <w:rFonts w:ascii="Arial" w:eastAsia="Arial" w:hAnsi="Arial" w:cs="Arial"/>
                <w:color w:val="000000"/>
                <w:sz w:val="22"/>
                <w:szCs w:val="22"/>
              </w:rPr>
              <w:t>2,502</w:t>
            </w:r>
          </w:p>
        </w:tc>
      </w:tr>
      <w:tr w:rsidR="006F2DD1" w14:paraId="5B036A59" w14:textId="77777777" w:rsidTr="006F2DD1">
        <w:trPr>
          <w:cantSplit/>
          <w:jc w:val="center"/>
        </w:trPr>
        <w:tc>
          <w:tcPr>
            <w:tcW w:w="1080" w:type="dxa"/>
            <w:shd w:val="clear" w:color="auto" w:fill="FFFFFF"/>
            <w:tcMar>
              <w:top w:w="0" w:type="dxa"/>
              <w:left w:w="0" w:type="dxa"/>
              <w:bottom w:w="0" w:type="dxa"/>
              <w:right w:w="0" w:type="dxa"/>
            </w:tcMar>
            <w:vAlign w:val="center"/>
          </w:tcPr>
          <w:p w14:paraId="299A31D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B77E532"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1A076F2" w14:textId="77777777" w:rsidR="006F2DD1" w:rsidRDefault="001311F5">
            <w:pPr>
              <w:spacing w:before="100" w:after="100"/>
              <w:ind w:left="100" w:right="100"/>
              <w:jc w:val="right"/>
            </w:pPr>
            <w:r>
              <w:rPr>
                <w:rFonts w:ascii="Arial" w:eastAsia="Arial" w:hAnsi="Arial" w:cs="Arial"/>
                <w:color w:val="000000"/>
                <w:sz w:val="22"/>
                <w:szCs w:val="22"/>
              </w:rPr>
              <w:t>1,526</w:t>
            </w:r>
          </w:p>
        </w:tc>
        <w:tc>
          <w:tcPr>
            <w:tcW w:w="1080" w:type="dxa"/>
            <w:shd w:val="clear" w:color="auto" w:fill="FFFFFF"/>
            <w:tcMar>
              <w:top w:w="0" w:type="dxa"/>
              <w:left w:w="0" w:type="dxa"/>
              <w:bottom w:w="0" w:type="dxa"/>
              <w:right w:w="0" w:type="dxa"/>
            </w:tcMar>
            <w:vAlign w:val="center"/>
          </w:tcPr>
          <w:p w14:paraId="63FFFC33" w14:textId="77777777" w:rsidR="006F2DD1" w:rsidRDefault="001311F5">
            <w:pPr>
              <w:spacing w:before="100" w:after="100"/>
              <w:ind w:left="100" w:right="100"/>
              <w:jc w:val="right"/>
            </w:pPr>
            <w:r>
              <w:rPr>
                <w:rFonts w:ascii="Arial" w:eastAsia="Arial" w:hAnsi="Arial" w:cs="Arial"/>
                <w:color w:val="000000"/>
                <w:sz w:val="22"/>
                <w:szCs w:val="22"/>
              </w:rPr>
              <w:t>305</w:t>
            </w:r>
          </w:p>
        </w:tc>
        <w:tc>
          <w:tcPr>
            <w:tcW w:w="1080" w:type="dxa"/>
            <w:shd w:val="clear" w:color="auto" w:fill="FFFFFF"/>
            <w:tcMar>
              <w:top w:w="0" w:type="dxa"/>
              <w:left w:w="0" w:type="dxa"/>
              <w:bottom w:w="0" w:type="dxa"/>
              <w:right w:w="0" w:type="dxa"/>
            </w:tcMar>
            <w:vAlign w:val="center"/>
          </w:tcPr>
          <w:p w14:paraId="6E7B2C02" w14:textId="77777777" w:rsidR="006F2DD1" w:rsidRDefault="001311F5">
            <w:pPr>
              <w:spacing w:before="100" w:after="100"/>
              <w:ind w:left="100" w:right="100"/>
              <w:jc w:val="right"/>
            </w:pPr>
            <w:r>
              <w:rPr>
                <w:rFonts w:ascii="Arial" w:eastAsia="Arial" w:hAnsi="Arial" w:cs="Arial"/>
                <w:color w:val="000000"/>
                <w:sz w:val="22"/>
                <w:szCs w:val="22"/>
              </w:rPr>
              <w:t>1,267</w:t>
            </w:r>
          </w:p>
        </w:tc>
        <w:tc>
          <w:tcPr>
            <w:tcW w:w="1080" w:type="dxa"/>
            <w:shd w:val="clear" w:color="auto" w:fill="FFFFFF"/>
            <w:tcMar>
              <w:top w:w="0" w:type="dxa"/>
              <w:left w:w="0" w:type="dxa"/>
              <w:bottom w:w="0" w:type="dxa"/>
              <w:right w:w="0" w:type="dxa"/>
            </w:tcMar>
            <w:vAlign w:val="center"/>
          </w:tcPr>
          <w:p w14:paraId="06542FC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B8CFA9" w14:textId="77777777" w:rsidR="006F2DD1" w:rsidRDefault="001311F5">
            <w:pPr>
              <w:spacing w:before="100" w:after="100"/>
              <w:ind w:left="100" w:right="100"/>
              <w:jc w:val="right"/>
            </w:pPr>
            <w:r>
              <w:rPr>
                <w:rFonts w:ascii="Arial" w:eastAsia="Arial" w:hAnsi="Arial" w:cs="Arial"/>
                <w:color w:val="000000"/>
                <w:sz w:val="22"/>
                <w:szCs w:val="22"/>
              </w:rPr>
              <w:t>3,098</w:t>
            </w:r>
          </w:p>
        </w:tc>
      </w:tr>
      <w:tr w:rsidR="006F2DD1" w14:paraId="163618DE" w14:textId="77777777" w:rsidTr="006F2DD1">
        <w:trPr>
          <w:cantSplit/>
          <w:jc w:val="center"/>
        </w:trPr>
        <w:tc>
          <w:tcPr>
            <w:tcW w:w="1080" w:type="dxa"/>
            <w:shd w:val="clear" w:color="auto" w:fill="FFFFFF"/>
            <w:tcMar>
              <w:top w:w="0" w:type="dxa"/>
              <w:left w:w="0" w:type="dxa"/>
              <w:bottom w:w="0" w:type="dxa"/>
              <w:right w:w="0" w:type="dxa"/>
            </w:tcMar>
            <w:vAlign w:val="center"/>
          </w:tcPr>
          <w:p w14:paraId="2D13BE03"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96D3F38"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F1F4826" w14:textId="77777777" w:rsidR="006F2DD1" w:rsidRDefault="001311F5">
            <w:pPr>
              <w:spacing w:before="100" w:after="100"/>
              <w:ind w:left="100" w:right="100"/>
              <w:jc w:val="right"/>
            </w:pPr>
            <w:r>
              <w:rPr>
                <w:rFonts w:ascii="Arial" w:eastAsia="Arial" w:hAnsi="Arial" w:cs="Arial"/>
                <w:color w:val="000000"/>
                <w:sz w:val="22"/>
                <w:szCs w:val="22"/>
              </w:rPr>
              <w:t>523</w:t>
            </w:r>
          </w:p>
        </w:tc>
        <w:tc>
          <w:tcPr>
            <w:tcW w:w="1080" w:type="dxa"/>
            <w:shd w:val="clear" w:color="auto" w:fill="FFFFFF"/>
            <w:tcMar>
              <w:top w:w="0" w:type="dxa"/>
              <w:left w:w="0" w:type="dxa"/>
              <w:bottom w:w="0" w:type="dxa"/>
              <w:right w:w="0" w:type="dxa"/>
            </w:tcMar>
            <w:vAlign w:val="center"/>
          </w:tcPr>
          <w:p w14:paraId="0E1F9680" w14:textId="77777777" w:rsidR="006F2DD1" w:rsidRDefault="001311F5">
            <w:pPr>
              <w:spacing w:before="100" w:after="100"/>
              <w:ind w:left="100" w:right="100"/>
              <w:jc w:val="right"/>
            </w:pPr>
            <w:r>
              <w:rPr>
                <w:rFonts w:ascii="Arial" w:eastAsia="Arial" w:hAnsi="Arial" w:cs="Arial"/>
                <w:color w:val="000000"/>
                <w:sz w:val="22"/>
                <w:szCs w:val="22"/>
              </w:rPr>
              <w:t>319</w:t>
            </w:r>
          </w:p>
        </w:tc>
        <w:tc>
          <w:tcPr>
            <w:tcW w:w="1080" w:type="dxa"/>
            <w:shd w:val="clear" w:color="auto" w:fill="FFFFFF"/>
            <w:tcMar>
              <w:top w:w="0" w:type="dxa"/>
              <w:left w:w="0" w:type="dxa"/>
              <w:bottom w:w="0" w:type="dxa"/>
              <w:right w:w="0" w:type="dxa"/>
            </w:tcMar>
            <w:vAlign w:val="center"/>
          </w:tcPr>
          <w:p w14:paraId="6CDD64EB" w14:textId="77777777" w:rsidR="006F2DD1" w:rsidRDefault="001311F5">
            <w:pPr>
              <w:spacing w:before="100" w:after="100"/>
              <w:ind w:left="100" w:right="100"/>
              <w:jc w:val="right"/>
            </w:pPr>
            <w:r>
              <w:rPr>
                <w:rFonts w:ascii="Arial" w:eastAsia="Arial" w:hAnsi="Arial" w:cs="Arial"/>
                <w:color w:val="000000"/>
                <w:sz w:val="22"/>
                <w:szCs w:val="22"/>
              </w:rPr>
              <w:t>560</w:t>
            </w:r>
          </w:p>
        </w:tc>
        <w:tc>
          <w:tcPr>
            <w:tcW w:w="1080" w:type="dxa"/>
            <w:shd w:val="clear" w:color="auto" w:fill="FFFFFF"/>
            <w:tcMar>
              <w:top w:w="0" w:type="dxa"/>
              <w:left w:w="0" w:type="dxa"/>
              <w:bottom w:w="0" w:type="dxa"/>
              <w:right w:w="0" w:type="dxa"/>
            </w:tcMar>
            <w:vAlign w:val="center"/>
          </w:tcPr>
          <w:p w14:paraId="047582F6"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2B2DC6F3" w14:textId="77777777" w:rsidR="006F2DD1" w:rsidRDefault="001311F5">
            <w:pPr>
              <w:spacing w:before="100" w:after="100"/>
              <w:ind w:left="100" w:right="100"/>
              <w:jc w:val="right"/>
            </w:pPr>
            <w:r>
              <w:rPr>
                <w:rFonts w:ascii="Arial" w:eastAsia="Arial" w:hAnsi="Arial" w:cs="Arial"/>
                <w:color w:val="000000"/>
                <w:sz w:val="22"/>
                <w:szCs w:val="22"/>
              </w:rPr>
              <w:t>1,408</w:t>
            </w:r>
          </w:p>
        </w:tc>
      </w:tr>
      <w:tr w:rsidR="006F2DD1" w14:paraId="116C21B9" w14:textId="77777777" w:rsidTr="006F2DD1">
        <w:trPr>
          <w:cantSplit/>
          <w:jc w:val="center"/>
        </w:trPr>
        <w:tc>
          <w:tcPr>
            <w:tcW w:w="1080" w:type="dxa"/>
            <w:shd w:val="clear" w:color="auto" w:fill="FFFFFF"/>
            <w:tcMar>
              <w:top w:w="0" w:type="dxa"/>
              <w:left w:w="0" w:type="dxa"/>
              <w:bottom w:w="0" w:type="dxa"/>
              <w:right w:w="0" w:type="dxa"/>
            </w:tcMar>
            <w:vAlign w:val="center"/>
          </w:tcPr>
          <w:p w14:paraId="3464C627"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912A747"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7BA811DA" w14:textId="77777777" w:rsidR="006F2DD1" w:rsidRDefault="001311F5">
            <w:pPr>
              <w:spacing w:before="100" w:after="100"/>
              <w:ind w:left="100" w:right="100"/>
              <w:jc w:val="right"/>
            </w:pPr>
            <w:r>
              <w:rPr>
                <w:rFonts w:ascii="Arial" w:eastAsia="Arial" w:hAnsi="Arial" w:cs="Arial"/>
                <w:color w:val="000000"/>
                <w:sz w:val="22"/>
                <w:szCs w:val="22"/>
              </w:rPr>
              <w:t>488</w:t>
            </w:r>
          </w:p>
        </w:tc>
        <w:tc>
          <w:tcPr>
            <w:tcW w:w="1080" w:type="dxa"/>
            <w:shd w:val="clear" w:color="auto" w:fill="FFFFFF"/>
            <w:tcMar>
              <w:top w:w="0" w:type="dxa"/>
              <w:left w:w="0" w:type="dxa"/>
              <w:bottom w:w="0" w:type="dxa"/>
              <w:right w:w="0" w:type="dxa"/>
            </w:tcMar>
            <w:vAlign w:val="center"/>
          </w:tcPr>
          <w:p w14:paraId="79C1C7D6" w14:textId="77777777" w:rsidR="006F2DD1" w:rsidRDefault="001311F5">
            <w:pPr>
              <w:spacing w:before="100" w:after="100"/>
              <w:ind w:left="100" w:right="100"/>
              <w:jc w:val="right"/>
            </w:pPr>
            <w:r>
              <w:rPr>
                <w:rFonts w:ascii="Arial" w:eastAsia="Arial" w:hAnsi="Arial" w:cs="Arial"/>
                <w:color w:val="000000"/>
                <w:sz w:val="22"/>
                <w:szCs w:val="22"/>
              </w:rPr>
              <w:t>593</w:t>
            </w:r>
          </w:p>
        </w:tc>
        <w:tc>
          <w:tcPr>
            <w:tcW w:w="1080" w:type="dxa"/>
            <w:shd w:val="clear" w:color="auto" w:fill="FFFFFF"/>
            <w:tcMar>
              <w:top w:w="0" w:type="dxa"/>
              <w:left w:w="0" w:type="dxa"/>
              <w:bottom w:w="0" w:type="dxa"/>
              <w:right w:w="0" w:type="dxa"/>
            </w:tcMar>
            <w:vAlign w:val="center"/>
          </w:tcPr>
          <w:p w14:paraId="1A1C4F76" w14:textId="77777777" w:rsidR="006F2DD1" w:rsidRDefault="001311F5">
            <w:pPr>
              <w:spacing w:before="100" w:after="100"/>
              <w:ind w:left="100" w:right="100"/>
              <w:jc w:val="right"/>
            </w:pPr>
            <w:r>
              <w:rPr>
                <w:rFonts w:ascii="Arial" w:eastAsia="Arial" w:hAnsi="Arial" w:cs="Arial"/>
                <w:color w:val="000000"/>
                <w:sz w:val="22"/>
                <w:szCs w:val="22"/>
              </w:rPr>
              <w:t>1,280</w:t>
            </w:r>
          </w:p>
        </w:tc>
        <w:tc>
          <w:tcPr>
            <w:tcW w:w="1080" w:type="dxa"/>
            <w:shd w:val="clear" w:color="auto" w:fill="FFFFFF"/>
            <w:tcMar>
              <w:top w:w="0" w:type="dxa"/>
              <w:left w:w="0" w:type="dxa"/>
              <w:bottom w:w="0" w:type="dxa"/>
              <w:right w:w="0" w:type="dxa"/>
            </w:tcMar>
            <w:vAlign w:val="center"/>
          </w:tcPr>
          <w:p w14:paraId="4B2118F0" w14:textId="77777777" w:rsidR="006F2DD1" w:rsidRDefault="001311F5">
            <w:pPr>
              <w:spacing w:before="100" w:after="100"/>
              <w:ind w:left="100" w:right="100"/>
              <w:jc w:val="right"/>
            </w:pPr>
            <w:r>
              <w:rPr>
                <w:rFonts w:ascii="Arial" w:eastAsia="Arial" w:hAnsi="Arial" w:cs="Arial"/>
                <w:color w:val="000000"/>
                <w:sz w:val="22"/>
                <w:szCs w:val="22"/>
              </w:rPr>
              <w:t>7,626</w:t>
            </w:r>
          </w:p>
        </w:tc>
        <w:tc>
          <w:tcPr>
            <w:tcW w:w="1080" w:type="dxa"/>
            <w:shd w:val="clear" w:color="auto" w:fill="FFFFFF"/>
            <w:tcMar>
              <w:top w:w="0" w:type="dxa"/>
              <w:left w:w="0" w:type="dxa"/>
              <w:bottom w:w="0" w:type="dxa"/>
              <w:right w:w="0" w:type="dxa"/>
            </w:tcMar>
            <w:vAlign w:val="center"/>
          </w:tcPr>
          <w:p w14:paraId="4FC69C6F" w14:textId="77777777" w:rsidR="006F2DD1" w:rsidRDefault="001311F5">
            <w:pPr>
              <w:spacing w:before="100" w:after="100"/>
              <w:ind w:left="100" w:right="100"/>
              <w:jc w:val="right"/>
            </w:pPr>
            <w:r>
              <w:rPr>
                <w:rFonts w:ascii="Arial" w:eastAsia="Arial" w:hAnsi="Arial" w:cs="Arial"/>
                <w:color w:val="000000"/>
                <w:sz w:val="22"/>
                <w:szCs w:val="22"/>
              </w:rPr>
              <w:t>9,987</w:t>
            </w:r>
          </w:p>
        </w:tc>
      </w:tr>
      <w:tr w:rsidR="006F2DD1" w14:paraId="4ABE8722" w14:textId="77777777" w:rsidTr="006F2DD1">
        <w:trPr>
          <w:cantSplit/>
          <w:jc w:val="center"/>
        </w:trPr>
        <w:tc>
          <w:tcPr>
            <w:tcW w:w="1080" w:type="dxa"/>
            <w:shd w:val="clear" w:color="auto" w:fill="FFFFFF"/>
            <w:tcMar>
              <w:top w:w="0" w:type="dxa"/>
              <w:left w:w="0" w:type="dxa"/>
              <w:bottom w:w="0" w:type="dxa"/>
              <w:right w:w="0" w:type="dxa"/>
            </w:tcMar>
            <w:vAlign w:val="center"/>
          </w:tcPr>
          <w:p w14:paraId="7C56700C"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B158542"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3A5E30F" w14:textId="77777777" w:rsidR="006F2DD1" w:rsidRDefault="001311F5">
            <w:pPr>
              <w:spacing w:before="100" w:after="100"/>
              <w:ind w:left="100" w:right="100"/>
              <w:jc w:val="right"/>
            </w:pPr>
            <w:r>
              <w:rPr>
                <w:rFonts w:ascii="Arial" w:eastAsia="Arial" w:hAnsi="Arial" w:cs="Arial"/>
                <w:color w:val="000000"/>
                <w:sz w:val="22"/>
                <w:szCs w:val="22"/>
              </w:rPr>
              <w:t>949</w:t>
            </w:r>
          </w:p>
        </w:tc>
        <w:tc>
          <w:tcPr>
            <w:tcW w:w="1080" w:type="dxa"/>
            <w:shd w:val="clear" w:color="auto" w:fill="FFFFFF"/>
            <w:tcMar>
              <w:top w:w="0" w:type="dxa"/>
              <w:left w:w="0" w:type="dxa"/>
              <w:bottom w:w="0" w:type="dxa"/>
              <w:right w:w="0" w:type="dxa"/>
            </w:tcMar>
            <w:vAlign w:val="center"/>
          </w:tcPr>
          <w:p w14:paraId="2E048520" w14:textId="77777777" w:rsidR="006F2DD1" w:rsidRDefault="001311F5">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7E73EBD2" w14:textId="77777777" w:rsidR="006F2DD1" w:rsidRDefault="001311F5">
            <w:pPr>
              <w:spacing w:before="100" w:after="100"/>
              <w:ind w:left="100" w:right="100"/>
              <w:jc w:val="right"/>
            </w:pPr>
            <w:r>
              <w:rPr>
                <w:rFonts w:ascii="Arial" w:eastAsia="Arial" w:hAnsi="Arial" w:cs="Arial"/>
                <w:color w:val="000000"/>
                <w:sz w:val="22"/>
                <w:szCs w:val="22"/>
              </w:rPr>
              <w:t>992</w:t>
            </w:r>
          </w:p>
        </w:tc>
        <w:tc>
          <w:tcPr>
            <w:tcW w:w="1080" w:type="dxa"/>
            <w:shd w:val="clear" w:color="auto" w:fill="FFFFFF"/>
            <w:tcMar>
              <w:top w:w="0" w:type="dxa"/>
              <w:left w:w="0" w:type="dxa"/>
              <w:bottom w:w="0" w:type="dxa"/>
              <w:right w:w="0" w:type="dxa"/>
            </w:tcMar>
            <w:vAlign w:val="center"/>
          </w:tcPr>
          <w:p w14:paraId="402AD744" w14:textId="77777777" w:rsidR="006F2DD1" w:rsidRDefault="001311F5">
            <w:pPr>
              <w:spacing w:before="100" w:after="100"/>
              <w:ind w:left="100" w:right="100"/>
              <w:jc w:val="right"/>
            </w:pPr>
            <w:r>
              <w:rPr>
                <w:rFonts w:ascii="Arial" w:eastAsia="Arial" w:hAnsi="Arial" w:cs="Arial"/>
                <w:color w:val="000000"/>
                <w:sz w:val="22"/>
                <w:szCs w:val="22"/>
              </w:rPr>
              <w:t>4,752</w:t>
            </w:r>
          </w:p>
        </w:tc>
        <w:tc>
          <w:tcPr>
            <w:tcW w:w="1080" w:type="dxa"/>
            <w:shd w:val="clear" w:color="auto" w:fill="FFFFFF"/>
            <w:tcMar>
              <w:top w:w="0" w:type="dxa"/>
              <w:left w:w="0" w:type="dxa"/>
              <w:bottom w:w="0" w:type="dxa"/>
              <w:right w:w="0" w:type="dxa"/>
            </w:tcMar>
            <w:vAlign w:val="center"/>
          </w:tcPr>
          <w:p w14:paraId="46912ED5" w14:textId="77777777" w:rsidR="006F2DD1" w:rsidRDefault="001311F5">
            <w:pPr>
              <w:spacing w:before="100" w:after="100"/>
              <w:ind w:left="100" w:right="100"/>
              <w:jc w:val="right"/>
            </w:pPr>
            <w:r>
              <w:rPr>
                <w:rFonts w:ascii="Arial" w:eastAsia="Arial" w:hAnsi="Arial" w:cs="Arial"/>
                <w:color w:val="000000"/>
                <w:sz w:val="22"/>
                <w:szCs w:val="22"/>
              </w:rPr>
              <w:t>6,783</w:t>
            </w:r>
          </w:p>
        </w:tc>
      </w:tr>
      <w:tr w:rsidR="006F2DD1" w14:paraId="67F83C7F" w14:textId="77777777" w:rsidTr="006F2DD1">
        <w:trPr>
          <w:cantSplit/>
          <w:jc w:val="center"/>
        </w:trPr>
        <w:tc>
          <w:tcPr>
            <w:tcW w:w="1080" w:type="dxa"/>
            <w:shd w:val="clear" w:color="auto" w:fill="FFFFFF"/>
            <w:tcMar>
              <w:top w:w="0" w:type="dxa"/>
              <w:left w:w="0" w:type="dxa"/>
              <w:bottom w:w="0" w:type="dxa"/>
              <w:right w:w="0" w:type="dxa"/>
            </w:tcMar>
            <w:vAlign w:val="center"/>
          </w:tcPr>
          <w:p w14:paraId="0A52F075"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2ADF6876"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7B733EF" w14:textId="77777777" w:rsidR="006F2DD1" w:rsidRDefault="001311F5">
            <w:pPr>
              <w:spacing w:before="100" w:after="100"/>
              <w:ind w:left="100" w:right="100"/>
              <w:jc w:val="right"/>
            </w:pPr>
            <w:r>
              <w:rPr>
                <w:rFonts w:ascii="Arial" w:eastAsia="Arial" w:hAnsi="Arial" w:cs="Arial"/>
                <w:color w:val="000000"/>
                <w:sz w:val="22"/>
                <w:szCs w:val="22"/>
              </w:rPr>
              <w:t>1,872</w:t>
            </w:r>
          </w:p>
        </w:tc>
        <w:tc>
          <w:tcPr>
            <w:tcW w:w="1080" w:type="dxa"/>
            <w:shd w:val="clear" w:color="auto" w:fill="FFFFFF"/>
            <w:tcMar>
              <w:top w:w="0" w:type="dxa"/>
              <w:left w:w="0" w:type="dxa"/>
              <w:bottom w:w="0" w:type="dxa"/>
              <w:right w:w="0" w:type="dxa"/>
            </w:tcMar>
            <w:vAlign w:val="center"/>
          </w:tcPr>
          <w:p w14:paraId="2A503317" w14:textId="77777777" w:rsidR="006F2DD1" w:rsidRDefault="001311F5">
            <w:pPr>
              <w:spacing w:before="100" w:after="100"/>
              <w:ind w:left="100" w:right="100"/>
              <w:jc w:val="right"/>
            </w:pPr>
            <w:r>
              <w:rPr>
                <w:rFonts w:ascii="Arial" w:eastAsia="Arial" w:hAnsi="Arial" w:cs="Arial"/>
                <w:color w:val="000000"/>
                <w:sz w:val="22"/>
                <w:szCs w:val="22"/>
              </w:rPr>
              <w:t>73</w:t>
            </w:r>
          </w:p>
        </w:tc>
        <w:tc>
          <w:tcPr>
            <w:tcW w:w="1080" w:type="dxa"/>
            <w:shd w:val="clear" w:color="auto" w:fill="FFFFFF"/>
            <w:tcMar>
              <w:top w:w="0" w:type="dxa"/>
              <w:left w:w="0" w:type="dxa"/>
              <w:bottom w:w="0" w:type="dxa"/>
              <w:right w:w="0" w:type="dxa"/>
            </w:tcMar>
            <w:vAlign w:val="center"/>
          </w:tcPr>
          <w:p w14:paraId="61C4B5F9" w14:textId="77777777" w:rsidR="006F2DD1" w:rsidRDefault="001311F5">
            <w:pPr>
              <w:spacing w:before="100" w:after="100"/>
              <w:ind w:left="100" w:right="100"/>
              <w:jc w:val="right"/>
            </w:pPr>
            <w:r>
              <w:rPr>
                <w:rFonts w:ascii="Arial" w:eastAsia="Arial" w:hAnsi="Arial" w:cs="Arial"/>
                <w:color w:val="000000"/>
                <w:sz w:val="22"/>
                <w:szCs w:val="22"/>
              </w:rPr>
              <w:t>3,188</w:t>
            </w:r>
          </w:p>
        </w:tc>
        <w:tc>
          <w:tcPr>
            <w:tcW w:w="1080" w:type="dxa"/>
            <w:shd w:val="clear" w:color="auto" w:fill="FFFFFF"/>
            <w:tcMar>
              <w:top w:w="0" w:type="dxa"/>
              <w:left w:w="0" w:type="dxa"/>
              <w:bottom w:w="0" w:type="dxa"/>
              <w:right w:w="0" w:type="dxa"/>
            </w:tcMar>
            <w:vAlign w:val="center"/>
          </w:tcPr>
          <w:p w14:paraId="5285E946" w14:textId="77777777" w:rsidR="006F2DD1" w:rsidRDefault="001311F5">
            <w:pPr>
              <w:spacing w:before="100" w:after="100"/>
              <w:ind w:left="100" w:right="100"/>
              <w:jc w:val="right"/>
            </w:pPr>
            <w:r>
              <w:rPr>
                <w:rFonts w:ascii="Arial" w:eastAsia="Arial" w:hAnsi="Arial" w:cs="Arial"/>
                <w:color w:val="000000"/>
                <w:sz w:val="22"/>
                <w:szCs w:val="22"/>
              </w:rPr>
              <w:t>2,463</w:t>
            </w:r>
          </w:p>
        </w:tc>
        <w:tc>
          <w:tcPr>
            <w:tcW w:w="1080" w:type="dxa"/>
            <w:shd w:val="clear" w:color="auto" w:fill="FFFFFF"/>
            <w:tcMar>
              <w:top w:w="0" w:type="dxa"/>
              <w:left w:w="0" w:type="dxa"/>
              <w:bottom w:w="0" w:type="dxa"/>
              <w:right w:w="0" w:type="dxa"/>
            </w:tcMar>
            <w:vAlign w:val="center"/>
          </w:tcPr>
          <w:p w14:paraId="7652F7C5" w14:textId="77777777" w:rsidR="006F2DD1" w:rsidRDefault="001311F5">
            <w:pPr>
              <w:spacing w:before="100" w:after="100"/>
              <w:ind w:left="100" w:right="100"/>
              <w:jc w:val="right"/>
            </w:pPr>
            <w:r>
              <w:rPr>
                <w:rFonts w:ascii="Arial" w:eastAsia="Arial" w:hAnsi="Arial" w:cs="Arial"/>
                <w:color w:val="000000"/>
                <w:sz w:val="22"/>
                <w:szCs w:val="22"/>
              </w:rPr>
              <w:t>7,596</w:t>
            </w:r>
          </w:p>
        </w:tc>
      </w:tr>
      <w:tr w:rsidR="006F2DD1" w14:paraId="50BEE7B0" w14:textId="77777777" w:rsidTr="006F2DD1">
        <w:trPr>
          <w:cantSplit/>
          <w:jc w:val="center"/>
        </w:trPr>
        <w:tc>
          <w:tcPr>
            <w:tcW w:w="1080" w:type="dxa"/>
            <w:shd w:val="clear" w:color="auto" w:fill="FFFFFF"/>
            <w:tcMar>
              <w:top w:w="0" w:type="dxa"/>
              <w:left w:w="0" w:type="dxa"/>
              <w:bottom w:w="0" w:type="dxa"/>
              <w:right w:w="0" w:type="dxa"/>
            </w:tcMar>
            <w:vAlign w:val="center"/>
          </w:tcPr>
          <w:p w14:paraId="3935BEC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DE40486"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0F8E5FAD" w14:textId="77777777" w:rsidR="006F2DD1" w:rsidRDefault="001311F5">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63F91EE7" w14:textId="77777777" w:rsidR="006F2DD1" w:rsidRDefault="001311F5">
            <w:pPr>
              <w:spacing w:before="100" w:after="100"/>
              <w:ind w:left="100" w:right="100"/>
              <w:jc w:val="right"/>
            </w:pPr>
            <w:r>
              <w:rPr>
                <w:rFonts w:ascii="Arial" w:eastAsia="Arial" w:hAnsi="Arial" w:cs="Arial"/>
                <w:color w:val="000000"/>
                <w:sz w:val="22"/>
                <w:szCs w:val="22"/>
              </w:rPr>
              <w:t>3,653</w:t>
            </w:r>
          </w:p>
        </w:tc>
        <w:tc>
          <w:tcPr>
            <w:tcW w:w="1080" w:type="dxa"/>
            <w:shd w:val="clear" w:color="auto" w:fill="FFFFFF"/>
            <w:tcMar>
              <w:top w:w="0" w:type="dxa"/>
              <w:left w:w="0" w:type="dxa"/>
              <w:bottom w:w="0" w:type="dxa"/>
              <w:right w:w="0" w:type="dxa"/>
            </w:tcMar>
            <w:vAlign w:val="center"/>
          </w:tcPr>
          <w:p w14:paraId="6723607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338287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764842" w14:textId="77777777" w:rsidR="006F2DD1" w:rsidRDefault="001311F5">
            <w:pPr>
              <w:spacing w:before="100" w:after="100"/>
              <w:ind w:left="100" w:right="100"/>
              <w:jc w:val="right"/>
            </w:pPr>
            <w:r>
              <w:rPr>
                <w:rFonts w:ascii="Arial" w:eastAsia="Arial" w:hAnsi="Arial" w:cs="Arial"/>
                <w:color w:val="000000"/>
                <w:sz w:val="22"/>
                <w:szCs w:val="22"/>
              </w:rPr>
              <w:t>3,679</w:t>
            </w:r>
          </w:p>
        </w:tc>
      </w:tr>
      <w:tr w:rsidR="006F2DD1" w14:paraId="645DED2E" w14:textId="77777777" w:rsidTr="006F2DD1">
        <w:trPr>
          <w:cantSplit/>
          <w:jc w:val="center"/>
        </w:trPr>
        <w:tc>
          <w:tcPr>
            <w:tcW w:w="1080" w:type="dxa"/>
            <w:shd w:val="clear" w:color="auto" w:fill="FFFFFF"/>
            <w:tcMar>
              <w:top w:w="0" w:type="dxa"/>
              <w:left w:w="0" w:type="dxa"/>
              <w:bottom w:w="0" w:type="dxa"/>
              <w:right w:w="0" w:type="dxa"/>
            </w:tcMar>
            <w:vAlign w:val="center"/>
          </w:tcPr>
          <w:p w14:paraId="46CB315D"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C31A23C"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1729D5C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AFA0DA1" w14:textId="77777777" w:rsidR="006F2DD1" w:rsidRDefault="001311F5">
            <w:pPr>
              <w:spacing w:before="100" w:after="100"/>
              <w:ind w:left="100" w:right="100"/>
              <w:jc w:val="right"/>
            </w:pPr>
            <w:r>
              <w:rPr>
                <w:rFonts w:ascii="Arial" w:eastAsia="Arial" w:hAnsi="Arial" w:cs="Arial"/>
                <w:color w:val="000000"/>
                <w:sz w:val="22"/>
                <w:szCs w:val="22"/>
              </w:rPr>
              <w:t>3,066</w:t>
            </w:r>
          </w:p>
        </w:tc>
        <w:tc>
          <w:tcPr>
            <w:tcW w:w="1080" w:type="dxa"/>
            <w:shd w:val="clear" w:color="auto" w:fill="FFFFFF"/>
            <w:tcMar>
              <w:top w:w="0" w:type="dxa"/>
              <w:left w:w="0" w:type="dxa"/>
              <w:bottom w:w="0" w:type="dxa"/>
              <w:right w:w="0" w:type="dxa"/>
            </w:tcMar>
            <w:vAlign w:val="center"/>
          </w:tcPr>
          <w:p w14:paraId="25E99C0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E13776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BD8B9D5" w14:textId="77777777" w:rsidR="006F2DD1" w:rsidRDefault="001311F5">
            <w:pPr>
              <w:spacing w:before="100" w:after="100"/>
              <w:ind w:left="100" w:right="100"/>
              <w:jc w:val="right"/>
            </w:pPr>
            <w:r>
              <w:rPr>
                <w:rFonts w:ascii="Arial" w:eastAsia="Arial" w:hAnsi="Arial" w:cs="Arial"/>
                <w:color w:val="000000"/>
                <w:sz w:val="22"/>
                <w:szCs w:val="22"/>
              </w:rPr>
              <w:t>3,066</w:t>
            </w:r>
          </w:p>
        </w:tc>
      </w:tr>
      <w:tr w:rsidR="006F2DD1" w14:paraId="04ECEF67" w14:textId="77777777" w:rsidTr="006F2DD1">
        <w:trPr>
          <w:cantSplit/>
          <w:jc w:val="center"/>
        </w:trPr>
        <w:tc>
          <w:tcPr>
            <w:tcW w:w="1080" w:type="dxa"/>
            <w:shd w:val="clear" w:color="auto" w:fill="FFFFFF"/>
            <w:tcMar>
              <w:top w:w="0" w:type="dxa"/>
              <w:left w:w="0" w:type="dxa"/>
              <w:bottom w:w="0" w:type="dxa"/>
              <w:right w:w="0" w:type="dxa"/>
            </w:tcMar>
            <w:vAlign w:val="center"/>
          </w:tcPr>
          <w:p w14:paraId="0260DE8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94561DE"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5C85B6A" w14:textId="77777777" w:rsidR="006F2DD1" w:rsidRDefault="001311F5">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0267D338" w14:textId="77777777" w:rsidR="006F2DD1" w:rsidRDefault="001311F5">
            <w:pPr>
              <w:spacing w:before="100" w:after="100"/>
              <w:ind w:left="100" w:right="100"/>
              <w:jc w:val="right"/>
            </w:pPr>
            <w:r>
              <w:rPr>
                <w:rFonts w:ascii="Arial" w:eastAsia="Arial" w:hAnsi="Arial" w:cs="Arial"/>
                <w:color w:val="000000"/>
                <w:sz w:val="22"/>
                <w:szCs w:val="22"/>
              </w:rPr>
              <w:t>2,210</w:t>
            </w:r>
          </w:p>
        </w:tc>
        <w:tc>
          <w:tcPr>
            <w:tcW w:w="1080" w:type="dxa"/>
            <w:shd w:val="clear" w:color="auto" w:fill="FFFFFF"/>
            <w:tcMar>
              <w:top w:w="0" w:type="dxa"/>
              <w:left w:w="0" w:type="dxa"/>
              <w:bottom w:w="0" w:type="dxa"/>
              <w:right w:w="0" w:type="dxa"/>
            </w:tcMar>
            <w:vAlign w:val="center"/>
          </w:tcPr>
          <w:p w14:paraId="641EB96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9BC594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B9B8A2" w14:textId="77777777" w:rsidR="006F2DD1" w:rsidRDefault="001311F5">
            <w:pPr>
              <w:spacing w:before="100" w:after="100"/>
              <w:ind w:left="100" w:right="100"/>
              <w:jc w:val="right"/>
            </w:pPr>
            <w:r>
              <w:rPr>
                <w:rFonts w:ascii="Arial" w:eastAsia="Arial" w:hAnsi="Arial" w:cs="Arial"/>
                <w:color w:val="000000"/>
                <w:sz w:val="22"/>
                <w:szCs w:val="22"/>
              </w:rPr>
              <w:t>2,230</w:t>
            </w:r>
          </w:p>
        </w:tc>
      </w:tr>
      <w:tr w:rsidR="006F2DD1" w14:paraId="107234D0" w14:textId="77777777" w:rsidTr="006F2DD1">
        <w:trPr>
          <w:cantSplit/>
          <w:jc w:val="center"/>
        </w:trPr>
        <w:tc>
          <w:tcPr>
            <w:tcW w:w="1080" w:type="dxa"/>
            <w:shd w:val="clear" w:color="auto" w:fill="FFFFFF"/>
            <w:tcMar>
              <w:top w:w="0" w:type="dxa"/>
              <w:left w:w="0" w:type="dxa"/>
              <w:bottom w:w="0" w:type="dxa"/>
              <w:right w:w="0" w:type="dxa"/>
            </w:tcMar>
            <w:vAlign w:val="center"/>
          </w:tcPr>
          <w:p w14:paraId="10A9000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E723268"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E0485E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E923C72" w14:textId="77777777" w:rsidR="006F2DD1" w:rsidRDefault="001311F5">
            <w:pPr>
              <w:spacing w:before="100" w:after="100"/>
              <w:ind w:left="100" w:right="100"/>
              <w:jc w:val="right"/>
            </w:pPr>
            <w:r>
              <w:rPr>
                <w:rFonts w:ascii="Arial" w:eastAsia="Arial" w:hAnsi="Arial" w:cs="Arial"/>
                <w:color w:val="000000"/>
                <w:sz w:val="22"/>
                <w:szCs w:val="22"/>
              </w:rPr>
              <w:t>2,251</w:t>
            </w:r>
          </w:p>
        </w:tc>
        <w:tc>
          <w:tcPr>
            <w:tcW w:w="1080" w:type="dxa"/>
            <w:shd w:val="clear" w:color="auto" w:fill="FFFFFF"/>
            <w:tcMar>
              <w:top w:w="0" w:type="dxa"/>
              <w:left w:w="0" w:type="dxa"/>
              <w:bottom w:w="0" w:type="dxa"/>
              <w:right w:w="0" w:type="dxa"/>
            </w:tcMar>
            <w:vAlign w:val="center"/>
          </w:tcPr>
          <w:p w14:paraId="5B25C47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2EF0E61" w14:textId="77777777" w:rsidR="006F2DD1" w:rsidRDefault="001311F5">
            <w:pPr>
              <w:spacing w:before="100" w:after="100"/>
              <w:ind w:left="100" w:right="100"/>
              <w:jc w:val="right"/>
            </w:pPr>
            <w:r>
              <w:rPr>
                <w:rFonts w:ascii="Arial" w:eastAsia="Arial" w:hAnsi="Arial" w:cs="Arial"/>
                <w:color w:val="000000"/>
                <w:sz w:val="22"/>
                <w:szCs w:val="22"/>
              </w:rPr>
              <w:t>4</w:t>
            </w:r>
          </w:p>
        </w:tc>
        <w:tc>
          <w:tcPr>
            <w:tcW w:w="1080" w:type="dxa"/>
            <w:shd w:val="clear" w:color="auto" w:fill="FFFFFF"/>
            <w:tcMar>
              <w:top w:w="0" w:type="dxa"/>
              <w:left w:w="0" w:type="dxa"/>
              <w:bottom w:w="0" w:type="dxa"/>
              <w:right w:w="0" w:type="dxa"/>
            </w:tcMar>
            <w:vAlign w:val="center"/>
          </w:tcPr>
          <w:p w14:paraId="38077076" w14:textId="77777777" w:rsidR="006F2DD1" w:rsidRDefault="001311F5">
            <w:pPr>
              <w:spacing w:before="100" w:after="100"/>
              <w:ind w:left="100" w:right="100"/>
              <w:jc w:val="right"/>
            </w:pPr>
            <w:r>
              <w:rPr>
                <w:rFonts w:ascii="Arial" w:eastAsia="Arial" w:hAnsi="Arial" w:cs="Arial"/>
                <w:color w:val="000000"/>
                <w:sz w:val="22"/>
                <w:szCs w:val="22"/>
              </w:rPr>
              <w:t>2,255</w:t>
            </w:r>
          </w:p>
        </w:tc>
      </w:tr>
      <w:tr w:rsidR="006F2DD1" w14:paraId="5813C8F9" w14:textId="77777777" w:rsidTr="006F2DD1">
        <w:trPr>
          <w:cantSplit/>
          <w:jc w:val="center"/>
        </w:trPr>
        <w:tc>
          <w:tcPr>
            <w:tcW w:w="1080" w:type="dxa"/>
            <w:shd w:val="clear" w:color="auto" w:fill="FFFFFF"/>
            <w:tcMar>
              <w:top w:w="0" w:type="dxa"/>
              <w:left w:w="0" w:type="dxa"/>
              <w:bottom w:w="0" w:type="dxa"/>
              <w:right w:w="0" w:type="dxa"/>
            </w:tcMar>
            <w:vAlign w:val="center"/>
          </w:tcPr>
          <w:p w14:paraId="0860D028" w14:textId="77777777" w:rsidR="006F2DD1" w:rsidRDefault="001311F5">
            <w:pPr>
              <w:spacing w:before="100" w:after="100"/>
              <w:ind w:left="100" w:right="100"/>
            </w:pPr>
            <w:r>
              <w:rPr>
                <w:rFonts w:ascii="Arial" w:eastAsia="Arial" w:hAnsi="Arial" w:cs="Arial"/>
                <w:color w:val="000000"/>
                <w:sz w:val="22"/>
                <w:szCs w:val="22"/>
              </w:rPr>
              <w:lastRenderedPageBreak/>
              <w:t>WGOA</w:t>
            </w:r>
          </w:p>
        </w:tc>
        <w:tc>
          <w:tcPr>
            <w:tcW w:w="1080" w:type="dxa"/>
            <w:shd w:val="clear" w:color="auto" w:fill="FFFFFF"/>
            <w:tcMar>
              <w:top w:w="0" w:type="dxa"/>
              <w:left w:w="0" w:type="dxa"/>
              <w:bottom w:w="0" w:type="dxa"/>
              <w:right w:w="0" w:type="dxa"/>
            </w:tcMar>
            <w:vAlign w:val="center"/>
          </w:tcPr>
          <w:p w14:paraId="051E31AD"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264749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D9AE48" w14:textId="77777777" w:rsidR="006F2DD1" w:rsidRDefault="001311F5">
            <w:pPr>
              <w:spacing w:before="100" w:after="100"/>
              <w:ind w:left="100" w:right="100"/>
              <w:jc w:val="right"/>
            </w:pPr>
            <w:r>
              <w:rPr>
                <w:rFonts w:ascii="Arial" w:eastAsia="Arial" w:hAnsi="Arial" w:cs="Arial"/>
                <w:color w:val="000000"/>
                <w:sz w:val="22"/>
                <w:szCs w:val="22"/>
              </w:rPr>
              <w:t>972</w:t>
            </w:r>
          </w:p>
        </w:tc>
        <w:tc>
          <w:tcPr>
            <w:tcW w:w="1080" w:type="dxa"/>
            <w:shd w:val="clear" w:color="auto" w:fill="FFFFFF"/>
            <w:tcMar>
              <w:top w:w="0" w:type="dxa"/>
              <w:left w:w="0" w:type="dxa"/>
              <w:bottom w:w="0" w:type="dxa"/>
              <w:right w:w="0" w:type="dxa"/>
            </w:tcMar>
            <w:vAlign w:val="center"/>
          </w:tcPr>
          <w:p w14:paraId="43FFC983" w14:textId="77777777" w:rsidR="006F2DD1" w:rsidRDefault="001311F5">
            <w:pPr>
              <w:spacing w:before="100" w:after="100"/>
              <w:ind w:left="100" w:right="100"/>
              <w:jc w:val="right"/>
            </w:pPr>
            <w:r>
              <w:rPr>
                <w:rFonts w:ascii="Arial" w:eastAsia="Arial" w:hAnsi="Arial" w:cs="Arial"/>
                <w:color w:val="000000"/>
                <w:sz w:val="22"/>
                <w:szCs w:val="22"/>
              </w:rPr>
              <w:t>247</w:t>
            </w:r>
          </w:p>
        </w:tc>
        <w:tc>
          <w:tcPr>
            <w:tcW w:w="1080" w:type="dxa"/>
            <w:shd w:val="clear" w:color="auto" w:fill="FFFFFF"/>
            <w:tcMar>
              <w:top w:w="0" w:type="dxa"/>
              <w:left w:w="0" w:type="dxa"/>
              <w:bottom w:w="0" w:type="dxa"/>
              <w:right w:w="0" w:type="dxa"/>
            </w:tcMar>
            <w:vAlign w:val="center"/>
          </w:tcPr>
          <w:p w14:paraId="46E279C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965F924" w14:textId="77777777" w:rsidR="006F2DD1" w:rsidRDefault="001311F5">
            <w:pPr>
              <w:spacing w:before="100" w:after="100"/>
              <w:ind w:left="100" w:right="100"/>
              <w:jc w:val="right"/>
            </w:pPr>
            <w:r>
              <w:rPr>
                <w:rFonts w:ascii="Arial" w:eastAsia="Arial" w:hAnsi="Arial" w:cs="Arial"/>
                <w:color w:val="000000"/>
                <w:sz w:val="22"/>
                <w:szCs w:val="22"/>
              </w:rPr>
              <w:t>1,219</w:t>
            </w:r>
          </w:p>
        </w:tc>
      </w:tr>
      <w:tr w:rsidR="006F2DD1" w14:paraId="31E87069" w14:textId="77777777" w:rsidTr="006F2DD1">
        <w:trPr>
          <w:cantSplit/>
          <w:jc w:val="center"/>
        </w:trPr>
        <w:tc>
          <w:tcPr>
            <w:tcW w:w="1080" w:type="dxa"/>
            <w:shd w:val="clear" w:color="auto" w:fill="FFFFFF"/>
            <w:tcMar>
              <w:top w:w="0" w:type="dxa"/>
              <w:left w:w="0" w:type="dxa"/>
              <w:bottom w:w="0" w:type="dxa"/>
              <w:right w:w="0" w:type="dxa"/>
            </w:tcMar>
            <w:vAlign w:val="center"/>
          </w:tcPr>
          <w:p w14:paraId="0A11CBB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67C08AA9"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094602A" w14:textId="77777777" w:rsidR="006F2DD1" w:rsidRDefault="001311F5">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373A253E" w14:textId="77777777" w:rsidR="006F2DD1" w:rsidRDefault="001311F5">
            <w:pPr>
              <w:spacing w:before="100" w:after="100"/>
              <w:ind w:left="100" w:right="100"/>
              <w:jc w:val="right"/>
            </w:pPr>
            <w:r>
              <w:rPr>
                <w:rFonts w:ascii="Arial" w:eastAsia="Arial" w:hAnsi="Arial" w:cs="Arial"/>
                <w:color w:val="000000"/>
                <w:sz w:val="22"/>
                <w:szCs w:val="22"/>
              </w:rPr>
              <w:t>1,491</w:t>
            </w:r>
          </w:p>
        </w:tc>
        <w:tc>
          <w:tcPr>
            <w:tcW w:w="1080" w:type="dxa"/>
            <w:shd w:val="clear" w:color="auto" w:fill="FFFFFF"/>
            <w:tcMar>
              <w:top w:w="0" w:type="dxa"/>
              <w:left w:w="0" w:type="dxa"/>
              <w:bottom w:w="0" w:type="dxa"/>
              <w:right w:w="0" w:type="dxa"/>
            </w:tcMar>
            <w:vAlign w:val="center"/>
          </w:tcPr>
          <w:p w14:paraId="4CB38A46" w14:textId="77777777" w:rsidR="006F2DD1" w:rsidRDefault="001311F5">
            <w:pPr>
              <w:spacing w:before="100" w:after="100"/>
              <w:ind w:left="100" w:right="100"/>
              <w:jc w:val="right"/>
            </w:pPr>
            <w:r>
              <w:rPr>
                <w:rFonts w:ascii="Arial" w:eastAsia="Arial" w:hAnsi="Arial" w:cs="Arial"/>
                <w:color w:val="000000"/>
                <w:sz w:val="22"/>
                <w:szCs w:val="22"/>
              </w:rPr>
              <w:t>336</w:t>
            </w:r>
          </w:p>
        </w:tc>
        <w:tc>
          <w:tcPr>
            <w:tcW w:w="1080" w:type="dxa"/>
            <w:shd w:val="clear" w:color="auto" w:fill="FFFFFF"/>
            <w:tcMar>
              <w:top w:w="0" w:type="dxa"/>
              <w:left w:w="0" w:type="dxa"/>
              <w:bottom w:w="0" w:type="dxa"/>
              <w:right w:w="0" w:type="dxa"/>
            </w:tcMar>
            <w:vAlign w:val="center"/>
          </w:tcPr>
          <w:p w14:paraId="1ECC759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C84414" w14:textId="77777777" w:rsidR="006F2DD1" w:rsidRDefault="001311F5">
            <w:pPr>
              <w:spacing w:before="100" w:after="100"/>
              <w:ind w:left="100" w:right="100"/>
              <w:jc w:val="right"/>
            </w:pPr>
            <w:r>
              <w:rPr>
                <w:rFonts w:ascii="Arial" w:eastAsia="Arial" w:hAnsi="Arial" w:cs="Arial"/>
                <w:color w:val="000000"/>
                <w:sz w:val="22"/>
                <w:szCs w:val="22"/>
              </w:rPr>
              <w:t>1,876</w:t>
            </w:r>
          </w:p>
        </w:tc>
      </w:tr>
      <w:tr w:rsidR="006F2DD1" w14:paraId="68C17DD6" w14:textId="77777777" w:rsidTr="006F2DD1">
        <w:trPr>
          <w:cantSplit/>
          <w:jc w:val="center"/>
        </w:trPr>
        <w:tc>
          <w:tcPr>
            <w:tcW w:w="1080" w:type="dxa"/>
            <w:shd w:val="clear" w:color="auto" w:fill="FFFFFF"/>
            <w:tcMar>
              <w:top w:w="0" w:type="dxa"/>
              <w:left w:w="0" w:type="dxa"/>
              <w:bottom w:w="0" w:type="dxa"/>
              <w:right w:w="0" w:type="dxa"/>
            </w:tcMar>
            <w:vAlign w:val="center"/>
          </w:tcPr>
          <w:p w14:paraId="3D2D280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864D9F4"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200A1778" w14:textId="77777777" w:rsidR="006F2DD1" w:rsidRDefault="001311F5">
            <w:pPr>
              <w:spacing w:before="100" w:after="100"/>
              <w:ind w:left="100" w:right="100"/>
              <w:jc w:val="right"/>
            </w:pPr>
            <w:r>
              <w:rPr>
                <w:rFonts w:ascii="Arial" w:eastAsia="Arial" w:hAnsi="Arial" w:cs="Arial"/>
                <w:color w:val="000000"/>
                <w:sz w:val="22"/>
                <w:szCs w:val="22"/>
              </w:rPr>
              <w:t>135</w:t>
            </w:r>
          </w:p>
        </w:tc>
        <w:tc>
          <w:tcPr>
            <w:tcW w:w="1080" w:type="dxa"/>
            <w:shd w:val="clear" w:color="auto" w:fill="FFFFFF"/>
            <w:tcMar>
              <w:top w:w="0" w:type="dxa"/>
              <w:left w:w="0" w:type="dxa"/>
              <w:bottom w:w="0" w:type="dxa"/>
              <w:right w:w="0" w:type="dxa"/>
            </w:tcMar>
            <w:vAlign w:val="center"/>
          </w:tcPr>
          <w:p w14:paraId="3E33286A" w14:textId="77777777" w:rsidR="006F2DD1" w:rsidRDefault="001311F5">
            <w:pPr>
              <w:spacing w:before="100" w:after="100"/>
              <w:ind w:left="100" w:right="100"/>
              <w:jc w:val="right"/>
            </w:pPr>
            <w:r>
              <w:rPr>
                <w:rFonts w:ascii="Arial" w:eastAsia="Arial" w:hAnsi="Arial" w:cs="Arial"/>
                <w:color w:val="000000"/>
                <w:sz w:val="22"/>
                <w:szCs w:val="22"/>
              </w:rPr>
              <w:t>2,728</w:t>
            </w:r>
          </w:p>
        </w:tc>
        <w:tc>
          <w:tcPr>
            <w:tcW w:w="1080" w:type="dxa"/>
            <w:shd w:val="clear" w:color="auto" w:fill="FFFFFF"/>
            <w:tcMar>
              <w:top w:w="0" w:type="dxa"/>
              <w:left w:w="0" w:type="dxa"/>
              <w:bottom w:w="0" w:type="dxa"/>
              <w:right w:w="0" w:type="dxa"/>
            </w:tcMar>
            <w:vAlign w:val="center"/>
          </w:tcPr>
          <w:p w14:paraId="4BA251D5" w14:textId="77777777" w:rsidR="006F2DD1" w:rsidRDefault="001311F5">
            <w:pPr>
              <w:spacing w:before="100" w:after="100"/>
              <w:ind w:left="100" w:right="100"/>
              <w:jc w:val="right"/>
            </w:pPr>
            <w:r>
              <w:rPr>
                <w:rFonts w:ascii="Arial" w:eastAsia="Arial" w:hAnsi="Arial" w:cs="Arial"/>
                <w:color w:val="000000"/>
                <w:sz w:val="22"/>
                <w:szCs w:val="22"/>
              </w:rPr>
              <w:t>38</w:t>
            </w:r>
          </w:p>
        </w:tc>
        <w:tc>
          <w:tcPr>
            <w:tcW w:w="1080" w:type="dxa"/>
            <w:shd w:val="clear" w:color="auto" w:fill="FFFFFF"/>
            <w:tcMar>
              <w:top w:w="0" w:type="dxa"/>
              <w:left w:w="0" w:type="dxa"/>
              <w:bottom w:w="0" w:type="dxa"/>
              <w:right w:w="0" w:type="dxa"/>
            </w:tcMar>
            <w:vAlign w:val="center"/>
          </w:tcPr>
          <w:p w14:paraId="2D2A44B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99B6012" w14:textId="77777777" w:rsidR="006F2DD1" w:rsidRDefault="001311F5">
            <w:pPr>
              <w:spacing w:before="100" w:after="100"/>
              <w:ind w:left="100" w:right="100"/>
              <w:jc w:val="right"/>
            </w:pPr>
            <w:r>
              <w:rPr>
                <w:rFonts w:ascii="Arial" w:eastAsia="Arial" w:hAnsi="Arial" w:cs="Arial"/>
                <w:color w:val="000000"/>
                <w:sz w:val="22"/>
                <w:szCs w:val="22"/>
              </w:rPr>
              <w:t>2,901</w:t>
            </w:r>
          </w:p>
        </w:tc>
      </w:tr>
      <w:tr w:rsidR="006F2DD1" w14:paraId="10EC1A93" w14:textId="77777777" w:rsidTr="006F2DD1">
        <w:trPr>
          <w:cantSplit/>
          <w:jc w:val="center"/>
        </w:trPr>
        <w:tc>
          <w:tcPr>
            <w:tcW w:w="1080" w:type="dxa"/>
            <w:shd w:val="clear" w:color="auto" w:fill="FFFFFF"/>
            <w:tcMar>
              <w:top w:w="0" w:type="dxa"/>
              <w:left w:w="0" w:type="dxa"/>
              <w:bottom w:w="0" w:type="dxa"/>
              <w:right w:w="0" w:type="dxa"/>
            </w:tcMar>
            <w:vAlign w:val="center"/>
          </w:tcPr>
          <w:p w14:paraId="620558C7"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22BA290"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5F0820BD" w14:textId="77777777" w:rsidR="006F2DD1" w:rsidRDefault="001311F5">
            <w:pPr>
              <w:spacing w:before="100" w:after="100"/>
              <w:ind w:left="100" w:right="100"/>
              <w:jc w:val="right"/>
            </w:pPr>
            <w:r>
              <w:rPr>
                <w:rFonts w:ascii="Arial" w:eastAsia="Arial" w:hAnsi="Arial" w:cs="Arial"/>
                <w:color w:val="000000"/>
                <w:sz w:val="22"/>
                <w:szCs w:val="22"/>
              </w:rPr>
              <w:t>123</w:t>
            </w:r>
          </w:p>
        </w:tc>
        <w:tc>
          <w:tcPr>
            <w:tcW w:w="1080" w:type="dxa"/>
            <w:shd w:val="clear" w:color="auto" w:fill="FFFFFF"/>
            <w:tcMar>
              <w:top w:w="0" w:type="dxa"/>
              <w:left w:w="0" w:type="dxa"/>
              <w:bottom w:w="0" w:type="dxa"/>
              <w:right w:w="0" w:type="dxa"/>
            </w:tcMar>
            <w:vAlign w:val="center"/>
          </w:tcPr>
          <w:p w14:paraId="55DCD5DE" w14:textId="77777777" w:rsidR="006F2DD1" w:rsidRDefault="001311F5">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14058303" w14:textId="77777777" w:rsidR="006F2DD1" w:rsidRDefault="001311F5">
            <w:pPr>
              <w:spacing w:before="100" w:after="100"/>
              <w:ind w:left="100" w:right="100"/>
              <w:jc w:val="right"/>
            </w:pPr>
            <w:r>
              <w:rPr>
                <w:rFonts w:ascii="Arial" w:eastAsia="Arial" w:hAnsi="Arial" w:cs="Arial"/>
                <w:color w:val="000000"/>
                <w:sz w:val="22"/>
                <w:szCs w:val="22"/>
              </w:rPr>
              <w:t>1,130</w:t>
            </w:r>
          </w:p>
        </w:tc>
        <w:tc>
          <w:tcPr>
            <w:tcW w:w="1080" w:type="dxa"/>
            <w:shd w:val="clear" w:color="auto" w:fill="FFFFFF"/>
            <w:tcMar>
              <w:top w:w="0" w:type="dxa"/>
              <w:left w:w="0" w:type="dxa"/>
              <w:bottom w:w="0" w:type="dxa"/>
              <w:right w:w="0" w:type="dxa"/>
            </w:tcMar>
            <w:vAlign w:val="center"/>
          </w:tcPr>
          <w:p w14:paraId="327FCA0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B755FE1" w14:textId="77777777" w:rsidR="006F2DD1" w:rsidRDefault="001311F5">
            <w:pPr>
              <w:spacing w:before="100" w:after="100"/>
              <w:ind w:left="100" w:right="100"/>
              <w:jc w:val="right"/>
            </w:pPr>
            <w:r>
              <w:rPr>
                <w:rFonts w:ascii="Arial" w:eastAsia="Arial" w:hAnsi="Arial" w:cs="Arial"/>
                <w:color w:val="000000"/>
                <w:sz w:val="22"/>
                <w:szCs w:val="22"/>
              </w:rPr>
              <w:t>1,520</w:t>
            </w:r>
          </w:p>
        </w:tc>
      </w:tr>
      <w:tr w:rsidR="006F2DD1" w14:paraId="3F6C1241" w14:textId="77777777" w:rsidTr="006F2DD1">
        <w:trPr>
          <w:cantSplit/>
          <w:jc w:val="center"/>
        </w:trPr>
        <w:tc>
          <w:tcPr>
            <w:tcW w:w="1080" w:type="dxa"/>
            <w:shd w:val="clear" w:color="auto" w:fill="FFFFFF"/>
            <w:tcMar>
              <w:top w:w="0" w:type="dxa"/>
              <w:left w:w="0" w:type="dxa"/>
              <w:bottom w:w="0" w:type="dxa"/>
              <w:right w:w="0" w:type="dxa"/>
            </w:tcMar>
            <w:vAlign w:val="center"/>
          </w:tcPr>
          <w:p w14:paraId="4CC4392A"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ED1F034"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6F8BC9A" w14:textId="77777777" w:rsidR="006F2DD1" w:rsidRDefault="001311F5">
            <w:pPr>
              <w:spacing w:before="100" w:after="100"/>
              <w:ind w:left="100" w:right="100"/>
              <w:jc w:val="right"/>
            </w:pPr>
            <w:r>
              <w:rPr>
                <w:rFonts w:ascii="Arial" w:eastAsia="Arial" w:hAnsi="Arial" w:cs="Arial"/>
                <w:color w:val="000000"/>
                <w:sz w:val="22"/>
                <w:szCs w:val="22"/>
              </w:rPr>
              <w:t>48</w:t>
            </w:r>
          </w:p>
        </w:tc>
        <w:tc>
          <w:tcPr>
            <w:tcW w:w="1080" w:type="dxa"/>
            <w:shd w:val="clear" w:color="auto" w:fill="FFFFFF"/>
            <w:tcMar>
              <w:top w:w="0" w:type="dxa"/>
              <w:left w:w="0" w:type="dxa"/>
              <w:bottom w:w="0" w:type="dxa"/>
              <w:right w:w="0" w:type="dxa"/>
            </w:tcMar>
            <w:vAlign w:val="center"/>
          </w:tcPr>
          <w:p w14:paraId="3F684540" w14:textId="77777777" w:rsidR="006F2DD1" w:rsidRDefault="001311F5">
            <w:pPr>
              <w:spacing w:before="100" w:after="100"/>
              <w:ind w:left="100" w:right="100"/>
              <w:jc w:val="right"/>
            </w:pPr>
            <w:r>
              <w:rPr>
                <w:rFonts w:ascii="Arial" w:eastAsia="Arial" w:hAnsi="Arial" w:cs="Arial"/>
                <w:color w:val="000000"/>
                <w:sz w:val="22"/>
                <w:szCs w:val="22"/>
              </w:rPr>
              <w:t>146</w:t>
            </w:r>
          </w:p>
        </w:tc>
        <w:tc>
          <w:tcPr>
            <w:tcW w:w="1080" w:type="dxa"/>
            <w:shd w:val="clear" w:color="auto" w:fill="FFFFFF"/>
            <w:tcMar>
              <w:top w:w="0" w:type="dxa"/>
              <w:left w:w="0" w:type="dxa"/>
              <w:bottom w:w="0" w:type="dxa"/>
              <w:right w:w="0" w:type="dxa"/>
            </w:tcMar>
            <w:vAlign w:val="center"/>
          </w:tcPr>
          <w:p w14:paraId="1E3571E8" w14:textId="77777777" w:rsidR="006F2DD1" w:rsidRDefault="001311F5">
            <w:pPr>
              <w:spacing w:before="100" w:after="100"/>
              <w:ind w:left="100" w:right="100"/>
              <w:jc w:val="right"/>
            </w:pPr>
            <w:r>
              <w:rPr>
                <w:rFonts w:ascii="Arial" w:eastAsia="Arial" w:hAnsi="Arial" w:cs="Arial"/>
                <w:color w:val="000000"/>
                <w:sz w:val="22"/>
                <w:szCs w:val="22"/>
              </w:rPr>
              <w:t>1,239</w:t>
            </w:r>
          </w:p>
        </w:tc>
        <w:tc>
          <w:tcPr>
            <w:tcW w:w="1080" w:type="dxa"/>
            <w:shd w:val="clear" w:color="auto" w:fill="FFFFFF"/>
            <w:tcMar>
              <w:top w:w="0" w:type="dxa"/>
              <w:left w:w="0" w:type="dxa"/>
              <w:bottom w:w="0" w:type="dxa"/>
              <w:right w:w="0" w:type="dxa"/>
            </w:tcMar>
            <w:vAlign w:val="center"/>
          </w:tcPr>
          <w:p w14:paraId="035F99F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5A2538E" w14:textId="77777777" w:rsidR="006F2DD1" w:rsidRDefault="001311F5">
            <w:pPr>
              <w:spacing w:before="100" w:after="100"/>
              <w:ind w:left="100" w:right="100"/>
              <w:jc w:val="right"/>
            </w:pPr>
            <w:r>
              <w:rPr>
                <w:rFonts w:ascii="Arial" w:eastAsia="Arial" w:hAnsi="Arial" w:cs="Arial"/>
                <w:color w:val="000000"/>
                <w:sz w:val="22"/>
                <w:szCs w:val="22"/>
              </w:rPr>
              <w:t>1,433</w:t>
            </w:r>
          </w:p>
        </w:tc>
      </w:tr>
      <w:tr w:rsidR="006F2DD1" w14:paraId="40C84925" w14:textId="77777777" w:rsidTr="006F2DD1">
        <w:trPr>
          <w:cantSplit/>
          <w:jc w:val="center"/>
        </w:trPr>
        <w:tc>
          <w:tcPr>
            <w:tcW w:w="1080" w:type="dxa"/>
            <w:shd w:val="clear" w:color="auto" w:fill="FFFFFF"/>
            <w:tcMar>
              <w:top w:w="0" w:type="dxa"/>
              <w:left w:w="0" w:type="dxa"/>
              <w:bottom w:w="0" w:type="dxa"/>
              <w:right w:w="0" w:type="dxa"/>
            </w:tcMar>
            <w:vAlign w:val="center"/>
          </w:tcPr>
          <w:p w14:paraId="30050CC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CC7D482"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9304B21" w14:textId="77777777" w:rsidR="006F2DD1" w:rsidRDefault="001311F5">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3CBF0AE7" w14:textId="77777777" w:rsidR="006F2DD1" w:rsidRDefault="001311F5">
            <w:pPr>
              <w:spacing w:before="100" w:after="100"/>
              <w:ind w:left="100" w:right="100"/>
              <w:jc w:val="right"/>
            </w:pPr>
            <w:r>
              <w:rPr>
                <w:rFonts w:ascii="Arial" w:eastAsia="Arial" w:hAnsi="Arial" w:cs="Arial"/>
                <w:color w:val="000000"/>
                <w:sz w:val="22"/>
                <w:szCs w:val="22"/>
              </w:rPr>
              <w:t>187</w:t>
            </w:r>
          </w:p>
        </w:tc>
        <w:tc>
          <w:tcPr>
            <w:tcW w:w="1080" w:type="dxa"/>
            <w:shd w:val="clear" w:color="auto" w:fill="FFFFFF"/>
            <w:tcMar>
              <w:top w:w="0" w:type="dxa"/>
              <w:left w:w="0" w:type="dxa"/>
              <w:bottom w:w="0" w:type="dxa"/>
              <w:right w:w="0" w:type="dxa"/>
            </w:tcMar>
            <w:vAlign w:val="center"/>
          </w:tcPr>
          <w:p w14:paraId="08121890" w14:textId="77777777" w:rsidR="006F2DD1" w:rsidRDefault="001311F5">
            <w:pPr>
              <w:spacing w:before="100" w:after="100"/>
              <w:ind w:left="100" w:right="100"/>
              <w:jc w:val="right"/>
            </w:pPr>
            <w:r>
              <w:rPr>
                <w:rFonts w:ascii="Arial" w:eastAsia="Arial" w:hAnsi="Arial" w:cs="Arial"/>
                <w:color w:val="000000"/>
                <w:sz w:val="22"/>
                <w:szCs w:val="22"/>
              </w:rPr>
              <w:t>4,222</w:t>
            </w:r>
          </w:p>
        </w:tc>
        <w:tc>
          <w:tcPr>
            <w:tcW w:w="1080" w:type="dxa"/>
            <w:shd w:val="clear" w:color="auto" w:fill="FFFFFF"/>
            <w:tcMar>
              <w:top w:w="0" w:type="dxa"/>
              <w:left w:w="0" w:type="dxa"/>
              <w:bottom w:w="0" w:type="dxa"/>
              <w:right w:w="0" w:type="dxa"/>
            </w:tcMar>
            <w:vAlign w:val="center"/>
          </w:tcPr>
          <w:p w14:paraId="3944FB3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66661F2" w14:textId="77777777" w:rsidR="006F2DD1" w:rsidRDefault="001311F5">
            <w:pPr>
              <w:spacing w:before="100" w:after="100"/>
              <w:ind w:left="100" w:right="100"/>
              <w:jc w:val="right"/>
            </w:pPr>
            <w:r>
              <w:rPr>
                <w:rFonts w:ascii="Arial" w:eastAsia="Arial" w:hAnsi="Arial" w:cs="Arial"/>
                <w:color w:val="000000"/>
                <w:sz w:val="22"/>
                <w:szCs w:val="22"/>
              </w:rPr>
              <w:t>4,479</w:t>
            </w:r>
          </w:p>
        </w:tc>
      </w:tr>
      <w:tr w:rsidR="006F2DD1" w14:paraId="4770BD50" w14:textId="77777777" w:rsidTr="006F2DD1">
        <w:trPr>
          <w:cantSplit/>
          <w:jc w:val="center"/>
        </w:trPr>
        <w:tc>
          <w:tcPr>
            <w:tcW w:w="1080" w:type="dxa"/>
            <w:shd w:val="clear" w:color="auto" w:fill="FFFFFF"/>
            <w:tcMar>
              <w:top w:w="0" w:type="dxa"/>
              <w:left w:w="0" w:type="dxa"/>
              <w:bottom w:w="0" w:type="dxa"/>
              <w:right w:w="0" w:type="dxa"/>
            </w:tcMar>
            <w:vAlign w:val="center"/>
          </w:tcPr>
          <w:p w14:paraId="5EAAEE2D"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E80171A"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30329B7" w14:textId="77777777" w:rsidR="006F2DD1" w:rsidRDefault="001311F5">
            <w:pPr>
              <w:spacing w:before="100" w:after="100"/>
              <w:ind w:left="100" w:right="100"/>
              <w:jc w:val="right"/>
            </w:pPr>
            <w:r>
              <w:rPr>
                <w:rFonts w:ascii="Arial" w:eastAsia="Arial" w:hAnsi="Arial" w:cs="Arial"/>
                <w:color w:val="000000"/>
                <w:sz w:val="22"/>
                <w:szCs w:val="22"/>
              </w:rPr>
              <w:t>2,696</w:t>
            </w:r>
          </w:p>
        </w:tc>
        <w:tc>
          <w:tcPr>
            <w:tcW w:w="1080" w:type="dxa"/>
            <w:shd w:val="clear" w:color="auto" w:fill="FFFFFF"/>
            <w:tcMar>
              <w:top w:w="0" w:type="dxa"/>
              <w:left w:w="0" w:type="dxa"/>
              <w:bottom w:w="0" w:type="dxa"/>
              <w:right w:w="0" w:type="dxa"/>
            </w:tcMar>
            <w:vAlign w:val="center"/>
          </w:tcPr>
          <w:p w14:paraId="5B64598D" w14:textId="77777777" w:rsidR="006F2DD1" w:rsidRDefault="001311F5">
            <w:pPr>
              <w:spacing w:before="100" w:after="100"/>
              <w:ind w:left="100" w:right="100"/>
              <w:jc w:val="right"/>
            </w:pPr>
            <w:r>
              <w:rPr>
                <w:rFonts w:ascii="Arial" w:eastAsia="Arial" w:hAnsi="Arial" w:cs="Arial"/>
                <w:color w:val="000000"/>
                <w:sz w:val="22"/>
                <w:szCs w:val="22"/>
              </w:rPr>
              <w:t>5,787</w:t>
            </w:r>
          </w:p>
        </w:tc>
        <w:tc>
          <w:tcPr>
            <w:tcW w:w="1080" w:type="dxa"/>
            <w:shd w:val="clear" w:color="auto" w:fill="FFFFFF"/>
            <w:tcMar>
              <w:top w:w="0" w:type="dxa"/>
              <w:left w:w="0" w:type="dxa"/>
              <w:bottom w:w="0" w:type="dxa"/>
              <w:right w:w="0" w:type="dxa"/>
            </w:tcMar>
            <w:vAlign w:val="center"/>
          </w:tcPr>
          <w:p w14:paraId="33CC4AA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F5950C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7D714F" w14:textId="77777777" w:rsidR="006F2DD1" w:rsidRDefault="001311F5">
            <w:pPr>
              <w:spacing w:before="100" w:after="100"/>
              <w:ind w:left="100" w:right="100"/>
              <w:jc w:val="right"/>
            </w:pPr>
            <w:r>
              <w:rPr>
                <w:rFonts w:ascii="Arial" w:eastAsia="Arial" w:hAnsi="Arial" w:cs="Arial"/>
                <w:color w:val="000000"/>
                <w:sz w:val="22"/>
                <w:szCs w:val="22"/>
              </w:rPr>
              <w:t>8,483</w:t>
            </w:r>
          </w:p>
        </w:tc>
      </w:tr>
      <w:tr w:rsidR="006F2DD1" w14:paraId="57AEDE64" w14:textId="77777777" w:rsidTr="006F2DD1">
        <w:trPr>
          <w:cantSplit/>
          <w:jc w:val="center"/>
        </w:trPr>
        <w:tc>
          <w:tcPr>
            <w:tcW w:w="1080" w:type="dxa"/>
            <w:shd w:val="clear" w:color="auto" w:fill="FFFFFF"/>
            <w:tcMar>
              <w:top w:w="0" w:type="dxa"/>
              <w:left w:w="0" w:type="dxa"/>
              <w:bottom w:w="0" w:type="dxa"/>
              <w:right w:w="0" w:type="dxa"/>
            </w:tcMar>
            <w:vAlign w:val="center"/>
          </w:tcPr>
          <w:p w14:paraId="4B1B8931"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A6B028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764DCEAF" w14:textId="77777777" w:rsidR="006F2DD1" w:rsidRDefault="001311F5">
            <w:pPr>
              <w:spacing w:before="100" w:after="100"/>
              <w:ind w:left="100" w:right="100"/>
              <w:jc w:val="right"/>
            </w:pPr>
            <w:r>
              <w:rPr>
                <w:rFonts w:ascii="Arial" w:eastAsia="Arial" w:hAnsi="Arial" w:cs="Arial"/>
                <w:color w:val="000000"/>
                <w:sz w:val="22"/>
                <w:szCs w:val="22"/>
              </w:rPr>
              <w:t>2,376</w:t>
            </w:r>
          </w:p>
        </w:tc>
        <w:tc>
          <w:tcPr>
            <w:tcW w:w="1080" w:type="dxa"/>
            <w:shd w:val="clear" w:color="auto" w:fill="FFFFFF"/>
            <w:tcMar>
              <w:top w:w="0" w:type="dxa"/>
              <w:left w:w="0" w:type="dxa"/>
              <w:bottom w:w="0" w:type="dxa"/>
              <w:right w:w="0" w:type="dxa"/>
            </w:tcMar>
            <w:vAlign w:val="center"/>
          </w:tcPr>
          <w:p w14:paraId="21FF0C55" w14:textId="77777777" w:rsidR="006F2DD1" w:rsidRDefault="001311F5">
            <w:pPr>
              <w:spacing w:before="100" w:after="100"/>
              <w:ind w:left="100" w:right="100"/>
              <w:jc w:val="right"/>
            </w:pPr>
            <w:r>
              <w:rPr>
                <w:rFonts w:ascii="Arial" w:eastAsia="Arial" w:hAnsi="Arial" w:cs="Arial"/>
                <w:color w:val="000000"/>
                <w:sz w:val="22"/>
                <w:szCs w:val="22"/>
              </w:rPr>
              <w:t>10,318</w:t>
            </w:r>
          </w:p>
        </w:tc>
        <w:tc>
          <w:tcPr>
            <w:tcW w:w="1080" w:type="dxa"/>
            <w:shd w:val="clear" w:color="auto" w:fill="FFFFFF"/>
            <w:tcMar>
              <w:top w:w="0" w:type="dxa"/>
              <w:left w:w="0" w:type="dxa"/>
              <w:bottom w:w="0" w:type="dxa"/>
              <w:right w:w="0" w:type="dxa"/>
            </w:tcMar>
            <w:vAlign w:val="center"/>
          </w:tcPr>
          <w:p w14:paraId="5088DCF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92B40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11030C" w14:textId="77777777" w:rsidR="006F2DD1" w:rsidRDefault="001311F5">
            <w:pPr>
              <w:spacing w:before="100" w:after="100"/>
              <w:ind w:left="100" w:right="100"/>
              <w:jc w:val="right"/>
            </w:pPr>
            <w:r>
              <w:rPr>
                <w:rFonts w:ascii="Arial" w:eastAsia="Arial" w:hAnsi="Arial" w:cs="Arial"/>
                <w:color w:val="000000"/>
                <w:sz w:val="22"/>
                <w:szCs w:val="22"/>
              </w:rPr>
              <w:t>12,694</w:t>
            </w:r>
          </w:p>
        </w:tc>
      </w:tr>
      <w:tr w:rsidR="006F2DD1" w14:paraId="352ECBC9" w14:textId="77777777" w:rsidTr="006F2DD1">
        <w:trPr>
          <w:cantSplit/>
          <w:jc w:val="center"/>
        </w:trPr>
        <w:tc>
          <w:tcPr>
            <w:tcW w:w="1080" w:type="dxa"/>
            <w:shd w:val="clear" w:color="auto" w:fill="FFFFFF"/>
            <w:tcMar>
              <w:top w:w="0" w:type="dxa"/>
              <w:left w:w="0" w:type="dxa"/>
              <w:bottom w:w="0" w:type="dxa"/>
              <w:right w:w="0" w:type="dxa"/>
            </w:tcMar>
            <w:vAlign w:val="center"/>
          </w:tcPr>
          <w:p w14:paraId="6A96860E"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2BA1BE39"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70B6333" w14:textId="77777777" w:rsidR="006F2DD1" w:rsidRDefault="001311F5">
            <w:pPr>
              <w:spacing w:before="100" w:after="100"/>
              <w:ind w:left="100" w:right="100"/>
              <w:jc w:val="right"/>
            </w:pPr>
            <w:r>
              <w:rPr>
                <w:rFonts w:ascii="Arial" w:eastAsia="Arial" w:hAnsi="Arial" w:cs="Arial"/>
                <w:color w:val="000000"/>
                <w:sz w:val="22"/>
                <w:szCs w:val="22"/>
              </w:rPr>
              <w:t>2,079</w:t>
            </w:r>
          </w:p>
        </w:tc>
        <w:tc>
          <w:tcPr>
            <w:tcW w:w="1080" w:type="dxa"/>
            <w:shd w:val="clear" w:color="auto" w:fill="FFFFFF"/>
            <w:tcMar>
              <w:top w:w="0" w:type="dxa"/>
              <w:left w:w="0" w:type="dxa"/>
              <w:bottom w:w="0" w:type="dxa"/>
              <w:right w:w="0" w:type="dxa"/>
            </w:tcMar>
            <w:vAlign w:val="center"/>
          </w:tcPr>
          <w:p w14:paraId="0AE99B35" w14:textId="77777777" w:rsidR="006F2DD1" w:rsidRDefault="001311F5">
            <w:pPr>
              <w:spacing w:before="100" w:after="100"/>
              <w:ind w:left="100" w:right="100"/>
              <w:jc w:val="right"/>
            </w:pPr>
            <w:r>
              <w:rPr>
                <w:rFonts w:ascii="Arial" w:eastAsia="Arial" w:hAnsi="Arial" w:cs="Arial"/>
                <w:color w:val="000000"/>
                <w:sz w:val="22"/>
                <w:szCs w:val="22"/>
              </w:rPr>
              <w:t>11,281</w:t>
            </w:r>
          </w:p>
        </w:tc>
        <w:tc>
          <w:tcPr>
            <w:tcW w:w="1080" w:type="dxa"/>
            <w:shd w:val="clear" w:color="auto" w:fill="FFFFFF"/>
            <w:tcMar>
              <w:top w:w="0" w:type="dxa"/>
              <w:left w:w="0" w:type="dxa"/>
              <w:bottom w:w="0" w:type="dxa"/>
              <w:right w:w="0" w:type="dxa"/>
            </w:tcMar>
            <w:vAlign w:val="center"/>
          </w:tcPr>
          <w:p w14:paraId="3EF4078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2D0FC77" w14:textId="77777777" w:rsidR="006F2DD1" w:rsidRDefault="001311F5">
            <w:pPr>
              <w:spacing w:before="100" w:after="100"/>
              <w:ind w:left="100" w:right="100"/>
              <w:jc w:val="right"/>
            </w:pPr>
            <w:r>
              <w:rPr>
                <w:rFonts w:ascii="Arial" w:eastAsia="Arial" w:hAnsi="Arial" w:cs="Arial"/>
                <w:color w:val="000000"/>
                <w:sz w:val="22"/>
                <w:szCs w:val="22"/>
              </w:rPr>
              <w:t>163</w:t>
            </w:r>
          </w:p>
        </w:tc>
        <w:tc>
          <w:tcPr>
            <w:tcW w:w="1080" w:type="dxa"/>
            <w:shd w:val="clear" w:color="auto" w:fill="FFFFFF"/>
            <w:tcMar>
              <w:top w:w="0" w:type="dxa"/>
              <w:left w:w="0" w:type="dxa"/>
              <w:bottom w:w="0" w:type="dxa"/>
              <w:right w:w="0" w:type="dxa"/>
            </w:tcMar>
            <w:vAlign w:val="center"/>
          </w:tcPr>
          <w:p w14:paraId="16722CD6" w14:textId="77777777" w:rsidR="006F2DD1" w:rsidRDefault="001311F5">
            <w:pPr>
              <w:spacing w:before="100" w:after="100"/>
              <w:ind w:left="100" w:right="100"/>
              <w:jc w:val="right"/>
            </w:pPr>
            <w:r>
              <w:rPr>
                <w:rFonts w:ascii="Arial" w:eastAsia="Arial" w:hAnsi="Arial" w:cs="Arial"/>
                <w:color w:val="000000"/>
                <w:sz w:val="22"/>
                <w:szCs w:val="22"/>
              </w:rPr>
              <w:t>13,523</w:t>
            </w:r>
          </w:p>
        </w:tc>
      </w:tr>
      <w:tr w:rsidR="006F2DD1" w14:paraId="331C1A23" w14:textId="77777777" w:rsidTr="006F2DD1">
        <w:trPr>
          <w:cantSplit/>
          <w:jc w:val="center"/>
        </w:trPr>
        <w:tc>
          <w:tcPr>
            <w:tcW w:w="1080" w:type="dxa"/>
            <w:shd w:val="clear" w:color="auto" w:fill="FFFFFF"/>
            <w:tcMar>
              <w:top w:w="0" w:type="dxa"/>
              <w:left w:w="0" w:type="dxa"/>
              <w:bottom w:w="0" w:type="dxa"/>
              <w:right w:w="0" w:type="dxa"/>
            </w:tcMar>
            <w:vAlign w:val="center"/>
          </w:tcPr>
          <w:p w14:paraId="5F4CA0C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9C0EC6E"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193AEE49" w14:textId="77777777" w:rsidR="006F2DD1" w:rsidRDefault="001311F5">
            <w:pPr>
              <w:spacing w:before="100" w:after="100"/>
              <w:ind w:left="100" w:right="100"/>
              <w:jc w:val="right"/>
            </w:pPr>
            <w:r>
              <w:rPr>
                <w:rFonts w:ascii="Arial" w:eastAsia="Arial" w:hAnsi="Arial" w:cs="Arial"/>
                <w:color w:val="000000"/>
                <w:sz w:val="22"/>
                <w:szCs w:val="22"/>
              </w:rPr>
              <w:t>1,338</w:t>
            </w:r>
          </w:p>
        </w:tc>
        <w:tc>
          <w:tcPr>
            <w:tcW w:w="1080" w:type="dxa"/>
            <w:shd w:val="clear" w:color="auto" w:fill="FFFFFF"/>
            <w:tcMar>
              <w:top w:w="0" w:type="dxa"/>
              <w:left w:w="0" w:type="dxa"/>
              <w:bottom w:w="0" w:type="dxa"/>
              <w:right w:w="0" w:type="dxa"/>
            </w:tcMar>
            <w:vAlign w:val="center"/>
          </w:tcPr>
          <w:p w14:paraId="04D43473" w14:textId="77777777" w:rsidR="006F2DD1" w:rsidRDefault="001311F5">
            <w:pPr>
              <w:spacing w:before="100" w:after="100"/>
              <w:ind w:left="100" w:right="100"/>
              <w:jc w:val="right"/>
            </w:pPr>
            <w:r>
              <w:rPr>
                <w:rFonts w:ascii="Arial" w:eastAsia="Arial" w:hAnsi="Arial" w:cs="Arial"/>
                <w:color w:val="000000"/>
                <w:sz w:val="22"/>
                <w:szCs w:val="22"/>
              </w:rPr>
              <w:t>7,786</w:t>
            </w:r>
          </w:p>
        </w:tc>
        <w:tc>
          <w:tcPr>
            <w:tcW w:w="1080" w:type="dxa"/>
            <w:shd w:val="clear" w:color="auto" w:fill="FFFFFF"/>
            <w:tcMar>
              <w:top w:w="0" w:type="dxa"/>
              <w:left w:w="0" w:type="dxa"/>
              <w:bottom w:w="0" w:type="dxa"/>
              <w:right w:w="0" w:type="dxa"/>
            </w:tcMar>
            <w:vAlign w:val="center"/>
          </w:tcPr>
          <w:p w14:paraId="5BECCFA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6E73C7F"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10088D29" w14:textId="77777777" w:rsidR="006F2DD1" w:rsidRDefault="001311F5">
            <w:pPr>
              <w:spacing w:before="100" w:after="100"/>
              <w:ind w:left="100" w:right="100"/>
              <w:jc w:val="right"/>
            </w:pPr>
            <w:r>
              <w:rPr>
                <w:rFonts w:ascii="Arial" w:eastAsia="Arial" w:hAnsi="Arial" w:cs="Arial"/>
                <w:color w:val="000000"/>
                <w:sz w:val="22"/>
                <w:szCs w:val="22"/>
              </w:rPr>
              <w:t>9,133</w:t>
            </w:r>
          </w:p>
        </w:tc>
      </w:tr>
      <w:tr w:rsidR="006F2DD1" w14:paraId="5D1C498E" w14:textId="77777777" w:rsidTr="006F2DD1">
        <w:trPr>
          <w:cantSplit/>
          <w:jc w:val="center"/>
        </w:trPr>
        <w:tc>
          <w:tcPr>
            <w:tcW w:w="1080" w:type="dxa"/>
            <w:shd w:val="clear" w:color="auto" w:fill="FFFFFF"/>
            <w:tcMar>
              <w:top w:w="0" w:type="dxa"/>
              <w:left w:w="0" w:type="dxa"/>
              <w:bottom w:w="0" w:type="dxa"/>
              <w:right w:w="0" w:type="dxa"/>
            </w:tcMar>
            <w:vAlign w:val="center"/>
          </w:tcPr>
          <w:p w14:paraId="58238C0D"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6C0B8A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A79722F" w14:textId="77777777" w:rsidR="006F2DD1" w:rsidRDefault="001311F5">
            <w:pPr>
              <w:spacing w:before="100" w:after="100"/>
              <w:ind w:left="100" w:right="100"/>
              <w:jc w:val="right"/>
            </w:pPr>
            <w:r>
              <w:rPr>
                <w:rFonts w:ascii="Arial" w:eastAsia="Arial" w:hAnsi="Arial" w:cs="Arial"/>
                <w:color w:val="000000"/>
                <w:sz w:val="22"/>
                <w:szCs w:val="22"/>
              </w:rPr>
              <w:t>2,406</w:t>
            </w:r>
          </w:p>
        </w:tc>
        <w:tc>
          <w:tcPr>
            <w:tcW w:w="1080" w:type="dxa"/>
            <w:shd w:val="clear" w:color="auto" w:fill="FFFFFF"/>
            <w:tcMar>
              <w:top w:w="0" w:type="dxa"/>
              <w:left w:w="0" w:type="dxa"/>
              <w:bottom w:w="0" w:type="dxa"/>
              <w:right w:w="0" w:type="dxa"/>
            </w:tcMar>
            <w:vAlign w:val="center"/>
          </w:tcPr>
          <w:p w14:paraId="701E246D" w14:textId="77777777" w:rsidR="006F2DD1" w:rsidRDefault="001311F5">
            <w:pPr>
              <w:spacing w:before="100" w:after="100"/>
              <w:ind w:left="100" w:right="100"/>
              <w:jc w:val="right"/>
            </w:pPr>
            <w:r>
              <w:rPr>
                <w:rFonts w:ascii="Arial" w:eastAsia="Arial" w:hAnsi="Arial" w:cs="Arial"/>
                <w:color w:val="000000"/>
                <w:sz w:val="22"/>
                <w:szCs w:val="22"/>
              </w:rPr>
              <w:t>4,810</w:t>
            </w:r>
          </w:p>
        </w:tc>
        <w:tc>
          <w:tcPr>
            <w:tcW w:w="1080" w:type="dxa"/>
            <w:shd w:val="clear" w:color="auto" w:fill="FFFFFF"/>
            <w:tcMar>
              <w:top w:w="0" w:type="dxa"/>
              <w:left w:w="0" w:type="dxa"/>
              <w:bottom w:w="0" w:type="dxa"/>
              <w:right w:w="0" w:type="dxa"/>
            </w:tcMar>
            <w:vAlign w:val="center"/>
          </w:tcPr>
          <w:p w14:paraId="4F686202" w14:textId="77777777" w:rsidR="006F2DD1" w:rsidRDefault="001311F5">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7284BCAB" w14:textId="77777777" w:rsidR="006F2DD1" w:rsidRDefault="001311F5">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6946D312" w14:textId="77777777" w:rsidR="006F2DD1" w:rsidRDefault="001311F5">
            <w:pPr>
              <w:spacing w:before="100" w:after="100"/>
              <w:ind w:left="100" w:right="100"/>
              <w:jc w:val="right"/>
            </w:pPr>
            <w:r>
              <w:rPr>
                <w:rFonts w:ascii="Arial" w:eastAsia="Arial" w:hAnsi="Arial" w:cs="Arial"/>
                <w:color w:val="000000"/>
                <w:sz w:val="22"/>
                <w:szCs w:val="22"/>
              </w:rPr>
              <w:t>7,565</w:t>
            </w:r>
          </w:p>
        </w:tc>
      </w:tr>
      <w:tr w:rsidR="006F2DD1" w14:paraId="0F43A097" w14:textId="77777777" w:rsidTr="006F2DD1">
        <w:trPr>
          <w:cantSplit/>
          <w:jc w:val="center"/>
        </w:trPr>
        <w:tc>
          <w:tcPr>
            <w:tcW w:w="1080" w:type="dxa"/>
            <w:shd w:val="clear" w:color="auto" w:fill="FFFFFF"/>
            <w:tcMar>
              <w:top w:w="0" w:type="dxa"/>
              <w:left w:w="0" w:type="dxa"/>
              <w:bottom w:w="0" w:type="dxa"/>
              <w:right w:w="0" w:type="dxa"/>
            </w:tcMar>
            <w:vAlign w:val="center"/>
          </w:tcPr>
          <w:p w14:paraId="213EBBA2"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EB0F0AB"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650DC083" w14:textId="77777777" w:rsidR="006F2DD1" w:rsidRDefault="001311F5">
            <w:pPr>
              <w:spacing w:before="100" w:after="100"/>
              <w:ind w:left="100" w:right="100"/>
              <w:jc w:val="right"/>
            </w:pPr>
            <w:r>
              <w:rPr>
                <w:rFonts w:ascii="Arial" w:eastAsia="Arial" w:hAnsi="Arial" w:cs="Arial"/>
                <w:color w:val="000000"/>
                <w:sz w:val="22"/>
                <w:szCs w:val="22"/>
              </w:rPr>
              <w:t>2,245</w:t>
            </w:r>
          </w:p>
        </w:tc>
        <w:tc>
          <w:tcPr>
            <w:tcW w:w="1080" w:type="dxa"/>
            <w:shd w:val="clear" w:color="auto" w:fill="FFFFFF"/>
            <w:tcMar>
              <w:top w:w="0" w:type="dxa"/>
              <w:left w:w="0" w:type="dxa"/>
              <w:bottom w:w="0" w:type="dxa"/>
              <w:right w:w="0" w:type="dxa"/>
            </w:tcMar>
            <w:vAlign w:val="center"/>
          </w:tcPr>
          <w:p w14:paraId="5B9F4D1C" w14:textId="77777777" w:rsidR="006F2DD1" w:rsidRDefault="001311F5">
            <w:pPr>
              <w:spacing w:before="100" w:after="100"/>
              <w:ind w:left="100" w:right="100"/>
              <w:jc w:val="right"/>
            </w:pPr>
            <w:r>
              <w:rPr>
                <w:rFonts w:ascii="Arial" w:eastAsia="Arial" w:hAnsi="Arial" w:cs="Arial"/>
                <w:color w:val="000000"/>
                <w:sz w:val="22"/>
                <w:szCs w:val="22"/>
              </w:rPr>
              <w:t>4,923</w:t>
            </w:r>
          </w:p>
        </w:tc>
        <w:tc>
          <w:tcPr>
            <w:tcW w:w="1080" w:type="dxa"/>
            <w:shd w:val="clear" w:color="auto" w:fill="FFFFFF"/>
            <w:tcMar>
              <w:top w:w="0" w:type="dxa"/>
              <w:left w:w="0" w:type="dxa"/>
              <w:bottom w:w="0" w:type="dxa"/>
              <w:right w:w="0" w:type="dxa"/>
            </w:tcMar>
            <w:vAlign w:val="center"/>
          </w:tcPr>
          <w:p w14:paraId="095E1E1E" w14:textId="77777777" w:rsidR="006F2DD1" w:rsidRDefault="001311F5">
            <w:pPr>
              <w:spacing w:before="100" w:after="100"/>
              <w:ind w:left="100" w:right="100"/>
              <w:jc w:val="right"/>
            </w:pPr>
            <w:r>
              <w:rPr>
                <w:rFonts w:ascii="Arial" w:eastAsia="Arial" w:hAnsi="Arial" w:cs="Arial"/>
                <w:color w:val="000000"/>
                <w:sz w:val="22"/>
                <w:szCs w:val="22"/>
              </w:rPr>
              <w:t>1,692</w:t>
            </w:r>
          </w:p>
        </w:tc>
        <w:tc>
          <w:tcPr>
            <w:tcW w:w="1080" w:type="dxa"/>
            <w:shd w:val="clear" w:color="auto" w:fill="FFFFFF"/>
            <w:tcMar>
              <w:top w:w="0" w:type="dxa"/>
              <w:left w:w="0" w:type="dxa"/>
              <w:bottom w:w="0" w:type="dxa"/>
              <w:right w:w="0" w:type="dxa"/>
            </w:tcMar>
            <w:vAlign w:val="center"/>
          </w:tcPr>
          <w:p w14:paraId="7AB60A6F"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34BB449A" w14:textId="77777777" w:rsidR="006F2DD1" w:rsidRDefault="001311F5">
            <w:pPr>
              <w:spacing w:before="100" w:after="100"/>
              <w:ind w:left="100" w:right="100"/>
              <w:jc w:val="right"/>
            </w:pPr>
            <w:r>
              <w:rPr>
                <w:rFonts w:ascii="Arial" w:eastAsia="Arial" w:hAnsi="Arial" w:cs="Arial"/>
                <w:color w:val="000000"/>
                <w:sz w:val="22"/>
                <w:szCs w:val="22"/>
              </w:rPr>
              <w:t>8,862</w:t>
            </w:r>
          </w:p>
        </w:tc>
      </w:tr>
      <w:tr w:rsidR="006F2DD1" w14:paraId="2827BF12" w14:textId="77777777" w:rsidTr="006F2DD1">
        <w:trPr>
          <w:cantSplit/>
          <w:jc w:val="center"/>
        </w:trPr>
        <w:tc>
          <w:tcPr>
            <w:tcW w:w="1080" w:type="dxa"/>
            <w:shd w:val="clear" w:color="auto" w:fill="FFFFFF"/>
            <w:tcMar>
              <w:top w:w="0" w:type="dxa"/>
              <w:left w:w="0" w:type="dxa"/>
              <w:bottom w:w="0" w:type="dxa"/>
              <w:right w:w="0" w:type="dxa"/>
            </w:tcMar>
            <w:vAlign w:val="center"/>
          </w:tcPr>
          <w:p w14:paraId="30746FC3"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DF05A70"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8CA6949" w14:textId="77777777" w:rsidR="006F2DD1" w:rsidRDefault="001311F5">
            <w:pPr>
              <w:spacing w:before="100" w:after="100"/>
              <w:ind w:left="100" w:right="100"/>
              <w:jc w:val="right"/>
            </w:pPr>
            <w:r>
              <w:rPr>
                <w:rFonts w:ascii="Arial" w:eastAsia="Arial" w:hAnsi="Arial" w:cs="Arial"/>
                <w:color w:val="000000"/>
                <w:sz w:val="22"/>
                <w:szCs w:val="22"/>
              </w:rPr>
              <w:t>1,980</w:t>
            </w:r>
          </w:p>
        </w:tc>
        <w:tc>
          <w:tcPr>
            <w:tcW w:w="1080" w:type="dxa"/>
            <w:shd w:val="clear" w:color="auto" w:fill="FFFFFF"/>
            <w:tcMar>
              <w:top w:w="0" w:type="dxa"/>
              <w:left w:w="0" w:type="dxa"/>
              <w:bottom w:w="0" w:type="dxa"/>
              <w:right w:w="0" w:type="dxa"/>
            </w:tcMar>
            <w:vAlign w:val="center"/>
          </w:tcPr>
          <w:p w14:paraId="5835CCE4" w14:textId="77777777" w:rsidR="006F2DD1" w:rsidRDefault="001311F5">
            <w:pPr>
              <w:spacing w:before="100" w:after="100"/>
              <w:ind w:left="100" w:right="100"/>
              <w:jc w:val="right"/>
            </w:pPr>
            <w:r>
              <w:rPr>
                <w:rFonts w:ascii="Arial" w:eastAsia="Arial" w:hAnsi="Arial" w:cs="Arial"/>
                <w:color w:val="000000"/>
                <w:sz w:val="22"/>
                <w:szCs w:val="22"/>
              </w:rPr>
              <w:t>5,486</w:t>
            </w:r>
          </w:p>
        </w:tc>
        <w:tc>
          <w:tcPr>
            <w:tcW w:w="1080" w:type="dxa"/>
            <w:shd w:val="clear" w:color="auto" w:fill="FFFFFF"/>
            <w:tcMar>
              <w:top w:w="0" w:type="dxa"/>
              <w:left w:w="0" w:type="dxa"/>
              <w:bottom w:w="0" w:type="dxa"/>
              <w:right w:w="0" w:type="dxa"/>
            </w:tcMar>
            <w:vAlign w:val="center"/>
          </w:tcPr>
          <w:p w14:paraId="23022996" w14:textId="77777777" w:rsidR="006F2DD1" w:rsidRDefault="001311F5">
            <w:pPr>
              <w:spacing w:before="100" w:after="100"/>
              <w:ind w:left="100" w:right="100"/>
              <w:jc w:val="right"/>
            </w:pPr>
            <w:r>
              <w:rPr>
                <w:rFonts w:ascii="Arial" w:eastAsia="Arial" w:hAnsi="Arial" w:cs="Arial"/>
                <w:color w:val="000000"/>
                <w:sz w:val="22"/>
                <w:szCs w:val="22"/>
              </w:rPr>
              <w:t>1,264</w:t>
            </w:r>
          </w:p>
        </w:tc>
        <w:tc>
          <w:tcPr>
            <w:tcW w:w="1080" w:type="dxa"/>
            <w:shd w:val="clear" w:color="auto" w:fill="FFFFFF"/>
            <w:tcMar>
              <w:top w:w="0" w:type="dxa"/>
              <w:left w:w="0" w:type="dxa"/>
              <w:bottom w:w="0" w:type="dxa"/>
              <w:right w:w="0" w:type="dxa"/>
            </w:tcMar>
            <w:vAlign w:val="center"/>
          </w:tcPr>
          <w:p w14:paraId="25022268" w14:textId="77777777" w:rsidR="006F2DD1" w:rsidRDefault="001311F5">
            <w:pPr>
              <w:spacing w:before="100" w:after="100"/>
              <w:ind w:left="100" w:right="100"/>
              <w:jc w:val="right"/>
            </w:pPr>
            <w:r>
              <w:rPr>
                <w:rFonts w:ascii="Arial" w:eastAsia="Arial" w:hAnsi="Arial" w:cs="Arial"/>
                <w:color w:val="000000"/>
                <w:sz w:val="22"/>
                <w:szCs w:val="22"/>
              </w:rPr>
              <w:t>121</w:t>
            </w:r>
          </w:p>
        </w:tc>
        <w:tc>
          <w:tcPr>
            <w:tcW w:w="1080" w:type="dxa"/>
            <w:shd w:val="clear" w:color="auto" w:fill="FFFFFF"/>
            <w:tcMar>
              <w:top w:w="0" w:type="dxa"/>
              <w:left w:w="0" w:type="dxa"/>
              <w:bottom w:w="0" w:type="dxa"/>
              <w:right w:w="0" w:type="dxa"/>
            </w:tcMar>
            <w:vAlign w:val="center"/>
          </w:tcPr>
          <w:p w14:paraId="5DEEAB1F" w14:textId="77777777" w:rsidR="006F2DD1" w:rsidRDefault="001311F5">
            <w:pPr>
              <w:spacing w:before="100" w:after="100"/>
              <w:ind w:left="100" w:right="100"/>
              <w:jc w:val="right"/>
            </w:pPr>
            <w:r>
              <w:rPr>
                <w:rFonts w:ascii="Arial" w:eastAsia="Arial" w:hAnsi="Arial" w:cs="Arial"/>
                <w:color w:val="000000"/>
                <w:sz w:val="22"/>
                <w:szCs w:val="22"/>
              </w:rPr>
              <w:t>8,851</w:t>
            </w:r>
          </w:p>
        </w:tc>
      </w:tr>
      <w:tr w:rsidR="006F2DD1" w14:paraId="759CED99" w14:textId="77777777" w:rsidTr="006F2DD1">
        <w:trPr>
          <w:cantSplit/>
          <w:jc w:val="center"/>
        </w:trPr>
        <w:tc>
          <w:tcPr>
            <w:tcW w:w="1080" w:type="dxa"/>
            <w:shd w:val="clear" w:color="auto" w:fill="FFFFFF"/>
            <w:tcMar>
              <w:top w:w="0" w:type="dxa"/>
              <w:left w:w="0" w:type="dxa"/>
              <w:bottom w:w="0" w:type="dxa"/>
              <w:right w:w="0" w:type="dxa"/>
            </w:tcMar>
            <w:vAlign w:val="center"/>
          </w:tcPr>
          <w:p w14:paraId="17D9E43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D14E12F"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50F7B53" w14:textId="77777777" w:rsidR="006F2DD1" w:rsidRDefault="001311F5">
            <w:pPr>
              <w:spacing w:before="100" w:after="100"/>
              <w:ind w:left="100" w:right="100"/>
              <w:jc w:val="right"/>
            </w:pPr>
            <w:r>
              <w:rPr>
                <w:rFonts w:ascii="Arial" w:eastAsia="Arial" w:hAnsi="Arial" w:cs="Arial"/>
                <w:color w:val="000000"/>
                <w:sz w:val="22"/>
                <w:szCs w:val="22"/>
              </w:rPr>
              <w:t>1,673</w:t>
            </w:r>
          </w:p>
        </w:tc>
        <w:tc>
          <w:tcPr>
            <w:tcW w:w="1080" w:type="dxa"/>
            <w:shd w:val="clear" w:color="auto" w:fill="FFFFFF"/>
            <w:tcMar>
              <w:top w:w="0" w:type="dxa"/>
              <w:left w:w="0" w:type="dxa"/>
              <w:bottom w:w="0" w:type="dxa"/>
              <w:right w:w="0" w:type="dxa"/>
            </w:tcMar>
            <w:vAlign w:val="center"/>
          </w:tcPr>
          <w:p w14:paraId="7DFB0247" w14:textId="77777777" w:rsidR="006F2DD1" w:rsidRDefault="001311F5">
            <w:pPr>
              <w:spacing w:before="100" w:after="100"/>
              <w:ind w:left="100" w:right="100"/>
              <w:jc w:val="right"/>
            </w:pPr>
            <w:r>
              <w:rPr>
                <w:rFonts w:ascii="Arial" w:eastAsia="Arial" w:hAnsi="Arial" w:cs="Arial"/>
                <w:color w:val="000000"/>
                <w:sz w:val="22"/>
                <w:szCs w:val="22"/>
              </w:rPr>
              <w:t>1,987</w:t>
            </w:r>
          </w:p>
        </w:tc>
        <w:tc>
          <w:tcPr>
            <w:tcW w:w="1080" w:type="dxa"/>
            <w:shd w:val="clear" w:color="auto" w:fill="FFFFFF"/>
            <w:tcMar>
              <w:top w:w="0" w:type="dxa"/>
              <w:left w:w="0" w:type="dxa"/>
              <w:bottom w:w="0" w:type="dxa"/>
              <w:right w:w="0" w:type="dxa"/>
            </w:tcMar>
            <w:vAlign w:val="center"/>
          </w:tcPr>
          <w:p w14:paraId="219369E9" w14:textId="77777777" w:rsidR="006F2DD1" w:rsidRDefault="001311F5">
            <w:pPr>
              <w:spacing w:before="100" w:after="100"/>
              <w:ind w:left="100" w:right="100"/>
              <w:jc w:val="right"/>
            </w:pPr>
            <w:r>
              <w:rPr>
                <w:rFonts w:ascii="Arial" w:eastAsia="Arial" w:hAnsi="Arial" w:cs="Arial"/>
                <w:color w:val="000000"/>
                <w:sz w:val="22"/>
                <w:szCs w:val="22"/>
              </w:rPr>
              <w:t>2,638</w:t>
            </w:r>
          </w:p>
        </w:tc>
        <w:tc>
          <w:tcPr>
            <w:tcW w:w="1080" w:type="dxa"/>
            <w:shd w:val="clear" w:color="auto" w:fill="FFFFFF"/>
            <w:tcMar>
              <w:top w:w="0" w:type="dxa"/>
              <w:left w:w="0" w:type="dxa"/>
              <w:bottom w:w="0" w:type="dxa"/>
              <w:right w:w="0" w:type="dxa"/>
            </w:tcMar>
            <w:vAlign w:val="center"/>
          </w:tcPr>
          <w:p w14:paraId="2F52DCE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F12173" w14:textId="77777777" w:rsidR="006F2DD1" w:rsidRDefault="001311F5">
            <w:pPr>
              <w:spacing w:before="100" w:after="100"/>
              <w:ind w:left="100" w:right="100"/>
              <w:jc w:val="right"/>
            </w:pPr>
            <w:r>
              <w:rPr>
                <w:rFonts w:ascii="Arial" w:eastAsia="Arial" w:hAnsi="Arial" w:cs="Arial"/>
                <w:color w:val="000000"/>
                <w:sz w:val="22"/>
                <w:szCs w:val="22"/>
              </w:rPr>
              <w:t>6,298</w:t>
            </w:r>
          </w:p>
        </w:tc>
      </w:tr>
      <w:tr w:rsidR="006F2DD1" w14:paraId="06EC95C7" w14:textId="77777777" w:rsidTr="006F2DD1">
        <w:trPr>
          <w:cantSplit/>
          <w:jc w:val="center"/>
        </w:trPr>
        <w:tc>
          <w:tcPr>
            <w:tcW w:w="1080" w:type="dxa"/>
            <w:shd w:val="clear" w:color="auto" w:fill="FFFFFF"/>
            <w:tcMar>
              <w:top w:w="0" w:type="dxa"/>
              <w:left w:w="0" w:type="dxa"/>
              <w:bottom w:w="0" w:type="dxa"/>
              <w:right w:w="0" w:type="dxa"/>
            </w:tcMar>
            <w:vAlign w:val="center"/>
          </w:tcPr>
          <w:p w14:paraId="205408F6"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2E87AF1"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3BC14485" w14:textId="77777777" w:rsidR="006F2DD1" w:rsidRDefault="001311F5">
            <w:pPr>
              <w:spacing w:before="100" w:after="100"/>
              <w:ind w:left="100" w:right="100"/>
              <w:jc w:val="right"/>
            </w:pPr>
            <w:r>
              <w:rPr>
                <w:rFonts w:ascii="Arial" w:eastAsia="Arial" w:hAnsi="Arial" w:cs="Arial"/>
                <w:color w:val="000000"/>
                <w:sz w:val="22"/>
                <w:szCs w:val="22"/>
              </w:rPr>
              <w:t>1,540</w:t>
            </w:r>
          </w:p>
        </w:tc>
        <w:tc>
          <w:tcPr>
            <w:tcW w:w="1080" w:type="dxa"/>
            <w:shd w:val="clear" w:color="auto" w:fill="FFFFFF"/>
            <w:tcMar>
              <w:top w:w="0" w:type="dxa"/>
              <w:left w:w="0" w:type="dxa"/>
              <w:bottom w:w="0" w:type="dxa"/>
              <w:right w:w="0" w:type="dxa"/>
            </w:tcMar>
            <w:vAlign w:val="center"/>
          </w:tcPr>
          <w:p w14:paraId="006E7B69" w14:textId="77777777" w:rsidR="006F2DD1" w:rsidRDefault="001311F5">
            <w:pPr>
              <w:spacing w:before="100" w:after="100"/>
              <w:ind w:left="100" w:right="100"/>
              <w:jc w:val="right"/>
            </w:pPr>
            <w:r>
              <w:rPr>
                <w:rFonts w:ascii="Arial" w:eastAsia="Arial" w:hAnsi="Arial" w:cs="Arial"/>
                <w:color w:val="000000"/>
                <w:sz w:val="22"/>
                <w:szCs w:val="22"/>
              </w:rPr>
              <w:t>437</w:t>
            </w:r>
          </w:p>
        </w:tc>
        <w:tc>
          <w:tcPr>
            <w:tcW w:w="1080" w:type="dxa"/>
            <w:shd w:val="clear" w:color="auto" w:fill="FFFFFF"/>
            <w:tcMar>
              <w:top w:w="0" w:type="dxa"/>
              <w:left w:w="0" w:type="dxa"/>
              <w:bottom w:w="0" w:type="dxa"/>
              <w:right w:w="0" w:type="dxa"/>
            </w:tcMar>
            <w:vAlign w:val="center"/>
          </w:tcPr>
          <w:p w14:paraId="29811D7F" w14:textId="77777777" w:rsidR="006F2DD1" w:rsidRDefault="001311F5">
            <w:pPr>
              <w:spacing w:before="100" w:after="100"/>
              <w:ind w:left="100" w:right="100"/>
              <w:jc w:val="right"/>
            </w:pPr>
            <w:r>
              <w:rPr>
                <w:rFonts w:ascii="Arial" w:eastAsia="Arial" w:hAnsi="Arial" w:cs="Arial"/>
                <w:color w:val="000000"/>
                <w:sz w:val="22"/>
                <w:szCs w:val="22"/>
              </w:rPr>
              <w:t>8,344</w:t>
            </w:r>
          </w:p>
        </w:tc>
        <w:tc>
          <w:tcPr>
            <w:tcW w:w="1080" w:type="dxa"/>
            <w:shd w:val="clear" w:color="auto" w:fill="FFFFFF"/>
            <w:tcMar>
              <w:top w:w="0" w:type="dxa"/>
              <w:left w:w="0" w:type="dxa"/>
              <w:bottom w:w="0" w:type="dxa"/>
              <w:right w:w="0" w:type="dxa"/>
            </w:tcMar>
            <w:vAlign w:val="center"/>
          </w:tcPr>
          <w:p w14:paraId="59556D60" w14:textId="77777777" w:rsidR="006F2DD1" w:rsidRDefault="001311F5">
            <w:pPr>
              <w:spacing w:before="100" w:after="100"/>
              <w:ind w:left="100" w:right="100"/>
              <w:jc w:val="right"/>
            </w:pPr>
            <w:r>
              <w:rPr>
                <w:rFonts w:ascii="Arial" w:eastAsia="Arial" w:hAnsi="Arial" w:cs="Arial"/>
                <w:color w:val="000000"/>
                <w:sz w:val="22"/>
                <w:szCs w:val="22"/>
              </w:rPr>
              <w:t>75</w:t>
            </w:r>
          </w:p>
        </w:tc>
        <w:tc>
          <w:tcPr>
            <w:tcW w:w="1080" w:type="dxa"/>
            <w:shd w:val="clear" w:color="auto" w:fill="FFFFFF"/>
            <w:tcMar>
              <w:top w:w="0" w:type="dxa"/>
              <w:left w:w="0" w:type="dxa"/>
              <w:bottom w:w="0" w:type="dxa"/>
              <w:right w:w="0" w:type="dxa"/>
            </w:tcMar>
            <w:vAlign w:val="center"/>
          </w:tcPr>
          <w:p w14:paraId="3D51D1DB" w14:textId="77777777" w:rsidR="006F2DD1" w:rsidRDefault="001311F5">
            <w:pPr>
              <w:spacing w:before="100" w:after="100"/>
              <w:ind w:left="100" w:right="100"/>
              <w:jc w:val="right"/>
            </w:pPr>
            <w:r>
              <w:rPr>
                <w:rFonts w:ascii="Arial" w:eastAsia="Arial" w:hAnsi="Arial" w:cs="Arial"/>
                <w:color w:val="000000"/>
                <w:sz w:val="22"/>
                <w:szCs w:val="22"/>
              </w:rPr>
              <w:t>10,396</w:t>
            </w:r>
          </w:p>
        </w:tc>
      </w:tr>
      <w:tr w:rsidR="006F2DD1" w14:paraId="6A2F41A5" w14:textId="77777777" w:rsidTr="006F2DD1">
        <w:trPr>
          <w:cantSplit/>
          <w:jc w:val="center"/>
        </w:trPr>
        <w:tc>
          <w:tcPr>
            <w:tcW w:w="1080" w:type="dxa"/>
            <w:shd w:val="clear" w:color="auto" w:fill="FFFFFF"/>
            <w:tcMar>
              <w:top w:w="0" w:type="dxa"/>
              <w:left w:w="0" w:type="dxa"/>
              <w:bottom w:w="0" w:type="dxa"/>
              <w:right w:w="0" w:type="dxa"/>
            </w:tcMar>
            <w:vAlign w:val="center"/>
          </w:tcPr>
          <w:p w14:paraId="3D3AB741"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09508CA"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07EEE7F" w14:textId="77777777" w:rsidR="006F2DD1" w:rsidRDefault="001311F5">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6090520E" w14:textId="77777777" w:rsidR="006F2DD1" w:rsidRDefault="001311F5">
            <w:pPr>
              <w:spacing w:before="100" w:after="100"/>
              <w:ind w:left="100" w:right="100"/>
              <w:jc w:val="right"/>
            </w:pPr>
            <w:r>
              <w:rPr>
                <w:rFonts w:ascii="Arial" w:eastAsia="Arial" w:hAnsi="Arial" w:cs="Arial"/>
                <w:color w:val="000000"/>
                <w:sz w:val="22"/>
                <w:szCs w:val="22"/>
              </w:rPr>
              <w:t>347</w:t>
            </w:r>
          </w:p>
        </w:tc>
        <w:tc>
          <w:tcPr>
            <w:tcW w:w="1080" w:type="dxa"/>
            <w:shd w:val="clear" w:color="auto" w:fill="FFFFFF"/>
            <w:tcMar>
              <w:top w:w="0" w:type="dxa"/>
              <w:left w:w="0" w:type="dxa"/>
              <w:bottom w:w="0" w:type="dxa"/>
              <w:right w:w="0" w:type="dxa"/>
            </w:tcMar>
            <w:vAlign w:val="center"/>
          </w:tcPr>
          <w:p w14:paraId="1BA8CDB6" w14:textId="77777777" w:rsidR="006F2DD1" w:rsidRDefault="001311F5">
            <w:pPr>
              <w:spacing w:before="100" w:after="100"/>
              <w:ind w:left="100" w:right="100"/>
              <w:jc w:val="right"/>
            </w:pPr>
            <w:r>
              <w:rPr>
                <w:rFonts w:ascii="Arial" w:eastAsia="Arial" w:hAnsi="Arial" w:cs="Arial"/>
                <w:color w:val="000000"/>
                <w:sz w:val="22"/>
                <w:szCs w:val="22"/>
              </w:rPr>
              <w:t>7,505</w:t>
            </w:r>
          </w:p>
        </w:tc>
        <w:tc>
          <w:tcPr>
            <w:tcW w:w="1080" w:type="dxa"/>
            <w:shd w:val="clear" w:color="auto" w:fill="FFFFFF"/>
            <w:tcMar>
              <w:top w:w="0" w:type="dxa"/>
              <w:left w:w="0" w:type="dxa"/>
              <w:bottom w:w="0" w:type="dxa"/>
              <w:right w:w="0" w:type="dxa"/>
            </w:tcMar>
            <w:vAlign w:val="center"/>
          </w:tcPr>
          <w:p w14:paraId="35E884CD" w14:textId="77777777" w:rsidR="006F2DD1" w:rsidRDefault="001311F5">
            <w:pPr>
              <w:spacing w:before="100" w:after="100"/>
              <w:ind w:left="100" w:right="100"/>
              <w:jc w:val="right"/>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343B8377" w14:textId="77777777" w:rsidR="006F2DD1" w:rsidRDefault="001311F5">
            <w:pPr>
              <w:spacing w:before="100" w:after="100"/>
              <w:ind w:left="100" w:right="100"/>
              <w:jc w:val="right"/>
            </w:pPr>
            <w:r>
              <w:rPr>
                <w:rFonts w:ascii="Arial" w:eastAsia="Arial" w:hAnsi="Arial" w:cs="Arial"/>
                <w:color w:val="000000"/>
                <w:sz w:val="22"/>
                <w:szCs w:val="22"/>
              </w:rPr>
              <w:t>9,970</w:t>
            </w:r>
          </w:p>
        </w:tc>
      </w:tr>
      <w:tr w:rsidR="006F2DD1" w14:paraId="05BE0FAD" w14:textId="77777777" w:rsidTr="006F2DD1">
        <w:trPr>
          <w:cantSplit/>
          <w:jc w:val="center"/>
        </w:trPr>
        <w:tc>
          <w:tcPr>
            <w:tcW w:w="1080" w:type="dxa"/>
            <w:shd w:val="clear" w:color="auto" w:fill="FFFFFF"/>
            <w:tcMar>
              <w:top w:w="0" w:type="dxa"/>
              <w:left w:w="0" w:type="dxa"/>
              <w:bottom w:w="0" w:type="dxa"/>
              <w:right w:w="0" w:type="dxa"/>
            </w:tcMar>
            <w:vAlign w:val="center"/>
          </w:tcPr>
          <w:p w14:paraId="31F659D8"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2E17375"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2E172DFD" w14:textId="77777777" w:rsidR="006F2DD1" w:rsidRDefault="001311F5">
            <w:pPr>
              <w:spacing w:before="100" w:after="100"/>
              <w:ind w:left="100" w:right="100"/>
              <w:jc w:val="right"/>
            </w:pPr>
            <w:r>
              <w:rPr>
                <w:rFonts w:ascii="Arial" w:eastAsia="Arial" w:hAnsi="Arial" w:cs="Arial"/>
                <w:color w:val="000000"/>
                <w:sz w:val="22"/>
                <w:szCs w:val="22"/>
              </w:rPr>
              <w:t>82</w:t>
            </w:r>
          </w:p>
        </w:tc>
        <w:tc>
          <w:tcPr>
            <w:tcW w:w="1080" w:type="dxa"/>
            <w:shd w:val="clear" w:color="auto" w:fill="FFFFFF"/>
            <w:tcMar>
              <w:top w:w="0" w:type="dxa"/>
              <w:left w:w="0" w:type="dxa"/>
              <w:bottom w:w="0" w:type="dxa"/>
              <w:right w:w="0" w:type="dxa"/>
            </w:tcMar>
            <w:vAlign w:val="center"/>
          </w:tcPr>
          <w:p w14:paraId="4A4C1E9F" w14:textId="77777777" w:rsidR="006F2DD1" w:rsidRDefault="001311F5">
            <w:pPr>
              <w:spacing w:before="100" w:after="100"/>
              <w:ind w:left="100" w:right="100"/>
              <w:jc w:val="right"/>
            </w:pPr>
            <w:r>
              <w:rPr>
                <w:rFonts w:ascii="Arial" w:eastAsia="Arial" w:hAnsi="Arial" w:cs="Arial"/>
                <w:color w:val="000000"/>
                <w:sz w:val="22"/>
                <w:szCs w:val="22"/>
              </w:rPr>
              <w:t>1,513</w:t>
            </w:r>
          </w:p>
        </w:tc>
        <w:tc>
          <w:tcPr>
            <w:tcW w:w="1080" w:type="dxa"/>
            <w:shd w:val="clear" w:color="auto" w:fill="FFFFFF"/>
            <w:tcMar>
              <w:top w:w="0" w:type="dxa"/>
              <w:left w:w="0" w:type="dxa"/>
              <w:bottom w:w="0" w:type="dxa"/>
              <w:right w:w="0" w:type="dxa"/>
            </w:tcMar>
            <w:vAlign w:val="center"/>
          </w:tcPr>
          <w:p w14:paraId="653FA03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F136E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D3A06B" w14:textId="77777777" w:rsidR="006F2DD1" w:rsidRDefault="001311F5">
            <w:pPr>
              <w:spacing w:before="100" w:after="100"/>
              <w:ind w:left="100" w:right="100"/>
              <w:jc w:val="right"/>
            </w:pPr>
            <w:r>
              <w:rPr>
                <w:rFonts w:ascii="Arial" w:eastAsia="Arial" w:hAnsi="Arial" w:cs="Arial"/>
                <w:color w:val="000000"/>
                <w:sz w:val="22"/>
                <w:szCs w:val="22"/>
              </w:rPr>
              <w:t>1,595</w:t>
            </w:r>
          </w:p>
        </w:tc>
      </w:tr>
      <w:tr w:rsidR="006F2DD1" w14:paraId="3D27BDCD" w14:textId="77777777" w:rsidTr="006F2DD1">
        <w:trPr>
          <w:cantSplit/>
          <w:jc w:val="center"/>
        </w:trPr>
        <w:tc>
          <w:tcPr>
            <w:tcW w:w="1080" w:type="dxa"/>
            <w:shd w:val="clear" w:color="auto" w:fill="FFFFFF"/>
            <w:tcMar>
              <w:top w:w="0" w:type="dxa"/>
              <w:left w:w="0" w:type="dxa"/>
              <w:bottom w:w="0" w:type="dxa"/>
              <w:right w:w="0" w:type="dxa"/>
            </w:tcMar>
            <w:vAlign w:val="center"/>
          </w:tcPr>
          <w:p w14:paraId="676C1B6A"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9649ADC"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395AC3B" w14:textId="77777777" w:rsidR="006F2DD1" w:rsidRDefault="001311F5">
            <w:pPr>
              <w:spacing w:before="100" w:after="100"/>
              <w:ind w:left="100" w:right="100"/>
              <w:jc w:val="right"/>
            </w:pPr>
            <w:r>
              <w:rPr>
                <w:rFonts w:ascii="Arial" w:eastAsia="Arial" w:hAnsi="Arial" w:cs="Arial"/>
                <w:color w:val="000000"/>
                <w:sz w:val="22"/>
                <w:szCs w:val="22"/>
              </w:rPr>
              <w:t>55</w:t>
            </w:r>
          </w:p>
        </w:tc>
        <w:tc>
          <w:tcPr>
            <w:tcW w:w="1080" w:type="dxa"/>
            <w:shd w:val="clear" w:color="auto" w:fill="FFFFFF"/>
            <w:tcMar>
              <w:top w:w="0" w:type="dxa"/>
              <w:left w:w="0" w:type="dxa"/>
              <w:bottom w:w="0" w:type="dxa"/>
              <w:right w:w="0" w:type="dxa"/>
            </w:tcMar>
            <w:vAlign w:val="center"/>
          </w:tcPr>
          <w:p w14:paraId="7FFD4A1E" w14:textId="77777777" w:rsidR="006F2DD1" w:rsidRDefault="001311F5">
            <w:pPr>
              <w:spacing w:before="100" w:after="100"/>
              <w:ind w:left="100" w:right="100"/>
              <w:jc w:val="right"/>
            </w:pPr>
            <w:r>
              <w:rPr>
                <w:rFonts w:ascii="Arial" w:eastAsia="Arial" w:hAnsi="Arial" w:cs="Arial"/>
                <w:color w:val="000000"/>
                <w:sz w:val="22"/>
                <w:szCs w:val="22"/>
              </w:rPr>
              <w:t>2,095</w:t>
            </w:r>
          </w:p>
        </w:tc>
        <w:tc>
          <w:tcPr>
            <w:tcW w:w="1080" w:type="dxa"/>
            <w:shd w:val="clear" w:color="auto" w:fill="FFFFFF"/>
            <w:tcMar>
              <w:top w:w="0" w:type="dxa"/>
              <w:left w:w="0" w:type="dxa"/>
              <w:bottom w:w="0" w:type="dxa"/>
              <w:right w:w="0" w:type="dxa"/>
            </w:tcMar>
            <w:vAlign w:val="center"/>
          </w:tcPr>
          <w:p w14:paraId="3311565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2906D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F74BE8" w14:textId="77777777" w:rsidR="006F2DD1" w:rsidRDefault="001311F5">
            <w:pPr>
              <w:spacing w:before="100" w:after="100"/>
              <w:ind w:left="100" w:right="100"/>
              <w:jc w:val="right"/>
            </w:pPr>
            <w:r>
              <w:rPr>
                <w:rFonts w:ascii="Arial" w:eastAsia="Arial" w:hAnsi="Arial" w:cs="Arial"/>
                <w:color w:val="000000"/>
                <w:sz w:val="22"/>
                <w:szCs w:val="22"/>
              </w:rPr>
              <w:t>2,150</w:t>
            </w:r>
          </w:p>
        </w:tc>
      </w:tr>
      <w:tr w:rsidR="006F2DD1" w14:paraId="631315A1" w14:textId="77777777" w:rsidTr="006F2DD1">
        <w:trPr>
          <w:cantSplit/>
          <w:jc w:val="center"/>
        </w:trPr>
        <w:tc>
          <w:tcPr>
            <w:tcW w:w="1080" w:type="dxa"/>
            <w:shd w:val="clear" w:color="auto" w:fill="FFFFFF"/>
            <w:tcMar>
              <w:top w:w="0" w:type="dxa"/>
              <w:left w:w="0" w:type="dxa"/>
              <w:bottom w:w="0" w:type="dxa"/>
              <w:right w:w="0" w:type="dxa"/>
            </w:tcMar>
            <w:vAlign w:val="center"/>
          </w:tcPr>
          <w:p w14:paraId="38A935F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E8926EA"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EA6D072" w14:textId="77777777" w:rsidR="006F2DD1" w:rsidRDefault="001311F5">
            <w:pPr>
              <w:spacing w:before="100" w:after="100"/>
              <w:ind w:left="100" w:right="100"/>
              <w:jc w:val="right"/>
            </w:pPr>
            <w:r>
              <w:rPr>
                <w:rFonts w:ascii="Arial" w:eastAsia="Arial" w:hAnsi="Arial" w:cs="Arial"/>
                <w:color w:val="000000"/>
                <w:sz w:val="22"/>
                <w:szCs w:val="22"/>
              </w:rPr>
              <w:t>104</w:t>
            </w:r>
          </w:p>
        </w:tc>
        <w:tc>
          <w:tcPr>
            <w:tcW w:w="1080" w:type="dxa"/>
            <w:shd w:val="clear" w:color="auto" w:fill="FFFFFF"/>
            <w:tcMar>
              <w:top w:w="0" w:type="dxa"/>
              <w:left w:w="0" w:type="dxa"/>
              <w:bottom w:w="0" w:type="dxa"/>
              <w:right w:w="0" w:type="dxa"/>
            </w:tcMar>
            <w:vAlign w:val="center"/>
          </w:tcPr>
          <w:p w14:paraId="6097A5C4" w14:textId="77777777" w:rsidR="006F2DD1" w:rsidRDefault="001311F5">
            <w:pPr>
              <w:spacing w:before="100" w:after="100"/>
              <w:ind w:left="100" w:right="100"/>
              <w:jc w:val="right"/>
            </w:pPr>
            <w:r>
              <w:rPr>
                <w:rFonts w:ascii="Arial" w:eastAsia="Arial" w:hAnsi="Arial" w:cs="Arial"/>
                <w:color w:val="000000"/>
                <w:sz w:val="22"/>
                <w:szCs w:val="22"/>
              </w:rPr>
              <w:t>3,494</w:t>
            </w:r>
          </w:p>
        </w:tc>
        <w:tc>
          <w:tcPr>
            <w:tcW w:w="1080" w:type="dxa"/>
            <w:shd w:val="clear" w:color="auto" w:fill="FFFFFF"/>
            <w:tcMar>
              <w:top w:w="0" w:type="dxa"/>
              <w:left w:w="0" w:type="dxa"/>
              <w:bottom w:w="0" w:type="dxa"/>
              <w:right w:w="0" w:type="dxa"/>
            </w:tcMar>
            <w:vAlign w:val="center"/>
          </w:tcPr>
          <w:p w14:paraId="34BF2FE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9CEF9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9FF1FC" w14:textId="77777777" w:rsidR="006F2DD1" w:rsidRDefault="001311F5">
            <w:pPr>
              <w:spacing w:before="100" w:after="100"/>
              <w:ind w:left="100" w:right="100"/>
              <w:jc w:val="right"/>
            </w:pPr>
            <w:r>
              <w:rPr>
                <w:rFonts w:ascii="Arial" w:eastAsia="Arial" w:hAnsi="Arial" w:cs="Arial"/>
                <w:color w:val="000000"/>
                <w:sz w:val="22"/>
                <w:szCs w:val="22"/>
              </w:rPr>
              <w:t>3,598</w:t>
            </w:r>
          </w:p>
        </w:tc>
      </w:tr>
      <w:tr w:rsidR="006F2DD1" w14:paraId="3A467CF0" w14:textId="77777777" w:rsidTr="006F2DD1">
        <w:trPr>
          <w:cantSplit/>
          <w:jc w:val="center"/>
        </w:trPr>
        <w:tc>
          <w:tcPr>
            <w:tcW w:w="1080" w:type="dxa"/>
            <w:shd w:val="clear" w:color="auto" w:fill="FFFFFF"/>
            <w:tcMar>
              <w:top w:w="0" w:type="dxa"/>
              <w:left w:w="0" w:type="dxa"/>
              <w:bottom w:w="0" w:type="dxa"/>
              <w:right w:w="0" w:type="dxa"/>
            </w:tcMar>
            <w:vAlign w:val="center"/>
          </w:tcPr>
          <w:p w14:paraId="6E31AD75"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2D857E5"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0B09F5E" w14:textId="77777777" w:rsidR="006F2DD1" w:rsidRDefault="001311F5">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52DEB550" w14:textId="77777777" w:rsidR="006F2DD1" w:rsidRDefault="001311F5">
            <w:pPr>
              <w:spacing w:before="100" w:after="100"/>
              <w:ind w:left="100" w:right="100"/>
              <w:jc w:val="right"/>
            </w:pPr>
            <w:r>
              <w:rPr>
                <w:rFonts w:ascii="Arial" w:eastAsia="Arial" w:hAnsi="Arial" w:cs="Arial"/>
                <w:color w:val="000000"/>
                <w:sz w:val="22"/>
                <w:szCs w:val="22"/>
              </w:rPr>
              <w:t>1,648</w:t>
            </w:r>
          </w:p>
        </w:tc>
        <w:tc>
          <w:tcPr>
            <w:tcW w:w="1080" w:type="dxa"/>
            <w:shd w:val="clear" w:color="auto" w:fill="FFFFFF"/>
            <w:tcMar>
              <w:top w:w="0" w:type="dxa"/>
              <w:left w:w="0" w:type="dxa"/>
              <w:bottom w:w="0" w:type="dxa"/>
              <w:right w:w="0" w:type="dxa"/>
            </w:tcMar>
            <w:vAlign w:val="center"/>
          </w:tcPr>
          <w:p w14:paraId="44DE989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A9029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7921542" w14:textId="77777777" w:rsidR="006F2DD1" w:rsidRDefault="001311F5">
            <w:pPr>
              <w:spacing w:before="100" w:after="100"/>
              <w:ind w:left="100" w:right="100"/>
              <w:jc w:val="right"/>
            </w:pPr>
            <w:r>
              <w:rPr>
                <w:rFonts w:ascii="Arial" w:eastAsia="Arial" w:hAnsi="Arial" w:cs="Arial"/>
                <w:color w:val="000000"/>
                <w:sz w:val="22"/>
                <w:szCs w:val="22"/>
              </w:rPr>
              <w:t>1,729</w:t>
            </w:r>
          </w:p>
        </w:tc>
      </w:tr>
      <w:tr w:rsidR="006F2DD1" w14:paraId="055741F4" w14:textId="77777777" w:rsidTr="006F2DD1">
        <w:trPr>
          <w:cantSplit/>
          <w:jc w:val="center"/>
        </w:trPr>
        <w:tc>
          <w:tcPr>
            <w:tcW w:w="1080" w:type="dxa"/>
            <w:shd w:val="clear" w:color="auto" w:fill="FFFFFF"/>
            <w:tcMar>
              <w:top w:w="0" w:type="dxa"/>
              <w:left w:w="0" w:type="dxa"/>
              <w:bottom w:w="0" w:type="dxa"/>
              <w:right w:w="0" w:type="dxa"/>
            </w:tcMar>
            <w:vAlign w:val="center"/>
          </w:tcPr>
          <w:p w14:paraId="3D33D5AF"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89973E4"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01FFB917" w14:textId="77777777" w:rsidR="006F2DD1" w:rsidRDefault="001311F5">
            <w:pPr>
              <w:spacing w:before="100" w:after="100"/>
              <w:ind w:left="100" w:right="100"/>
              <w:jc w:val="right"/>
            </w:pPr>
            <w:r>
              <w:rPr>
                <w:rFonts w:ascii="Arial" w:eastAsia="Arial" w:hAnsi="Arial" w:cs="Arial"/>
                <w:color w:val="000000"/>
                <w:sz w:val="22"/>
                <w:szCs w:val="22"/>
              </w:rPr>
              <w:t>71</w:t>
            </w:r>
          </w:p>
        </w:tc>
        <w:tc>
          <w:tcPr>
            <w:tcW w:w="1080" w:type="dxa"/>
            <w:shd w:val="clear" w:color="auto" w:fill="FFFFFF"/>
            <w:tcMar>
              <w:top w:w="0" w:type="dxa"/>
              <w:left w:w="0" w:type="dxa"/>
              <w:bottom w:w="0" w:type="dxa"/>
              <w:right w:w="0" w:type="dxa"/>
            </w:tcMar>
            <w:vAlign w:val="center"/>
          </w:tcPr>
          <w:p w14:paraId="4A6C50DE" w14:textId="77777777" w:rsidR="006F2DD1" w:rsidRDefault="001311F5">
            <w:pPr>
              <w:spacing w:before="100" w:after="100"/>
              <w:ind w:left="100" w:right="100"/>
              <w:jc w:val="right"/>
            </w:pPr>
            <w:r>
              <w:rPr>
                <w:rFonts w:ascii="Arial" w:eastAsia="Arial" w:hAnsi="Arial" w:cs="Arial"/>
                <w:color w:val="000000"/>
                <w:sz w:val="22"/>
                <w:szCs w:val="22"/>
              </w:rPr>
              <w:t>1,636</w:t>
            </w:r>
          </w:p>
        </w:tc>
        <w:tc>
          <w:tcPr>
            <w:tcW w:w="1080" w:type="dxa"/>
            <w:shd w:val="clear" w:color="auto" w:fill="FFFFFF"/>
            <w:tcMar>
              <w:top w:w="0" w:type="dxa"/>
              <w:left w:w="0" w:type="dxa"/>
              <w:bottom w:w="0" w:type="dxa"/>
              <w:right w:w="0" w:type="dxa"/>
            </w:tcMar>
            <w:vAlign w:val="center"/>
          </w:tcPr>
          <w:p w14:paraId="38672041" w14:textId="77777777" w:rsidR="006F2DD1" w:rsidRDefault="001311F5">
            <w:pPr>
              <w:spacing w:before="100" w:after="100"/>
              <w:ind w:left="100" w:right="100"/>
              <w:jc w:val="right"/>
            </w:pPr>
            <w:r>
              <w:rPr>
                <w:rFonts w:ascii="Arial" w:eastAsia="Arial" w:hAnsi="Arial" w:cs="Arial"/>
                <w:color w:val="000000"/>
                <w:sz w:val="22"/>
                <w:szCs w:val="22"/>
              </w:rPr>
              <w:t>64</w:t>
            </w:r>
          </w:p>
        </w:tc>
        <w:tc>
          <w:tcPr>
            <w:tcW w:w="1080" w:type="dxa"/>
            <w:shd w:val="clear" w:color="auto" w:fill="FFFFFF"/>
            <w:tcMar>
              <w:top w:w="0" w:type="dxa"/>
              <w:left w:w="0" w:type="dxa"/>
              <w:bottom w:w="0" w:type="dxa"/>
              <w:right w:w="0" w:type="dxa"/>
            </w:tcMar>
            <w:vAlign w:val="center"/>
          </w:tcPr>
          <w:p w14:paraId="674D32A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79D3718" w14:textId="77777777" w:rsidR="006F2DD1" w:rsidRDefault="001311F5">
            <w:pPr>
              <w:spacing w:before="100" w:after="100"/>
              <w:ind w:left="100" w:right="100"/>
              <w:jc w:val="right"/>
            </w:pPr>
            <w:r>
              <w:rPr>
                <w:rFonts w:ascii="Arial" w:eastAsia="Arial" w:hAnsi="Arial" w:cs="Arial"/>
                <w:color w:val="000000"/>
                <w:sz w:val="22"/>
                <w:szCs w:val="22"/>
              </w:rPr>
              <w:t>1,771</w:t>
            </w:r>
          </w:p>
        </w:tc>
      </w:tr>
      <w:tr w:rsidR="006F2DD1" w14:paraId="49A891D2" w14:textId="77777777" w:rsidTr="006F2DD1">
        <w:trPr>
          <w:cantSplit/>
          <w:jc w:val="center"/>
        </w:trPr>
        <w:tc>
          <w:tcPr>
            <w:tcW w:w="1080" w:type="dxa"/>
            <w:shd w:val="clear" w:color="auto" w:fill="FFFFFF"/>
            <w:tcMar>
              <w:top w:w="0" w:type="dxa"/>
              <w:left w:w="0" w:type="dxa"/>
              <w:bottom w:w="0" w:type="dxa"/>
              <w:right w:w="0" w:type="dxa"/>
            </w:tcMar>
            <w:vAlign w:val="center"/>
          </w:tcPr>
          <w:p w14:paraId="7F89E3E3"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7F868C8"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3FD8C175" w14:textId="77777777" w:rsidR="006F2DD1" w:rsidRDefault="001311F5">
            <w:pPr>
              <w:spacing w:before="100" w:after="100"/>
              <w:ind w:left="100" w:right="100"/>
              <w:jc w:val="right"/>
            </w:pPr>
            <w:r>
              <w:rPr>
                <w:rFonts w:ascii="Arial" w:eastAsia="Arial" w:hAnsi="Arial" w:cs="Arial"/>
                <w:color w:val="000000"/>
                <w:sz w:val="22"/>
                <w:szCs w:val="22"/>
              </w:rPr>
              <w:t>205</w:t>
            </w:r>
          </w:p>
        </w:tc>
        <w:tc>
          <w:tcPr>
            <w:tcW w:w="1080" w:type="dxa"/>
            <w:shd w:val="clear" w:color="auto" w:fill="FFFFFF"/>
            <w:tcMar>
              <w:top w:w="0" w:type="dxa"/>
              <w:left w:w="0" w:type="dxa"/>
              <w:bottom w:w="0" w:type="dxa"/>
              <w:right w:w="0" w:type="dxa"/>
            </w:tcMar>
            <w:vAlign w:val="center"/>
          </w:tcPr>
          <w:p w14:paraId="7982888E" w14:textId="77777777" w:rsidR="006F2DD1" w:rsidRDefault="001311F5">
            <w:pPr>
              <w:spacing w:before="100" w:after="100"/>
              <w:ind w:left="100" w:right="100"/>
              <w:jc w:val="right"/>
            </w:pPr>
            <w:r>
              <w:rPr>
                <w:rFonts w:ascii="Arial" w:eastAsia="Arial" w:hAnsi="Arial" w:cs="Arial"/>
                <w:color w:val="000000"/>
                <w:sz w:val="22"/>
                <w:szCs w:val="22"/>
              </w:rPr>
              <w:t>1,842</w:t>
            </w:r>
          </w:p>
        </w:tc>
        <w:tc>
          <w:tcPr>
            <w:tcW w:w="1080" w:type="dxa"/>
            <w:shd w:val="clear" w:color="auto" w:fill="FFFFFF"/>
            <w:tcMar>
              <w:top w:w="0" w:type="dxa"/>
              <w:left w:w="0" w:type="dxa"/>
              <w:bottom w:w="0" w:type="dxa"/>
              <w:right w:w="0" w:type="dxa"/>
            </w:tcMar>
            <w:vAlign w:val="center"/>
          </w:tcPr>
          <w:p w14:paraId="1FBDB4BC" w14:textId="77777777" w:rsidR="006F2DD1" w:rsidRDefault="001311F5">
            <w:pPr>
              <w:spacing w:before="100" w:after="100"/>
              <w:ind w:left="100" w:right="100"/>
              <w:jc w:val="right"/>
            </w:pPr>
            <w:r>
              <w:rPr>
                <w:rFonts w:ascii="Arial" w:eastAsia="Arial" w:hAnsi="Arial" w:cs="Arial"/>
                <w:color w:val="000000"/>
                <w:sz w:val="22"/>
                <w:szCs w:val="22"/>
              </w:rPr>
              <w:t>269</w:t>
            </w:r>
          </w:p>
        </w:tc>
        <w:tc>
          <w:tcPr>
            <w:tcW w:w="1080" w:type="dxa"/>
            <w:shd w:val="clear" w:color="auto" w:fill="FFFFFF"/>
            <w:tcMar>
              <w:top w:w="0" w:type="dxa"/>
              <w:left w:w="0" w:type="dxa"/>
              <w:bottom w:w="0" w:type="dxa"/>
              <w:right w:w="0" w:type="dxa"/>
            </w:tcMar>
            <w:vAlign w:val="center"/>
          </w:tcPr>
          <w:p w14:paraId="4BCB619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6BE121" w14:textId="77777777" w:rsidR="006F2DD1" w:rsidRDefault="001311F5">
            <w:pPr>
              <w:spacing w:before="100" w:after="100"/>
              <w:ind w:left="100" w:right="100"/>
              <w:jc w:val="right"/>
            </w:pPr>
            <w:r>
              <w:rPr>
                <w:rFonts w:ascii="Arial" w:eastAsia="Arial" w:hAnsi="Arial" w:cs="Arial"/>
                <w:color w:val="000000"/>
                <w:sz w:val="22"/>
                <w:szCs w:val="22"/>
              </w:rPr>
              <w:t>2,316</w:t>
            </w:r>
          </w:p>
        </w:tc>
      </w:tr>
      <w:tr w:rsidR="006F2DD1" w14:paraId="1DBB697F" w14:textId="77777777" w:rsidTr="006F2DD1">
        <w:trPr>
          <w:cantSplit/>
          <w:jc w:val="center"/>
        </w:trPr>
        <w:tc>
          <w:tcPr>
            <w:tcW w:w="1080" w:type="dxa"/>
            <w:shd w:val="clear" w:color="auto" w:fill="FFFFFF"/>
            <w:tcMar>
              <w:top w:w="0" w:type="dxa"/>
              <w:left w:w="0" w:type="dxa"/>
              <w:bottom w:w="0" w:type="dxa"/>
              <w:right w:w="0" w:type="dxa"/>
            </w:tcMar>
            <w:vAlign w:val="center"/>
          </w:tcPr>
          <w:p w14:paraId="62EEEF2B"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35A2236"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33DF2013" w14:textId="77777777" w:rsidR="006F2DD1" w:rsidRDefault="001311F5">
            <w:pPr>
              <w:spacing w:before="100" w:after="100"/>
              <w:ind w:left="100" w:right="100"/>
              <w:jc w:val="right"/>
            </w:pPr>
            <w:r>
              <w:rPr>
                <w:rFonts w:ascii="Arial" w:eastAsia="Arial" w:hAnsi="Arial" w:cs="Arial"/>
                <w:color w:val="000000"/>
                <w:sz w:val="22"/>
                <w:szCs w:val="22"/>
              </w:rPr>
              <w:t>49</w:t>
            </w:r>
          </w:p>
        </w:tc>
        <w:tc>
          <w:tcPr>
            <w:tcW w:w="1080" w:type="dxa"/>
            <w:shd w:val="clear" w:color="auto" w:fill="FFFFFF"/>
            <w:tcMar>
              <w:top w:w="0" w:type="dxa"/>
              <w:left w:w="0" w:type="dxa"/>
              <w:bottom w:w="0" w:type="dxa"/>
              <w:right w:w="0" w:type="dxa"/>
            </w:tcMar>
            <w:vAlign w:val="center"/>
          </w:tcPr>
          <w:p w14:paraId="11DE440F" w14:textId="77777777" w:rsidR="006F2DD1" w:rsidRDefault="001311F5">
            <w:pPr>
              <w:spacing w:before="100" w:after="100"/>
              <w:ind w:left="100" w:right="100"/>
              <w:jc w:val="right"/>
            </w:pPr>
            <w:r>
              <w:rPr>
                <w:rFonts w:ascii="Arial" w:eastAsia="Arial" w:hAnsi="Arial" w:cs="Arial"/>
                <w:color w:val="000000"/>
                <w:sz w:val="22"/>
                <w:szCs w:val="22"/>
              </w:rPr>
              <w:t>3,199</w:t>
            </w:r>
          </w:p>
        </w:tc>
        <w:tc>
          <w:tcPr>
            <w:tcW w:w="1080" w:type="dxa"/>
            <w:shd w:val="clear" w:color="auto" w:fill="FFFFFF"/>
            <w:tcMar>
              <w:top w:w="0" w:type="dxa"/>
              <w:left w:w="0" w:type="dxa"/>
              <w:bottom w:w="0" w:type="dxa"/>
              <w:right w:w="0" w:type="dxa"/>
            </w:tcMar>
            <w:vAlign w:val="center"/>
          </w:tcPr>
          <w:p w14:paraId="16E5AE0C" w14:textId="77777777" w:rsidR="006F2DD1" w:rsidRDefault="001311F5">
            <w:pPr>
              <w:spacing w:before="100" w:after="100"/>
              <w:ind w:left="100" w:right="100"/>
              <w:jc w:val="right"/>
            </w:pPr>
            <w:r>
              <w:rPr>
                <w:rFonts w:ascii="Arial" w:eastAsia="Arial" w:hAnsi="Arial" w:cs="Arial"/>
                <w:color w:val="000000"/>
                <w:sz w:val="22"/>
                <w:szCs w:val="22"/>
              </w:rPr>
              <w:t>359</w:t>
            </w:r>
          </w:p>
        </w:tc>
        <w:tc>
          <w:tcPr>
            <w:tcW w:w="1080" w:type="dxa"/>
            <w:shd w:val="clear" w:color="auto" w:fill="FFFFFF"/>
            <w:tcMar>
              <w:top w:w="0" w:type="dxa"/>
              <w:left w:w="0" w:type="dxa"/>
              <w:bottom w:w="0" w:type="dxa"/>
              <w:right w:w="0" w:type="dxa"/>
            </w:tcMar>
            <w:vAlign w:val="center"/>
          </w:tcPr>
          <w:p w14:paraId="0452B77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55E191" w14:textId="77777777" w:rsidR="006F2DD1" w:rsidRDefault="001311F5">
            <w:pPr>
              <w:spacing w:before="100" w:after="100"/>
              <w:ind w:left="100" w:right="100"/>
              <w:jc w:val="right"/>
            </w:pPr>
            <w:r>
              <w:rPr>
                <w:rFonts w:ascii="Arial" w:eastAsia="Arial" w:hAnsi="Arial" w:cs="Arial"/>
                <w:color w:val="000000"/>
                <w:sz w:val="22"/>
                <w:szCs w:val="22"/>
              </w:rPr>
              <w:t>3,607</w:t>
            </w:r>
          </w:p>
        </w:tc>
      </w:tr>
      <w:tr w:rsidR="006F2DD1" w14:paraId="3FB354BE" w14:textId="77777777" w:rsidTr="006F2DD1">
        <w:trPr>
          <w:cantSplit/>
          <w:jc w:val="center"/>
        </w:trPr>
        <w:tc>
          <w:tcPr>
            <w:tcW w:w="1080" w:type="dxa"/>
            <w:shd w:val="clear" w:color="auto" w:fill="FFFFFF"/>
            <w:tcMar>
              <w:top w:w="0" w:type="dxa"/>
              <w:left w:w="0" w:type="dxa"/>
              <w:bottom w:w="0" w:type="dxa"/>
              <w:right w:w="0" w:type="dxa"/>
            </w:tcMar>
            <w:vAlign w:val="center"/>
          </w:tcPr>
          <w:p w14:paraId="39CADD51"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6993E66"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FFB9DF5" w14:textId="77777777" w:rsidR="006F2DD1" w:rsidRDefault="001311F5">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62E77DBE" w14:textId="77777777" w:rsidR="006F2DD1" w:rsidRDefault="001311F5">
            <w:pPr>
              <w:spacing w:before="100" w:after="100"/>
              <w:ind w:left="100" w:right="100"/>
              <w:jc w:val="right"/>
            </w:pPr>
            <w:r>
              <w:rPr>
                <w:rFonts w:ascii="Arial" w:eastAsia="Arial" w:hAnsi="Arial" w:cs="Arial"/>
                <w:color w:val="000000"/>
                <w:sz w:val="22"/>
                <w:szCs w:val="22"/>
              </w:rPr>
              <w:t>988</w:t>
            </w:r>
          </w:p>
        </w:tc>
        <w:tc>
          <w:tcPr>
            <w:tcW w:w="1080" w:type="dxa"/>
            <w:shd w:val="clear" w:color="auto" w:fill="FFFFFF"/>
            <w:tcMar>
              <w:top w:w="0" w:type="dxa"/>
              <w:left w:w="0" w:type="dxa"/>
              <w:bottom w:w="0" w:type="dxa"/>
              <w:right w:w="0" w:type="dxa"/>
            </w:tcMar>
            <w:vAlign w:val="center"/>
          </w:tcPr>
          <w:p w14:paraId="65CFD5A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143B27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D2280C8" w14:textId="77777777" w:rsidR="006F2DD1" w:rsidRDefault="001311F5">
            <w:pPr>
              <w:spacing w:before="100" w:after="100"/>
              <w:ind w:left="100" w:right="100"/>
              <w:jc w:val="right"/>
            </w:pPr>
            <w:r>
              <w:rPr>
                <w:rFonts w:ascii="Arial" w:eastAsia="Arial" w:hAnsi="Arial" w:cs="Arial"/>
                <w:color w:val="000000"/>
                <w:sz w:val="22"/>
                <w:szCs w:val="22"/>
              </w:rPr>
              <w:t>1,055</w:t>
            </w:r>
          </w:p>
        </w:tc>
      </w:tr>
      <w:tr w:rsidR="006F2DD1" w14:paraId="661DD779" w14:textId="77777777" w:rsidTr="006F2DD1">
        <w:trPr>
          <w:cantSplit/>
          <w:jc w:val="center"/>
        </w:trPr>
        <w:tc>
          <w:tcPr>
            <w:tcW w:w="1080" w:type="dxa"/>
            <w:shd w:val="clear" w:color="auto" w:fill="FFFFFF"/>
            <w:tcMar>
              <w:top w:w="0" w:type="dxa"/>
              <w:left w:w="0" w:type="dxa"/>
              <w:bottom w:w="0" w:type="dxa"/>
              <w:right w:w="0" w:type="dxa"/>
            </w:tcMar>
            <w:vAlign w:val="center"/>
          </w:tcPr>
          <w:p w14:paraId="5DC6DFED"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1897E4F"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2BF762B" w14:textId="77777777" w:rsidR="006F2DD1" w:rsidRDefault="001311F5">
            <w:pPr>
              <w:spacing w:before="100" w:after="100"/>
              <w:ind w:left="100" w:right="100"/>
              <w:jc w:val="right"/>
            </w:pPr>
            <w:r>
              <w:rPr>
                <w:rFonts w:ascii="Arial" w:eastAsia="Arial" w:hAnsi="Arial" w:cs="Arial"/>
                <w:color w:val="000000"/>
                <w:sz w:val="22"/>
                <w:szCs w:val="22"/>
              </w:rPr>
              <w:t>78</w:t>
            </w:r>
          </w:p>
        </w:tc>
        <w:tc>
          <w:tcPr>
            <w:tcW w:w="1080" w:type="dxa"/>
            <w:shd w:val="clear" w:color="auto" w:fill="FFFFFF"/>
            <w:tcMar>
              <w:top w:w="0" w:type="dxa"/>
              <w:left w:w="0" w:type="dxa"/>
              <w:bottom w:w="0" w:type="dxa"/>
              <w:right w:w="0" w:type="dxa"/>
            </w:tcMar>
            <w:vAlign w:val="center"/>
          </w:tcPr>
          <w:p w14:paraId="0624FE75" w14:textId="77777777" w:rsidR="006F2DD1" w:rsidRDefault="001311F5">
            <w:pPr>
              <w:spacing w:before="100" w:after="100"/>
              <w:ind w:left="100" w:right="100"/>
              <w:jc w:val="right"/>
            </w:pPr>
            <w:r>
              <w:rPr>
                <w:rFonts w:ascii="Arial" w:eastAsia="Arial" w:hAnsi="Arial" w:cs="Arial"/>
                <w:color w:val="000000"/>
                <w:sz w:val="22"/>
                <w:szCs w:val="22"/>
              </w:rPr>
              <w:t>221</w:t>
            </w:r>
          </w:p>
        </w:tc>
        <w:tc>
          <w:tcPr>
            <w:tcW w:w="1080" w:type="dxa"/>
            <w:shd w:val="clear" w:color="auto" w:fill="FFFFFF"/>
            <w:tcMar>
              <w:top w:w="0" w:type="dxa"/>
              <w:left w:w="0" w:type="dxa"/>
              <w:bottom w:w="0" w:type="dxa"/>
              <w:right w:w="0" w:type="dxa"/>
            </w:tcMar>
            <w:vAlign w:val="center"/>
          </w:tcPr>
          <w:p w14:paraId="54426FC6" w14:textId="77777777" w:rsidR="006F2DD1" w:rsidRDefault="001311F5">
            <w:pPr>
              <w:spacing w:before="100" w:after="100"/>
              <w:ind w:left="100" w:right="100"/>
              <w:jc w:val="right"/>
            </w:pPr>
            <w:r>
              <w:rPr>
                <w:rFonts w:ascii="Arial" w:eastAsia="Arial" w:hAnsi="Arial" w:cs="Arial"/>
                <w:color w:val="000000"/>
                <w:sz w:val="22"/>
                <w:szCs w:val="22"/>
              </w:rPr>
              <w:t>3,040</w:t>
            </w:r>
          </w:p>
        </w:tc>
        <w:tc>
          <w:tcPr>
            <w:tcW w:w="1080" w:type="dxa"/>
            <w:shd w:val="clear" w:color="auto" w:fill="FFFFFF"/>
            <w:tcMar>
              <w:top w:w="0" w:type="dxa"/>
              <w:left w:w="0" w:type="dxa"/>
              <w:bottom w:w="0" w:type="dxa"/>
              <w:right w:w="0" w:type="dxa"/>
            </w:tcMar>
            <w:vAlign w:val="center"/>
          </w:tcPr>
          <w:p w14:paraId="13C6E24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FE382CD" w14:textId="77777777" w:rsidR="006F2DD1" w:rsidRDefault="001311F5">
            <w:pPr>
              <w:spacing w:before="100" w:after="100"/>
              <w:ind w:left="100" w:right="100"/>
              <w:jc w:val="right"/>
            </w:pPr>
            <w:r>
              <w:rPr>
                <w:rFonts w:ascii="Arial" w:eastAsia="Arial" w:hAnsi="Arial" w:cs="Arial"/>
                <w:color w:val="000000"/>
                <w:sz w:val="22"/>
                <w:szCs w:val="22"/>
              </w:rPr>
              <w:t>3,339</w:t>
            </w:r>
          </w:p>
        </w:tc>
      </w:tr>
      <w:tr w:rsidR="006F2DD1" w14:paraId="310D829D" w14:textId="77777777" w:rsidTr="006F2DD1">
        <w:trPr>
          <w:cantSplit/>
          <w:jc w:val="center"/>
        </w:trPr>
        <w:tc>
          <w:tcPr>
            <w:tcW w:w="1080" w:type="dxa"/>
            <w:shd w:val="clear" w:color="auto" w:fill="FFFFFF"/>
            <w:tcMar>
              <w:top w:w="0" w:type="dxa"/>
              <w:left w:w="0" w:type="dxa"/>
              <w:bottom w:w="0" w:type="dxa"/>
              <w:right w:w="0" w:type="dxa"/>
            </w:tcMar>
            <w:vAlign w:val="center"/>
          </w:tcPr>
          <w:p w14:paraId="21E03778"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1BCA965"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DBB6760" w14:textId="77777777" w:rsidR="006F2DD1" w:rsidRDefault="001311F5">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0979A5FF" w14:textId="77777777" w:rsidR="006F2DD1" w:rsidRDefault="001311F5">
            <w:pPr>
              <w:spacing w:before="100" w:after="100"/>
              <w:ind w:left="100" w:right="100"/>
              <w:jc w:val="right"/>
            </w:pPr>
            <w:r>
              <w:rPr>
                <w:rFonts w:ascii="Arial" w:eastAsia="Arial" w:hAnsi="Arial" w:cs="Arial"/>
                <w:color w:val="000000"/>
                <w:sz w:val="22"/>
                <w:szCs w:val="22"/>
              </w:rPr>
              <w:t>287</w:t>
            </w:r>
          </w:p>
        </w:tc>
        <w:tc>
          <w:tcPr>
            <w:tcW w:w="1080" w:type="dxa"/>
            <w:shd w:val="clear" w:color="auto" w:fill="FFFFFF"/>
            <w:tcMar>
              <w:top w:w="0" w:type="dxa"/>
              <w:left w:w="0" w:type="dxa"/>
              <w:bottom w:w="0" w:type="dxa"/>
              <w:right w:w="0" w:type="dxa"/>
            </w:tcMar>
            <w:vAlign w:val="center"/>
          </w:tcPr>
          <w:p w14:paraId="1AE1CC21" w14:textId="77777777" w:rsidR="006F2DD1" w:rsidRDefault="001311F5">
            <w:pPr>
              <w:spacing w:before="100" w:after="100"/>
              <w:ind w:left="100" w:right="100"/>
              <w:jc w:val="right"/>
            </w:pPr>
            <w:r>
              <w:rPr>
                <w:rFonts w:ascii="Arial" w:eastAsia="Arial" w:hAnsi="Arial" w:cs="Arial"/>
                <w:color w:val="000000"/>
                <w:sz w:val="22"/>
                <w:szCs w:val="22"/>
              </w:rPr>
              <w:t>1,332</w:t>
            </w:r>
          </w:p>
        </w:tc>
        <w:tc>
          <w:tcPr>
            <w:tcW w:w="1080" w:type="dxa"/>
            <w:shd w:val="clear" w:color="auto" w:fill="FFFFFF"/>
            <w:tcMar>
              <w:top w:w="0" w:type="dxa"/>
              <w:left w:w="0" w:type="dxa"/>
              <w:bottom w:w="0" w:type="dxa"/>
              <w:right w:w="0" w:type="dxa"/>
            </w:tcMar>
            <w:vAlign w:val="center"/>
          </w:tcPr>
          <w:p w14:paraId="6360D31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8E4584" w14:textId="77777777" w:rsidR="006F2DD1" w:rsidRDefault="001311F5">
            <w:pPr>
              <w:spacing w:before="100" w:after="100"/>
              <w:ind w:left="100" w:right="100"/>
              <w:jc w:val="right"/>
            </w:pPr>
            <w:r>
              <w:rPr>
                <w:rFonts w:ascii="Arial" w:eastAsia="Arial" w:hAnsi="Arial" w:cs="Arial"/>
                <w:color w:val="000000"/>
                <w:sz w:val="22"/>
                <w:szCs w:val="22"/>
              </w:rPr>
              <w:t>1,663</w:t>
            </w:r>
          </w:p>
        </w:tc>
      </w:tr>
      <w:tr w:rsidR="006F2DD1" w14:paraId="738DD3E6" w14:textId="77777777" w:rsidTr="006F2DD1">
        <w:trPr>
          <w:cantSplit/>
          <w:jc w:val="center"/>
        </w:trPr>
        <w:tc>
          <w:tcPr>
            <w:tcW w:w="1080" w:type="dxa"/>
            <w:shd w:val="clear" w:color="auto" w:fill="FFFFFF"/>
            <w:tcMar>
              <w:top w:w="0" w:type="dxa"/>
              <w:left w:w="0" w:type="dxa"/>
              <w:bottom w:w="0" w:type="dxa"/>
              <w:right w:w="0" w:type="dxa"/>
            </w:tcMar>
            <w:vAlign w:val="center"/>
          </w:tcPr>
          <w:p w14:paraId="6E589A92" w14:textId="77777777" w:rsidR="006F2DD1" w:rsidRDefault="001311F5">
            <w:pPr>
              <w:spacing w:before="100" w:after="100"/>
              <w:ind w:left="100" w:right="100"/>
            </w:pPr>
            <w:r>
              <w:rPr>
                <w:rFonts w:ascii="Arial" w:eastAsia="Arial" w:hAnsi="Arial" w:cs="Arial"/>
                <w:color w:val="000000"/>
                <w:sz w:val="22"/>
                <w:szCs w:val="22"/>
              </w:rPr>
              <w:lastRenderedPageBreak/>
              <w:t>EY</w:t>
            </w:r>
          </w:p>
        </w:tc>
        <w:tc>
          <w:tcPr>
            <w:tcW w:w="1080" w:type="dxa"/>
            <w:shd w:val="clear" w:color="auto" w:fill="FFFFFF"/>
            <w:tcMar>
              <w:top w:w="0" w:type="dxa"/>
              <w:left w:w="0" w:type="dxa"/>
              <w:bottom w:w="0" w:type="dxa"/>
              <w:right w:w="0" w:type="dxa"/>
            </w:tcMar>
            <w:vAlign w:val="center"/>
          </w:tcPr>
          <w:p w14:paraId="582ED590"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7C3DF5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05BC0E8" w14:textId="77777777" w:rsidR="006F2DD1" w:rsidRDefault="001311F5">
            <w:pPr>
              <w:spacing w:before="100" w:after="100"/>
              <w:ind w:left="100" w:right="100"/>
              <w:jc w:val="right"/>
            </w:pPr>
            <w:r>
              <w:rPr>
                <w:rFonts w:ascii="Arial" w:eastAsia="Arial" w:hAnsi="Arial" w:cs="Arial"/>
                <w:color w:val="000000"/>
                <w:sz w:val="22"/>
                <w:szCs w:val="22"/>
              </w:rPr>
              <w:t>2,561</w:t>
            </w:r>
          </w:p>
        </w:tc>
        <w:tc>
          <w:tcPr>
            <w:tcW w:w="1080" w:type="dxa"/>
            <w:shd w:val="clear" w:color="auto" w:fill="FFFFFF"/>
            <w:tcMar>
              <w:top w:w="0" w:type="dxa"/>
              <w:left w:w="0" w:type="dxa"/>
              <w:bottom w:w="0" w:type="dxa"/>
              <w:right w:w="0" w:type="dxa"/>
            </w:tcMar>
            <w:vAlign w:val="center"/>
          </w:tcPr>
          <w:p w14:paraId="6B0455E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05F6B2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79ED63F" w14:textId="77777777" w:rsidR="006F2DD1" w:rsidRDefault="001311F5">
            <w:pPr>
              <w:spacing w:before="100" w:after="100"/>
              <w:ind w:left="100" w:right="100"/>
              <w:jc w:val="right"/>
            </w:pPr>
            <w:r>
              <w:rPr>
                <w:rFonts w:ascii="Arial" w:eastAsia="Arial" w:hAnsi="Arial" w:cs="Arial"/>
                <w:color w:val="000000"/>
                <w:sz w:val="22"/>
                <w:szCs w:val="22"/>
              </w:rPr>
              <w:t>2,561</w:t>
            </w:r>
          </w:p>
        </w:tc>
      </w:tr>
      <w:tr w:rsidR="006F2DD1" w14:paraId="63A7F9F4" w14:textId="77777777" w:rsidTr="006F2DD1">
        <w:trPr>
          <w:cantSplit/>
          <w:jc w:val="center"/>
        </w:trPr>
        <w:tc>
          <w:tcPr>
            <w:tcW w:w="1080" w:type="dxa"/>
            <w:shd w:val="clear" w:color="auto" w:fill="FFFFFF"/>
            <w:tcMar>
              <w:top w:w="0" w:type="dxa"/>
              <w:left w:w="0" w:type="dxa"/>
              <w:bottom w:w="0" w:type="dxa"/>
              <w:right w:w="0" w:type="dxa"/>
            </w:tcMar>
            <w:vAlign w:val="center"/>
          </w:tcPr>
          <w:p w14:paraId="2307146B"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1A71C12"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62ECB82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61934D" w14:textId="77777777" w:rsidR="006F2DD1" w:rsidRDefault="001311F5">
            <w:pPr>
              <w:spacing w:before="100" w:after="100"/>
              <w:ind w:left="100" w:right="100"/>
              <w:jc w:val="right"/>
            </w:pPr>
            <w:r>
              <w:rPr>
                <w:rFonts w:ascii="Arial" w:eastAsia="Arial" w:hAnsi="Arial" w:cs="Arial"/>
                <w:color w:val="000000"/>
                <w:sz w:val="22"/>
                <w:szCs w:val="22"/>
              </w:rPr>
              <w:t>3,630</w:t>
            </w:r>
          </w:p>
        </w:tc>
        <w:tc>
          <w:tcPr>
            <w:tcW w:w="1080" w:type="dxa"/>
            <w:shd w:val="clear" w:color="auto" w:fill="FFFFFF"/>
            <w:tcMar>
              <w:top w:w="0" w:type="dxa"/>
              <w:left w:w="0" w:type="dxa"/>
              <w:bottom w:w="0" w:type="dxa"/>
              <w:right w:w="0" w:type="dxa"/>
            </w:tcMar>
            <w:vAlign w:val="center"/>
          </w:tcPr>
          <w:p w14:paraId="705CB05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EE6ACE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28356DB" w14:textId="77777777" w:rsidR="006F2DD1" w:rsidRDefault="001311F5">
            <w:pPr>
              <w:spacing w:before="100" w:after="100"/>
              <w:ind w:left="100" w:right="100"/>
              <w:jc w:val="right"/>
            </w:pPr>
            <w:r>
              <w:rPr>
                <w:rFonts w:ascii="Arial" w:eastAsia="Arial" w:hAnsi="Arial" w:cs="Arial"/>
                <w:color w:val="000000"/>
                <w:sz w:val="22"/>
                <w:szCs w:val="22"/>
              </w:rPr>
              <w:t>3,630</w:t>
            </w:r>
          </w:p>
        </w:tc>
      </w:tr>
      <w:tr w:rsidR="006F2DD1" w14:paraId="4E40BEA2" w14:textId="77777777" w:rsidTr="006F2DD1">
        <w:trPr>
          <w:cantSplit/>
          <w:jc w:val="center"/>
        </w:trPr>
        <w:tc>
          <w:tcPr>
            <w:tcW w:w="1080" w:type="dxa"/>
            <w:shd w:val="clear" w:color="auto" w:fill="FFFFFF"/>
            <w:tcMar>
              <w:top w:w="0" w:type="dxa"/>
              <w:left w:w="0" w:type="dxa"/>
              <w:bottom w:w="0" w:type="dxa"/>
              <w:right w:w="0" w:type="dxa"/>
            </w:tcMar>
            <w:vAlign w:val="center"/>
          </w:tcPr>
          <w:p w14:paraId="3E2D0325"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FDE85CB"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76BFB76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EBD185" w14:textId="77777777" w:rsidR="006F2DD1" w:rsidRDefault="001311F5">
            <w:pPr>
              <w:spacing w:before="100" w:after="100"/>
              <w:ind w:left="100" w:right="100"/>
              <w:jc w:val="right"/>
            </w:pPr>
            <w:r>
              <w:rPr>
                <w:rFonts w:ascii="Arial" w:eastAsia="Arial" w:hAnsi="Arial" w:cs="Arial"/>
                <w:color w:val="000000"/>
                <w:sz w:val="22"/>
                <w:szCs w:val="22"/>
              </w:rPr>
              <w:t>3,507</w:t>
            </w:r>
          </w:p>
        </w:tc>
        <w:tc>
          <w:tcPr>
            <w:tcW w:w="1080" w:type="dxa"/>
            <w:shd w:val="clear" w:color="auto" w:fill="FFFFFF"/>
            <w:tcMar>
              <w:top w:w="0" w:type="dxa"/>
              <w:left w:w="0" w:type="dxa"/>
              <w:bottom w:w="0" w:type="dxa"/>
              <w:right w:w="0" w:type="dxa"/>
            </w:tcMar>
            <w:vAlign w:val="center"/>
          </w:tcPr>
          <w:p w14:paraId="78D1B2C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FC3955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4514EE" w14:textId="77777777" w:rsidR="006F2DD1" w:rsidRDefault="001311F5">
            <w:pPr>
              <w:spacing w:before="100" w:after="100"/>
              <w:ind w:left="100" w:right="100"/>
              <w:jc w:val="right"/>
            </w:pPr>
            <w:r>
              <w:rPr>
                <w:rFonts w:ascii="Arial" w:eastAsia="Arial" w:hAnsi="Arial" w:cs="Arial"/>
                <w:color w:val="000000"/>
                <w:sz w:val="22"/>
                <w:szCs w:val="22"/>
              </w:rPr>
              <w:t>3,507</w:t>
            </w:r>
          </w:p>
        </w:tc>
      </w:tr>
      <w:tr w:rsidR="006F2DD1" w14:paraId="035FC04E" w14:textId="77777777" w:rsidTr="006F2DD1">
        <w:trPr>
          <w:cantSplit/>
          <w:jc w:val="center"/>
        </w:trPr>
        <w:tc>
          <w:tcPr>
            <w:tcW w:w="1080" w:type="dxa"/>
            <w:shd w:val="clear" w:color="auto" w:fill="FFFFFF"/>
            <w:tcMar>
              <w:top w:w="0" w:type="dxa"/>
              <w:left w:w="0" w:type="dxa"/>
              <w:bottom w:w="0" w:type="dxa"/>
              <w:right w:w="0" w:type="dxa"/>
            </w:tcMar>
            <w:vAlign w:val="center"/>
          </w:tcPr>
          <w:p w14:paraId="24DE3454"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B8A4E6F"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3EFE2F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E24A0A" w14:textId="77777777" w:rsidR="006F2DD1" w:rsidRDefault="001311F5">
            <w:pPr>
              <w:spacing w:before="100" w:after="100"/>
              <w:ind w:left="100" w:right="100"/>
              <w:jc w:val="right"/>
            </w:pPr>
            <w:r>
              <w:rPr>
                <w:rFonts w:ascii="Arial" w:eastAsia="Arial" w:hAnsi="Arial" w:cs="Arial"/>
                <w:color w:val="000000"/>
                <w:sz w:val="22"/>
                <w:szCs w:val="22"/>
              </w:rPr>
              <w:t>2,546</w:t>
            </w:r>
          </w:p>
        </w:tc>
        <w:tc>
          <w:tcPr>
            <w:tcW w:w="1080" w:type="dxa"/>
            <w:shd w:val="clear" w:color="auto" w:fill="FFFFFF"/>
            <w:tcMar>
              <w:top w:w="0" w:type="dxa"/>
              <w:left w:w="0" w:type="dxa"/>
              <w:bottom w:w="0" w:type="dxa"/>
              <w:right w:w="0" w:type="dxa"/>
            </w:tcMar>
            <w:vAlign w:val="center"/>
          </w:tcPr>
          <w:p w14:paraId="183F193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7B7BDB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EF68BD8" w14:textId="77777777" w:rsidR="006F2DD1" w:rsidRDefault="001311F5">
            <w:pPr>
              <w:spacing w:before="100" w:after="100"/>
              <w:ind w:left="100" w:right="100"/>
              <w:jc w:val="right"/>
            </w:pPr>
            <w:r>
              <w:rPr>
                <w:rFonts w:ascii="Arial" w:eastAsia="Arial" w:hAnsi="Arial" w:cs="Arial"/>
                <w:color w:val="000000"/>
                <w:sz w:val="22"/>
                <w:szCs w:val="22"/>
              </w:rPr>
              <w:t>2,546</w:t>
            </w:r>
          </w:p>
        </w:tc>
      </w:tr>
      <w:tr w:rsidR="006F2DD1" w14:paraId="404083D0" w14:textId="77777777" w:rsidTr="006F2DD1">
        <w:trPr>
          <w:cantSplit/>
          <w:jc w:val="center"/>
        </w:trPr>
        <w:tc>
          <w:tcPr>
            <w:tcW w:w="1080" w:type="dxa"/>
            <w:shd w:val="clear" w:color="auto" w:fill="FFFFFF"/>
            <w:tcMar>
              <w:top w:w="0" w:type="dxa"/>
              <w:left w:w="0" w:type="dxa"/>
              <w:bottom w:w="0" w:type="dxa"/>
              <w:right w:w="0" w:type="dxa"/>
            </w:tcMar>
            <w:vAlign w:val="center"/>
          </w:tcPr>
          <w:p w14:paraId="0B6113EE"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6464FA7"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726A8A5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C4B03AC" w14:textId="77777777" w:rsidR="006F2DD1" w:rsidRDefault="001311F5">
            <w:pPr>
              <w:spacing w:before="100" w:after="100"/>
              <w:ind w:left="100" w:right="100"/>
              <w:jc w:val="right"/>
            </w:pPr>
            <w:r>
              <w:rPr>
                <w:rFonts w:ascii="Arial" w:eastAsia="Arial" w:hAnsi="Arial" w:cs="Arial"/>
                <w:color w:val="000000"/>
                <w:sz w:val="22"/>
                <w:szCs w:val="22"/>
              </w:rPr>
              <w:t>3,485</w:t>
            </w:r>
          </w:p>
        </w:tc>
        <w:tc>
          <w:tcPr>
            <w:tcW w:w="1080" w:type="dxa"/>
            <w:shd w:val="clear" w:color="auto" w:fill="FFFFFF"/>
            <w:tcMar>
              <w:top w:w="0" w:type="dxa"/>
              <w:left w:w="0" w:type="dxa"/>
              <w:bottom w:w="0" w:type="dxa"/>
              <w:right w:w="0" w:type="dxa"/>
            </w:tcMar>
            <w:vAlign w:val="center"/>
          </w:tcPr>
          <w:p w14:paraId="64D8E148" w14:textId="77777777" w:rsidR="006F2DD1" w:rsidRDefault="001311F5">
            <w:pPr>
              <w:spacing w:before="100" w:after="100"/>
              <w:ind w:left="100" w:right="100"/>
              <w:jc w:val="right"/>
            </w:pPr>
            <w:r>
              <w:rPr>
                <w:rFonts w:ascii="Arial" w:eastAsia="Arial" w:hAnsi="Arial" w:cs="Arial"/>
                <w:color w:val="000000"/>
                <w:sz w:val="22"/>
                <w:szCs w:val="22"/>
              </w:rPr>
              <w:t>426</w:t>
            </w:r>
          </w:p>
        </w:tc>
        <w:tc>
          <w:tcPr>
            <w:tcW w:w="1080" w:type="dxa"/>
            <w:shd w:val="clear" w:color="auto" w:fill="FFFFFF"/>
            <w:tcMar>
              <w:top w:w="0" w:type="dxa"/>
              <w:left w:w="0" w:type="dxa"/>
              <w:bottom w:w="0" w:type="dxa"/>
              <w:right w:w="0" w:type="dxa"/>
            </w:tcMar>
            <w:vAlign w:val="center"/>
          </w:tcPr>
          <w:p w14:paraId="6F47747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4C46B0" w14:textId="77777777" w:rsidR="006F2DD1" w:rsidRDefault="001311F5">
            <w:pPr>
              <w:spacing w:before="100" w:after="100"/>
              <w:ind w:left="100" w:right="100"/>
              <w:jc w:val="right"/>
            </w:pPr>
            <w:r>
              <w:rPr>
                <w:rFonts w:ascii="Arial" w:eastAsia="Arial" w:hAnsi="Arial" w:cs="Arial"/>
                <w:color w:val="000000"/>
                <w:sz w:val="22"/>
                <w:szCs w:val="22"/>
              </w:rPr>
              <w:t>3,911</w:t>
            </w:r>
          </w:p>
        </w:tc>
      </w:tr>
      <w:tr w:rsidR="006F2DD1" w14:paraId="2344519F" w14:textId="77777777" w:rsidTr="006F2DD1">
        <w:trPr>
          <w:cantSplit/>
          <w:jc w:val="center"/>
        </w:trPr>
        <w:tc>
          <w:tcPr>
            <w:tcW w:w="1080" w:type="dxa"/>
            <w:shd w:val="clear" w:color="auto" w:fill="FFFFFF"/>
            <w:tcMar>
              <w:top w:w="0" w:type="dxa"/>
              <w:left w:w="0" w:type="dxa"/>
              <w:bottom w:w="0" w:type="dxa"/>
              <w:right w:w="0" w:type="dxa"/>
            </w:tcMar>
            <w:vAlign w:val="center"/>
          </w:tcPr>
          <w:p w14:paraId="060D8D0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0E8A79A"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872992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6A880C" w14:textId="77777777" w:rsidR="006F2DD1" w:rsidRDefault="001311F5">
            <w:pPr>
              <w:spacing w:before="100" w:after="100"/>
              <w:ind w:left="100" w:right="100"/>
              <w:jc w:val="right"/>
            </w:pPr>
            <w:r>
              <w:rPr>
                <w:rFonts w:ascii="Arial" w:eastAsia="Arial" w:hAnsi="Arial" w:cs="Arial"/>
                <w:color w:val="000000"/>
                <w:sz w:val="22"/>
                <w:szCs w:val="22"/>
              </w:rPr>
              <w:t>2,773</w:t>
            </w:r>
          </w:p>
        </w:tc>
        <w:tc>
          <w:tcPr>
            <w:tcW w:w="1080" w:type="dxa"/>
            <w:shd w:val="clear" w:color="auto" w:fill="FFFFFF"/>
            <w:tcMar>
              <w:top w:w="0" w:type="dxa"/>
              <w:left w:w="0" w:type="dxa"/>
              <w:bottom w:w="0" w:type="dxa"/>
              <w:right w:w="0" w:type="dxa"/>
            </w:tcMar>
            <w:vAlign w:val="center"/>
          </w:tcPr>
          <w:p w14:paraId="24F1F925" w14:textId="77777777" w:rsidR="006F2DD1" w:rsidRDefault="001311F5">
            <w:pPr>
              <w:spacing w:before="100" w:after="100"/>
              <w:ind w:left="100" w:right="100"/>
              <w:jc w:val="right"/>
            </w:pPr>
            <w:r>
              <w:rPr>
                <w:rFonts w:ascii="Arial" w:eastAsia="Arial" w:hAnsi="Arial" w:cs="Arial"/>
                <w:color w:val="000000"/>
                <w:sz w:val="22"/>
                <w:szCs w:val="22"/>
              </w:rPr>
              <w:t>121</w:t>
            </w:r>
          </w:p>
        </w:tc>
        <w:tc>
          <w:tcPr>
            <w:tcW w:w="1080" w:type="dxa"/>
            <w:shd w:val="clear" w:color="auto" w:fill="FFFFFF"/>
            <w:tcMar>
              <w:top w:w="0" w:type="dxa"/>
              <w:left w:w="0" w:type="dxa"/>
              <w:bottom w:w="0" w:type="dxa"/>
              <w:right w:w="0" w:type="dxa"/>
            </w:tcMar>
            <w:vAlign w:val="center"/>
          </w:tcPr>
          <w:p w14:paraId="71EFD08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201EA5" w14:textId="77777777" w:rsidR="006F2DD1" w:rsidRDefault="001311F5">
            <w:pPr>
              <w:spacing w:before="100" w:after="100"/>
              <w:ind w:left="100" w:right="100"/>
              <w:jc w:val="right"/>
            </w:pPr>
            <w:r>
              <w:rPr>
                <w:rFonts w:ascii="Arial" w:eastAsia="Arial" w:hAnsi="Arial" w:cs="Arial"/>
                <w:color w:val="000000"/>
                <w:sz w:val="22"/>
                <w:szCs w:val="22"/>
              </w:rPr>
              <w:t>2,894</w:t>
            </w:r>
          </w:p>
        </w:tc>
      </w:tr>
      <w:tr w:rsidR="006F2DD1" w14:paraId="4B6FCB5A" w14:textId="77777777" w:rsidTr="006F2DD1">
        <w:trPr>
          <w:cantSplit/>
          <w:jc w:val="center"/>
        </w:trPr>
        <w:tc>
          <w:tcPr>
            <w:tcW w:w="1080" w:type="dxa"/>
            <w:shd w:val="clear" w:color="auto" w:fill="FFFFFF"/>
            <w:tcMar>
              <w:top w:w="0" w:type="dxa"/>
              <w:left w:w="0" w:type="dxa"/>
              <w:bottom w:w="0" w:type="dxa"/>
              <w:right w:w="0" w:type="dxa"/>
            </w:tcMar>
            <w:vAlign w:val="center"/>
          </w:tcPr>
          <w:p w14:paraId="0EFC04A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54B1D82"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5DB7EFD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784532" w14:textId="77777777" w:rsidR="006F2DD1" w:rsidRDefault="001311F5">
            <w:pPr>
              <w:spacing w:before="100" w:after="100"/>
              <w:ind w:left="100" w:right="100"/>
              <w:jc w:val="right"/>
            </w:pPr>
            <w:r>
              <w:rPr>
                <w:rFonts w:ascii="Arial" w:eastAsia="Arial" w:hAnsi="Arial" w:cs="Arial"/>
                <w:color w:val="000000"/>
                <w:sz w:val="22"/>
                <w:szCs w:val="22"/>
              </w:rPr>
              <w:t>3,084</w:t>
            </w:r>
          </w:p>
        </w:tc>
        <w:tc>
          <w:tcPr>
            <w:tcW w:w="1080" w:type="dxa"/>
            <w:shd w:val="clear" w:color="auto" w:fill="FFFFFF"/>
            <w:tcMar>
              <w:top w:w="0" w:type="dxa"/>
              <w:left w:w="0" w:type="dxa"/>
              <w:bottom w:w="0" w:type="dxa"/>
              <w:right w:w="0" w:type="dxa"/>
            </w:tcMar>
            <w:vAlign w:val="center"/>
          </w:tcPr>
          <w:p w14:paraId="45037D4F" w14:textId="77777777" w:rsidR="006F2DD1" w:rsidRDefault="001311F5">
            <w:pPr>
              <w:spacing w:before="100" w:after="100"/>
              <w:ind w:left="100" w:right="100"/>
              <w:jc w:val="right"/>
            </w:pPr>
            <w:r>
              <w:rPr>
                <w:rFonts w:ascii="Arial" w:eastAsia="Arial" w:hAnsi="Arial" w:cs="Arial"/>
                <w:color w:val="000000"/>
                <w:sz w:val="22"/>
                <w:szCs w:val="22"/>
              </w:rPr>
              <w:t>558</w:t>
            </w:r>
          </w:p>
        </w:tc>
        <w:tc>
          <w:tcPr>
            <w:tcW w:w="1080" w:type="dxa"/>
            <w:shd w:val="clear" w:color="auto" w:fill="FFFFFF"/>
            <w:tcMar>
              <w:top w:w="0" w:type="dxa"/>
              <w:left w:w="0" w:type="dxa"/>
              <w:bottom w:w="0" w:type="dxa"/>
              <w:right w:w="0" w:type="dxa"/>
            </w:tcMar>
            <w:vAlign w:val="center"/>
          </w:tcPr>
          <w:p w14:paraId="31EB1A2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35693C6" w14:textId="77777777" w:rsidR="006F2DD1" w:rsidRDefault="001311F5">
            <w:pPr>
              <w:spacing w:before="100" w:after="100"/>
              <w:ind w:left="100" w:right="100"/>
              <w:jc w:val="right"/>
            </w:pPr>
            <w:r>
              <w:rPr>
                <w:rFonts w:ascii="Arial" w:eastAsia="Arial" w:hAnsi="Arial" w:cs="Arial"/>
                <w:color w:val="000000"/>
                <w:sz w:val="22"/>
                <w:szCs w:val="22"/>
              </w:rPr>
              <w:t>3,642</w:t>
            </w:r>
          </w:p>
        </w:tc>
      </w:tr>
      <w:tr w:rsidR="006F2DD1" w14:paraId="08D98A7E" w14:textId="77777777" w:rsidTr="006F2DD1">
        <w:trPr>
          <w:cantSplit/>
          <w:jc w:val="center"/>
        </w:trPr>
        <w:tc>
          <w:tcPr>
            <w:tcW w:w="1080" w:type="dxa"/>
            <w:shd w:val="clear" w:color="auto" w:fill="FFFFFF"/>
            <w:tcMar>
              <w:top w:w="0" w:type="dxa"/>
              <w:left w:w="0" w:type="dxa"/>
              <w:bottom w:w="0" w:type="dxa"/>
              <w:right w:w="0" w:type="dxa"/>
            </w:tcMar>
            <w:vAlign w:val="center"/>
          </w:tcPr>
          <w:p w14:paraId="1AD90CEC"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3D16951"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63C2090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5E0A7F6" w14:textId="77777777" w:rsidR="006F2DD1" w:rsidRDefault="001311F5">
            <w:pPr>
              <w:spacing w:before="100" w:after="100"/>
              <w:ind w:left="100" w:right="100"/>
              <w:jc w:val="right"/>
            </w:pPr>
            <w:r>
              <w:rPr>
                <w:rFonts w:ascii="Arial" w:eastAsia="Arial" w:hAnsi="Arial" w:cs="Arial"/>
                <w:color w:val="000000"/>
                <w:sz w:val="22"/>
                <w:szCs w:val="22"/>
              </w:rPr>
              <w:t>1,444</w:t>
            </w:r>
          </w:p>
        </w:tc>
        <w:tc>
          <w:tcPr>
            <w:tcW w:w="1080" w:type="dxa"/>
            <w:shd w:val="clear" w:color="auto" w:fill="FFFFFF"/>
            <w:tcMar>
              <w:top w:w="0" w:type="dxa"/>
              <w:left w:w="0" w:type="dxa"/>
              <w:bottom w:w="0" w:type="dxa"/>
              <w:right w:w="0" w:type="dxa"/>
            </w:tcMar>
            <w:vAlign w:val="center"/>
          </w:tcPr>
          <w:p w14:paraId="3698431D" w14:textId="77777777" w:rsidR="006F2DD1" w:rsidRDefault="001311F5">
            <w:pPr>
              <w:spacing w:before="100" w:after="100"/>
              <w:ind w:left="100" w:right="100"/>
              <w:jc w:val="right"/>
            </w:pPr>
            <w:r>
              <w:rPr>
                <w:rFonts w:ascii="Arial" w:eastAsia="Arial" w:hAnsi="Arial" w:cs="Arial"/>
                <w:color w:val="000000"/>
                <w:sz w:val="22"/>
                <w:szCs w:val="22"/>
              </w:rPr>
              <w:t>367</w:t>
            </w:r>
          </w:p>
        </w:tc>
        <w:tc>
          <w:tcPr>
            <w:tcW w:w="1080" w:type="dxa"/>
            <w:shd w:val="clear" w:color="auto" w:fill="FFFFFF"/>
            <w:tcMar>
              <w:top w:w="0" w:type="dxa"/>
              <w:left w:w="0" w:type="dxa"/>
              <w:bottom w:w="0" w:type="dxa"/>
              <w:right w:w="0" w:type="dxa"/>
            </w:tcMar>
            <w:vAlign w:val="center"/>
          </w:tcPr>
          <w:p w14:paraId="0A53729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6020DD" w14:textId="77777777" w:rsidR="006F2DD1" w:rsidRDefault="001311F5">
            <w:pPr>
              <w:spacing w:before="100" w:after="100"/>
              <w:ind w:left="100" w:right="100"/>
              <w:jc w:val="right"/>
            </w:pPr>
            <w:r>
              <w:rPr>
                <w:rFonts w:ascii="Arial" w:eastAsia="Arial" w:hAnsi="Arial" w:cs="Arial"/>
                <w:color w:val="000000"/>
                <w:sz w:val="22"/>
                <w:szCs w:val="22"/>
              </w:rPr>
              <w:t>1,811</w:t>
            </w:r>
          </w:p>
        </w:tc>
      </w:tr>
      <w:tr w:rsidR="006F2DD1" w14:paraId="08531159" w14:textId="77777777" w:rsidTr="006F2DD1">
        <w:trPr>
          <w:cantSplit/>
          <w:jc w:val="center"/>
        </w:trPr>
        <w:tc>
          <w:tcPr>
            <w:tcW w:w="1080" w:type="dxa"/>
            <w:shd w:val="clear" w:color="auto" w:fill="FFFFFF"/>
            <w:tcMar>
              <w:top w:w="0" w:type="dxa"/>
              <w:left w:w="0" w:type="dxa"/>
              <w:bottom w:w="0" w:type="dxa"/>
              <w:right w:w="0" w:type="dxa"/>
            </w:tcMar>
            <w:vAlign w:val="center"/>
          </w:tcPr>
          <w:p w14:paraId="1CA2ACD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27CD55E6"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B652F5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D543AA" w14:textId="77777777" w:rsidR="006F2DD1" w:rsidRDefault="001311F5">
            <w:pPr>
              <w:spacing w:before="100" w:after="100"/>
              <w:ind w:left="100" w:right="100"/>
              <w:jc w:val="right"/>
            </w:pPr>
            <w:r>
              <w:rPr>
                <w:rFonts w:ascii="Arial" w:eastAsia="Arial" w:hAnsi="Arial" w:cs="Arial"/>
                <w:color w:val="000000"/>
                <w:sz w:val="22"/>
                <w:szCs w:val="22"/>
              </w:rPr>
              <w:t>3,978</w:t>
            </w:r>
          </w:p>
        </w:tc>
        <w:tc>
          <w:tcPr>
            <w:tcW w:w="1080" w:type="dxa"/>
            <w:shd w:val="clear" w:color="auto" w:fill="FFFFFF"/>
            <w:tcMar>
              <w:top w:w="0" w:type="dxa"/>
              <w:left w:w="0" w:type="dxa"/>
              <w:bottom w:w="0" w:type="dxa"/>
              <w:right w:w="0" w:type="dxa"/>
            </w:tcMar>
            <w:vAlign w:val="center"/>
          </w:tcPr>
          <w:p w14:paraId="6791B9A8" w14:textId="77777777" w:rsidR="006F2DD1" w:rsidRDefault="001311F5">
            <w:pPr>
              <w:spacing w:before="100" w:after="100"/>
              <w:ind w:left="100" w:right="100"/>
              <w:jc w:val="right"/>
            </w:pPr>
            <w:r>
              <w:rPr>
                <w:rFonts w:ascii="Arial" w:eastAsia="Arial" w:hAnsi="Arial" w:cs="Arial"/>
                <w:color w:val="000000"/>
                <w:sz w:val="22"/>
                <w:szCs w:val="22"/>
              </w:rPr>
              <w:t>3,136</w:t>
            </w:r>
          </w:p>
        </w:tc>
        <w:tc>
          <w:tcPr>
            <w:tcW w:w="1080" w:type="dxa"/>
            <w:shd w:val="clear" w:color="auto" w:fill="FFFFFF"/>
            <w:tcMar>
              <w:top w:w="0" w:type="dxa"/>
              <w:left w:w="0" w:type="dxa"/>
              <w:bottom w:w="0" w:type="dxa"/>
              <w:right w:w="0" w:type="dxa"/>
            </w:tcMar>
            <w:vAlign w:val="center"/>
          </w:tcPr>
          <w:p w14:paraId="5C8C474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C969808" w14:textId="77777777" w:rsidR="006F2DD1" w:rsidRDefault="001311F5">
            <w:pPr>
              <w:spacing w:before="100" w:after="100"/>
              <w:ind w:left="100" w:right="100"/>
              <w:jc w:val="right"/>
            </w:pPr>
            <w:r>
              <w:rPr>
                <w:rFonts w:ascii="Arial" w:eastAsia="Arial" w:hAnsi="Arial" w:cs="Arial"/>
                <w:color w:val="000000"/>
                <w:sz w:val="22"/>
                <w:szCs w:val="22"/>
              </w:rPr>
              <w:t>7,114</w:t>
            </w:r>
          </w:p>
        </w:tc>
      </w:tr>
      <w:tr w:rsidR="006F2DD1" w14:paraId="7347A223" w14:textId="77777777" w:rsidTr="006F2DD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75CD3DC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DC7C8D8"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470E04F"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095A0860" w14:textId="77777777" w:rsidR="006F2DD1" w:rsidRDefault="001311F5">
            <w:pPr>
              <w:spacing w:before="100" w:after="100"/>
              <w:ind w:left="100" w:right="100"/>
              <w:jc w:val="right"/>
            </w:pPr>
            <w:r>
              <w:rPr>
                <w:rFonts w:ascii="Arial" w:eastAsia="Arial" w:hAnsi="Arial" w:cs="Arial"/>
                <w:color w:val="000000"/>
                <w:sz w:val="22"/>
                <w:szCs w:val="22"/>
              </w:rPr>
              <w:t>1,194</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DFFFDE6" w14:textId="77777777" w:rsidR="006F2DD1" w:rsidRDefault="001311F5">
            <w:pPr>
              <w:spacing w:before="100" w:after="100"/>
              <w:ind w:left="100" w:right="100"/>
              <w:jc w:val="right"/>
            </w:pPr>
            <w:r>
              <w:rPr>
                <w:rFonts w:ascii="Arial" w:eastAsia="Arial" w:hAnsi="Arial" w:cs="Arial"/>
                <w:color w:val="000000"/>
                <w:sz w:val="22"/>
                <w:szCs w:val="22"/>
              </w:rPr>
              <w:t>4,417</w:t>
            </w:r>
          </w:p>
        </w:tc>
        <w:tc>
          <w:tcPr>
            <w:tcW w:w="1080" w:type="dxa"/>
            <w:tcBorders>
              <w:bottom w:val="single" w:sz="16" w:space="0" w:color="666666"/>
            </w:tcBorders>
            <w:shd w:val="clear" w:color="auto" w:fill="FFFFFF"/>
            <w:tcMar>
              <w:top w:w="0" w:type="dxa"/>
              <w:left w:w="0" w:type="dxa"/>
              <w:bottom w:w="0" w:type="dxa"/>
              <w:right w:w="0" w:type="dxa"/>
            </w:tcMar>
            <w:vAlign w:val="center"/>
          </w:tcPr>
          <w:p w14:paraId="40BC5525"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141B3832" w14:textId="77777777" w:rsidR="006F2DD1" w:rsidRDefault="001311F5">
            <w:pPr>
              <w:spacing w:before="100" w:after="100"/>
              <w:ind w:left="100" w:right="100"/>
              <w:jc w:val="right"/>
            </w:pPr>
            <w:r>
              <w:rPr>
                <w:rFonts w:ascii="Arial" w:eastAsia="Arial" w:hAnsi="Arial" w:cs="Arial"/>
                <w:color w:val="000000"/>
                <w:sz w:val="22"/>
                <w:szCs w:val="22"/>
              </w:rPr>
              <w:t>5,611</w:t>
            </w:r>
          </w:p>
        </w:tc>
      </w:tr>
    </w:tbl>
    <w:p w14:paraId="1E241FF6" w14:textId="77178FD1" w:rsidR="006F2DD1" w:rsidRDefault="001311F5">
      <w:pPr>
        <w:pStyle w:val="TableCaption"/>
      </w:pPr>
      <w:r>
        <w:t>``{=</w:t>
      </w:r>
      <w:proofErr w:type="spellStart"/>
      <w:proofErr w:type="gramStart"/>
      <w:r>
        <w:t>openxml</w:t>
      </w:r>
      <w:proofErr w:type="spellEnd"/>
      <w:r>
        <w:t>}</w:t>
      </w:r>
      <w:ins w:id="34" w:author="Cara.Rodgveller" w:date="2023-07-27T13:05:00Z">
        <w:r w:rsidR="00B3420C">
          <w:t>Coun</w:t>
        </w:r>
      </w:ins>
      <w:ins w:id="35" w:author="Cara.Rodgveller" w:date="2023-07-27T13:06:00Z">
        <w:r w:rsidR="00B3420C">
          <w:t>t</w:t>
        </w:r>
        <w:proofErr w:type="gramEnd"/>
        <w:r w:rsidR="00B3420C">
          <w:t xml:space="preserve"> of </w:t>
        </w:r>
        <w:proofErr w:type="spellStart"/>
        <w:r w:rsidR="00B3420C">
          <w:t>a</w:t>
        </w:r>
      </w:ins>
      <w:del w:id="36" w:author="Cara.Rodgveller" w:date="2023-07-27T13:05:00Z">
        <w:r w:rsidDel="00B3420C">
          <w:delText>S</w:delText>
        </w:r>
      </w:del>
      <w:r>
        <w:t>ablefish</w:t>
      </w:r>
      <w:proofErr w:type="spellEnd"/>
      <w:r>
        <w:t xml:space="preserve"> </w:t>
      </w:r>
      <w:del w:id="37" w:author="Cara.Rodgveller" w:date="2023-07-27T13:06:00Z">
        <w:r w:rsidDel="00B3420C">
          <w:delText xml:space="preserve">number of </w:delText>
        </w:r>
      </w:del>
      <w:r>
        <w:t xml:space="preserve">otoliths obtained </w:t>
      </w:r>
      <w:ins w:id="38" w:author="Cara.Rodgveller" w:date="2023-07-27T16:26:00Z">
        <w:r w:rsidR="002B1FA0">
          <w:t xml:space="preserve">by at-sea and port observers </w:t>
        </w:r>
      </w:ins>
      <w:r>
        <w:t xml:space="preserve">by </w:t>
      </w:r>
      <w:ins w:id="39" w:author="Cara.Rodgveller" w:date="2023-07-27T13:06:00Z">
        <w:r w:rsidR="00B3420C">
          <w:t xml:space="preserve">area, </w:t>
        </w:r>
      </w:ins>
      <w:r>
        <w:t xml:space="preserve">year, </w:t>
      </w:r>
      <w:del w:id="40" w:author="Cara.Rodgveller" w:date="2023-07-27T13:06:00Z">
        <w:r w:rsidDel="00B3420C">
          <w:delText xml:space="preserve">area, </w:delText>
        </w:r>
      </w:del>
      <w:r>
        <w:t xml:space="preserve">and gear. Gear types include pelagic trawl (PTR), non-pelagic trawl (NPT), </w:t>
      </w:r>
      <w:ins w:id="41" w:author="Cara.Rodgveller" w:date="2023-07-27T16:17:00Z">
        <w:r w:rsidR="00A720B2">
          <w:t>p</w:t>
        </w:r>
      </w:ins>
      <w:del w:id="42" w:author="Cara.Rodgveller" w:date="2023-07-27T16:17:00Z">
        <w:r w:rsidDel="00A720B2">
          <w:delText>P</w:delText>
        </w:r>
      </w:del>
      <w:r>
        <w:t xml:space="preserve">ot (POT), or </w:t>
      </w:r>
      <w:ins w:id="43" w:author="Cara.Rodgveller" w:date="2023-07-27T16:17:00Z">
        <w:r w:rsidR="00A720B2">
          <w:t>h</w:t>
        </w:r>
      </w:ins>
      <w:del w:id="44" w:author="Cara.Rodgveller" w:date="2023-07-27T16:17:00Z">
        <w:r w:rsidDel="00A720B2">
          <w:delText>H</w:delText>
        </w:r>
      </w:del>
      <w:r>
        <w:t xml:space="preserve">ook and </w:t>
      </w:r>
      <w:del w:id="45" w:author="Cara.Rodgveller" w:date="2023-07-27T16:17:00Z">
        <w:r w:rsidDel="00A720B2">
          <w:delText>L</w:delText>
        </w:r>
      </w:del>
      <w:ins w:id="46" w:author="Cara.Rodgveller" w:date="2023-07-27T16:17:00Z">
        <w:r w:rsidR="00A720B2">
          <w:t>l</w:t>
        </w:r>
      </w:ins>
      <w:r>
        <w:t>ine (HAL). Areas include the Aleutian Islands (AI), Bering Sea (BS), Western Gulf of Alaska (WGOA), Central Gulf of Alaska (CGOA), West Yakutat (WY), and East Yakutat (EY).</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6F2DD1" w14:paraId="33A3C623" w14:textId="77777777" w:rsidTr="006F2DD1">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EAF4F5" w14:textId="77777777" w:rsidR="006F2DD1" w:rsidRDefault="001311F5">
            <w:pPr>
              <w:spacing w:before="100" w:after="100"/>
              <w:ind w:left="100" w:right="100"/>
            </w:pPr>
            <w:r>
              <w:rPr>
                <w:rFonts w:ascii="Arial" w:eastAsia="Arial" w:hAnsi="Arial" w:cs="Arial"/>
                <w:color w:val="000000"/>
                <w:sz w:val="22"/>
                <w:szCs w:val="22"/>
              </w:rPr>
              <w:t>Area</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C45DFA" w14:textId="77777777" w:rsidR="006F2DD1" w:rsidRDefault="001311F5">
            <w:pPr>
              <w:spacing w:before="100" w:after="100"/>
              <w:ind w:left="100" w:right="100"/>
            </w:pPr>
            <w:r>
              <w:rPr>
                <w:rFonts w:ascii="Arial" w:eastAsia="Arial" w:hAnsi="Arial" w:cs="Arial"/>
                <w:color w:val="000000"/>
                <w:sz w:val="22"/>
                <w:szCs w:val="22"/>
              </w:rPr>
              <w:t>Year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562D24" w14:textId="77777777" w:rsidR="006F2DD1" w:rsidRDefault="001311F5">
            <w:pPr>
              <w:spacing w:before="100" w:after="100"/>
              <w:ind w:left="100" w:right="100"/>
              <w:jc w:val="right"/>
            </w:pPr>
            <w:r>
              <w:rPr>
                <w:rFonts w:ascii="Arial" w:eastAsia="Arial" w:hAnsi="Arial" w:cs="Arial"/>
                <w:color w:val="000000"/>
                <w:sz w:val="22"/>
                <w:szCs w:val="22"/>
              </w:rPr>
              <w:t>NPT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F0E9871" w14:textId="77777777" w:rsidR="006F2DD1" w:rsidRDefault="001311F5">
            <w:pPr>
              <w:spacing w:before="100" w:after="100"/>
              <w:ind w:left="100" w:right="100"/>
              <w:jc w:val="right"/>
            </w:pPr>
            <w:r>
              <w:rPr>
                <w:rFonts w:ascii="Arial" w:eastAsia="Arial" w:hAnsi="Arial" w:cs="Arial"/>
                <w:color w:val="000000"/>
                <w:sz w:val="22"/>
                <w:szCs w:val="22"/>
              </w:rPr>
              <w:t>HAL</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DFB0322" w14:textId="77777777" w:rsidR="006F2DD1" w:rsidRDefault="001311F5">
            <w:pPr>
              <w:spacing w:before="100" w:after="100"/>
              <w:ind w:left="100" w:right="100"/>
              <w:jc w:val="right"/>
            </w:pPr>
            <w:r>
              <w:rPr>
                <w:rFonts w:ascii="Arial" w:eastAsia="Arial" w:hAnsi="Arial" w:cs="Arial"/>
                <w:color w:val="000000"/>
                <w:sz w:val="22"/>
                <w:szCs w:val="22"/>
              </w:rPr>
              <w:t>POT</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B4389F" w14:textId="77777777" w:rsidR="006F2DD1" w:rsidRDefault="001311F5">
            <w:pPr>
              <w:spacing w:before="100" w:after="100"/>
              <w:ind w:left="100" w:right="100"/>
              <w:jc w:val="right"/>
            </w:pPr>
            <w:r>
              <w:rPr>
                <w:rFonts w:ascii="Arial" w:eastAsia="Arial" w:hAnsi="Arial" w:cs="Arial"/>
                <w:color w:val="000000"/>
                <w:sz w:val="22"/>
                <w:szCs w:val="22"/>
              </w:rPr>
              <w:t>PTR</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9ECFC9D" w14:textId="77777777" w:rsidR="006F2DD1" w:rsidRDefault="001311F5">
            <w:pPr>
              <w:spacing w:before="100" w:after="100"/>
              <w:ind w:left="100" w:right="100"/>
              <w:jc w:val="right"/>
            </w:pPr>
            <w:r>
              <w:rPr>
                <w:rFonts w:ascii="Arial" w:eastAsia="Arial" w:hAnsi="Arial" w:cs="Arial"/>
                <w:color w:val="000000"/>
                <w:sz w:val="22"/>
                <w:szCs w:val="22"/>
              </w:rPr>
              <w:t>Sum</w:t>
            </w:r>
          </w:p>
        </w:tc>
      </w:tr>
      <w:tr w:rsidR="006F2DD1" w14:paraId="04DC483B" w14:textId="77777777" w:rsidTr="006F2DD1">
        <w:trPr>
          <w:cantSplit/>
          <w:jc w:val="center"/>
        </w:trPr>
        <w:tc>
          <w:tcPr>
            <w:tcW w:w="1080" w:type="dxa"/>
            <w:shd w:val="clear" w:color="auto" w:fill="FFFFFF"/>
            <w:tcMar>
              <w:top w:w="0" w:type="dxa"/>
              <w:left w:w="0" w:type="dxa"/>
              <w:bottom w:w="0" w:type="dxa"/>
              <w:right w:w="0" w:type="dxa"/>
            </w:tcMar>
            <w:vAlign w:val="center"/>
          </w:tcPr>
          <w:p w14:paraId="2CF501E9"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E570F47"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7CF1E324"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66A3DFCD" w14:textId="77777777" w:rsidR="006F2DD1" w:rsidRDefault="001311F5">
            <w:pPr>
              <w:spacing w:before="100" w:after="100"/>
              <w:ind w:left="100" w:right="100"/>
              <w:jc w:val="right"/>
            </w:pPr>
            <w:r>
              <w:rPr>
                <w:rFonts w:ascii="Arial" w:eastAsia="Arial" w:hAnsi="Arial" w:cs="Arial"/>
                <w:color w:val="000000"/>
                <w:sz w:val="22"/>
                <w:szCs w:val="22"/>
              </w:rPr>
              <w:t>1,061</w:t>
            </w:r>
          </w:p>
        </w:tc>
        <w:tc>
          <w:tcPr>
            <w:tcW w:w="1080" w:type="dxa"/>
            <w:shd w:val="clear" w:color="auto" w:fill="FFFFFF"/>
            <w:tcMar>
              <w:top w:w="0" w:type="dxa"/>
              <w:left w:w="0" w:type="dxa"/>
              <w:bottom w:w="0" w:type="dxa"/>
              <w:right w:w="0" w:type="dxa"/>
            </w:tcMar>
            <w:vAlign w:val="center"/>
          </w:tcPr>
          <w:p w14:paraId="37CDA1E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6C8DA0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605651" w14:textId="77777777" w:rsidR="006F2DD1" w:rsidRDefault="001311F5">
            <w:pPr>
              <w:spacing w:before="100" w:after="100"/>
              <w:ind w:left="100" w:right="100"/>
              <w:jc w:val="right"/>
            </w:pPr>
            <w:r>
              <w:rPr>
                <w:rFonts w:ascii="Arial" w:eastAsia="Arial" w:hAnsi="Arial" w:cs="Arial"/>
                <w:color w:val="000000"/>
                <w:sz w:val="22"/>
                <w:szCs w:val="22"/>
              </w:rPr>
              <w:t>1,064</w:t>
            </w:r>
          </w:p>
        </w:tc>
      </w:tr>
      <w:tr w:rsidR="006F2DD1" w14:paraId="1BF8B538" w14:textId="77777777" w:rsidTr="006F2DD1">
        <w:trPr>
          <w:cantSplit/>
          <w:jc w:val="center"/>
        </w:trPr>
        <w:tc>
          <w:tcPr>
            <w:tcW w:w="1080" w:type="dxa"/>
            <w:shd w:val="clear" w:color="auto" w:fill="FFFFFF"/>
            <w:tcMar>
              <w:top w:w="0" w:type="dxa"/>
              <w:left w:w="0" w:type="dxa"/>
              <w:bottom w:w="0" w:type="dxa"/>
              <w:right w:w="0" w:type="dxa"/>
            </w:tcMar>
            <w:vAlign w:val="center"/>
          </w:tcPr>
          <w:p w14:paraId="11CBBB01"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4FD1D859"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065B70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2A980D" w14:textId="77777777" w:rsidR="006F2DD1" w:rsidRDefault="001311F5">
            <w:pPr>
              <w:spacing w:before="100" w:after="100"/>
              <w:ind w:left="100" w:right="100"/>
              <w:jc w:val="right"/>
            </w:pPr>
            <w:r>
              <w:rPr>
                <w:rFonts w:ascii="Arial" w:eastAsia="Arial" w:hAnsi="Arial" w:cs="Arial"/>
                <w:color w:val="000000"/>
                <w:sz w:val="22"/>
                <w:szCs w:val="22"/>
              </w:rPr>
              <w:t>651</w:t>
            </w:r>
          </w:p>
        </w:tc>
        <w:tc>
          <w:tcPr>
            <w:tcW w:w="1080" w:type="dxa"/>
            <w:shd w:val="clear" w:color="auto" w:fill="FFFFFF"/>
            <w:tcMar>
              <w:top w:w="0" w:type="dxa"/>
              <w:left w:w="0" w:type="dxa"/>
              <w:bottom w:w="0" w:type="dxa"/>
              <w:right w:w="0" w:type="dxa"/>
            </w:tcMar>
            <w:vAlign w:val="center"/>
          </w:tcPr>
          <w:p w14:paraId="1217F9C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CD5EC9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E2E1AE" w14:textId="77777777" w:rsidR="006F2DD1" w:rsidRDefault="001311F5">
            <w:pPr>
              <w:spacing w:before="100" w:after="100"/>
              <w:ind w:left="100" w:right="100"/>
              <w:jc w:val="right"/>
            </w:pPr>
            <w:r>
              <w:rPr>
                <w:rFonts w:ascii="Arial" w:eastAsia="Arial" w:hAnsi="Arial" w:cs="Arial"/>
                <w:color w:val="000000"/>
                <w:sz w:val="22"/>
                <w:szCs w:val="22"/>
              </w:rPr>
              <w:t>651</w:t>
            </w:r>
          </w:p>
        </w:tc>
      </w:tr>
      <w:tr w:rsidR="006F2DD1" w14:paraId="347F6E7A" w14:textId="77777777" w:rsidTr="006F2DD1">
        <w:trPr>
          <w:cantSplit/>
          <w:jc w:val="center"/>
        </w:trPr>
        <w:tc>
          <w:tcPr>
            <w:tcW w:w="1080" w:type="dxa"/>
            <w:shd w:val="clear" w:color="auto" w:fill="FFFFFF"/>
            <w:tcMar>
              <w:top w:w="0" w:type="dxa"/>
              <w:left w:w="0" w:type="dxa"/>
              <w:bottom w:w="0" w:type="dxa"/>
              <w:right w:w="0" w:type="dxa"/>
            </w:tcMar>
            <w:vAlign w:val="center"/>
          </w:tcPr>
          <w:p w14:paraId="2F4CD320"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14C4BCA"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704641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E7FB84A" w14:textId="77777777" w:rsidR="006F2DD1" w:rsidRDefault="001311F5">
            <w:pPr>
              <w:spacing w:before="100" w:after="100"/>
              <w:ind w:left="100" w:right="100"/>
              <w:jc w:val="right"/>
            </w:pPr>
            <w:r>
              <w:rPr>
                <w:rFonts w:ascii="Arial" w:eastAsia="Arial" w:hAnsi="Arial" w:cs="Arial"/>
                <w:color w:val="000000"/>
                <w:sz w:val="22"/>
                <w:szCs w:val="22"/>
              </w:rPr>
              <w:t>665</w:t>
            </w:r>
          </w:p>
        </w:tc>
        <w:tc>
          <w:tcPr>
            <w:tcW w:w="1080" w:type="dxa"/>
            <w:shd w:val="clear" w:color="auto" w:fill="FFFFFF"/>
            <w:tcMar>
              <w:top w:w="0" w:type="dxa"/>
              <w:left w:w="0" w:type="dxa"/>
              <w:bottom w:w="0" w:type="dxa"/>
              <w:right w:w="0" w:type="dxa"/>
            </w:tcMar>
            <w:vAlign w:val="center"/>
          </w:tcPr>
          <w:p w14:paraId="64CDE019"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491B0A8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6FC904" w14:textId="77777777" w:rsidR="006F2DD1" w:rsidRDefault="001311F5">
            <w:pPr>
              <w:spacing w:before="100" w:after="100"/>
              <w:ind w:left="100" w:right="100"/>
              <w:jc w:val="right"/>
            </w:pPr>
            <w:r>
              <w:rPr>
                <w:rFonts w:ascii="Arial" w:eastAsia="Arial" w:hAnsi="Arial" w:cs="Arial"/>
                <w:color w:val="000000"/>
                <w:sz w:val="22"/>
                <w:szCs w:val="22"/>
              </w:rPr>
              <w:t>668</w:t>
            </w:r>
          </w:p>
        </w:tc>
      </w:tr>
      <w:tr w:rsidR="006F2DD1" w14:paraId="792B43A5" w14:textId="77777777" w:rsidTr="006F2DD1">
        <w:trPr>
          <w:cantSplit/>
          <w:jc w:val="center"/>
        </w:trPr>
        <w:tc>
          <w:tcPr>
            <w:tcW w:w="1080" w:type="dxa"/>
            <w:shd w:val="clear" w:color="auto" w:fill="FFFFFF"/>
            <w:tcMar>
              <w:top w:w="0" w:type="dxa"/>
              <w:left w:w="0" w:type="dxa"/>
              <w:bottom w:w="0" w:type="dxa"/>
              <w:right w:w="0" w:type="dxa"/>
            </w:tcMar>
            <w:vAlign w:val="center"/>
          </w:tcPr>
          <w:p w14:paraId="17BE17DD"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72A62F15"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6C69228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85D7BAB" w14:textId="77777777" w:rsidR="006F2DD1" w:rsidRDefault="001311F5">
            <w:pPr>
              <w:spacing w:before="100" w:after="100"/>
              <w:ind w:left="100" w:right="100"/>
              <w:jc w:val="right"/>
            </w:pPr>
            <w:r>
              <w:rPr>
                <w:rFonts w:ascii="Arial" w:eastAsia="Arial" w:hAnsi="Arial" w:cs="Arial"/>
                <w:color w:val="000000"/>
                <w:sz w:val="22"/>
                <w:szCs w:val="22"/>
              </w:rPr>
              <w:t>289</w:t>
            </w:r>
          </w:p>
        </w:tc>
        <w:tc>
          <w:tcPr>
            <w:tcW w:w="1080" w:type="dxa"/>
            <w:shd w:val="clear" w:color="auto" w:fill="FFFFFF"/>
            <w:tcMar>
              <w:top w:w="0" w:type="dxa"/>
              <w:left w:w="0" w:type="dxa"/>
              <w:bottom w:w="0" w:type="dxa"/>
              <w:right w:w="0" w:type="dxa"/>
            </w:tcMar>
            <w:vAlign w:val="center"/>
          </w:tcPr>
          <w:p w14:paraId="555E09A4" w14:textId="77777777" w:rsidR="006F2DD1" w:rsidRDefault="001311F5">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3A4AD1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F916DBA" w14:textId="77777777" w:rsidR="006F2DD1" w:rsidRDefault="001311F5">
            <w:pPr>
              <w:spacing w:before="100" w:after="100"/>
              <w:ind w:left="100" w:right="100"/>
              <w:jc w:val="right"/>
            </w:pPr>
            <w:r>
              <w:rPr>
                <w:rFonts w:ascii="Arial" w:eastAsia="Arial" w:hAnsi="Arial" w:cs="Arial"/>
                <w:color w:val="000000"/>
                <w:sz w:val="22"/>
                <w:szCs w:val="22"/>
              </w:rPr>
              <w:t>324</w:t>
            </w:r>
          </w:p>
        </w:tc>
      </w:tr>
      <w:tr w:rsidR="006F2DD1" w14:paraId="48EB1A71" w14:textId="77777777" w:rsidTr="006F2DD1">
        <w:trPr>
          <w:cantSplit/>
          <w:jc w:val="center"/>
        </w:trPr>
        <w:tc>
          <w:tcPr>
            <w:tcW w:w="1080" w:type="dxa"/>
            <w:shd w:val="clear" w:color="auto" w:fill="FFFFFF"/>
            <w:tcMar>
              <w:top w:w="0" w:type="dxa"/>
              <w:left w:w="0" w:type="dxa"/>
              <w:bottom w:w="0" w:type="dxa"/>
              <w:right w:w="0" w:type="dxa"/>
            </w:tcMar>
            <w:vAlign w:val="center"/>
          </w:tcPr>
          <w:p w14:paraId="0BCF114C"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21D749EF"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B3C0793" w14:textId="77777777" w:rsidR="006F2DD1" w:rsidRDefault="001311F5">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28FB839F" w14:textId="77777777" w:rsidR="006F2DD1" w:rsidRDefault="001311F5">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53F52FD8" w14:textId="77777777" w:rsidR="006F2DD1" w:rsidRDefault="001311F5">
            <w:pPr>
              <w:spacing w:before="100" w:after="100"/>
              <w:ind w:left="100" w:right="100"/>
              <w:jc w:val="right"/>
            </w:pPr>
            <w:r>
              <w:rPr>
                <w:rFonts w:ascii="Arial" w:eastAsia="Arial" w:hAnsi="Arial" w:cs="Arial"/>
                <w:color w:val="000000"/>
                <w:sz w:val="22"/>
                <w:szCs w:val="22"/>
              </w:rPr>
              <w:t>252</w:t>
            </w:r>
          </w:p>
        </w:tc>
        <w:tc>
          <w:tcPr>
            <w:tcW w:w="1080" w:type="dxa"/>
            <w:shd w:val="clear" w:color="auto" w:fill="FFFFFF"/>
            <w:tcMar>
              <w:top w:w="0" w:type="dxa"/>
              <w:left w:w="0" w:type="dxa"/>
              <w:bottom w:w="0" w:type="dxa"/>
              <w:right w:w="0" w:type="dxa"/>
            </w:tcMar>
            <w:vAlign w:val="center"/>
          </w:tcPr>
          <w:p w14:paraId="00395D7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3C28813" w14:textId="77777777" w:rsidR="006F2DD1" w:rsidRDefault="001311F5">
            <w:pPr>
              <w:spacing w:before="100" w:after="100"/>
              <w:ind w:left="100" w:right="100"/>
              <w:jc w:val="right"/>
            </w:pPr>
            <w:r>
              <w:rPr>
                <w:rFonts w:ascii="Arial" w:eastAsia="Arial" w:hAnsi="Arial" w:cs="Arial"/>
                <w:color w:val="000000"/>
                <w:sz w:val="22"/>
                <w:szCs w:val="22"/>
              </w:rPr>
              <w:t>273</w:t>
            </w:r>
          </w:p>
        </w:tc>
      </w:tr>
      <w:tr w:rsidR="006F2DD1" w14:paraId="293942DF" w14:textId="77777777" w:rsidTr="006F2DD1">
        <w:trPr>
          <w:cantSplit/>
          <w:jc w:val="center"/>
        </w:trPr>
        <w:tc>
          <w:tcPr>
            <w:tcW w:w="1080" w:type="dxa"/>
            <w:shd w:val="clear" w:color="auto" w:fill="FFFFFF"/>
            <w:tcMar>
              <w:top w:w="0" w:type="dxa"/>
              <w:left w:w="0" w:type="dxa"/>
              <w:bottom w:w="0" w:type="dxa"/>
              <w:right w:w="0" w:type="dxa"/>
            </w:tcMar>
            <w:vAlign w:val="center"/>
          </w:tcPr>
          <w:p w14:paraId="7E624B9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1BFB11AA"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09E15B96" w14:textId="77777777" w:rsidR="006F2DD1" w:rsidRDefault="001311F5">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25833F25" w14:textId="77777777" w:rsidR="006F2DD1" w:rsidRDefault="001311F5">
            <w:pPr>
              <w:spacing w:before="100" w:after="100"/>
              <w:ind w:left="100" w:right="100"/>
              <w:jc w:val="right"/>
            </w:pPr>
            <w:r>
              <w:rPr>
                <w:rFonts w:ascii="Arial" w:eastAsia="Arial" w:hAnsi="Arial" w:cs="Arial"/>
                <w:color w:val="000000"/>
                <w:sz w:val="22"/>
                <w:szCs w:val="22"/>
              </w:rPr>
              <w:t>40</w:t>
            </w:r>
          </w:p>
        </w:tc>
        <w:tc>
          <w:tcPr>
            <w:tcW w:w="1080" w:type="dxa"/>
            <w:shd w:val="clear" w:color="auto" w:fill="FFFFFF"/>
            <w:tcMar>
              <w:top w:w="0" w:type="dxa"/>
              <w:left w:w="0" w:type="dxa"/>
              <w:bottom w:w="0" w:type="dxa"/>
              <w:right w:w="0" w:type="dxa"/>
            </w:tcMar>
            <w:vAlign w:val="center"/>
          </w:tcPr>
          <w:p w14:paraId="371A2404" w14:textId="77777777" w:rsidR="006F2DD1" w:rsidRDefault="001311F5">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00E482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6C4253" w14:textId="77777777" w:rsidR="006F2DD1" w:rsidRDefault="001311F5">
            <w:pPr>
              <w:spacing w:before="100" w:after="100"/>
              <w:ind w:left="100" w:right="100"/>
              <w:jc w:val="right"/>
            </w:pPr>
            <w:r>
              <w:rPr>
                <w:rFonts w:ascii="Arial" w:eastAsia="Arial" w:hAnsi="Arial" w:cs="Arial"/>
                <w:color w:val="000000"/>
                <w:sz w:val="22"/>
                <w:szCs w:val="22"/>
              </w:rPr>
              <w:t>281</w:t>
            </w:r>
          </w:p>
        </w:tc>
      </w:tr>
      <w:tr w:rsidR="006F2DD1" w14:paraId="00A7D06F" w14:textId="77777777" w:rsidTr="006F2DD1">
        <w:trPr>
          <w:cantSplit/>
          <w:jc w:val="center"/>
        </w:trPr>
        <w:tc>
          <w:tcPr>
            <w:tcW w:w="1080" w:type="dxa"/>
            <w:shd w:val="clear" w:color="auto" w:fill="FFFFFF"/>
            <w:tcMar>
              <w:top w:w="0" w:type="dxa"/>
              <w:left w:w="0" w:type="dxa"/>
              <w:bottom w:w="0" w:type="dxa"/>
              <w:right w:w="0" w:type="dxa"/>
            </w:tcMar>
            <w:vAlign w:val="center"/>
          </w:tcPr>
          <w:p w14:paraId="14C7265A"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37170D28"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0A6095CB"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365F538E" w14:textId="77777777" w:rsidR="006F2DD1" w:rsidRDefault="001311F5">
            <w:pPr>
              <w:spacing w:before="100" w:after="100"/>
              <w:ind w:left="100" w:right="100"/>
              <w:jc w:val="right"/>
            </w:pPr>
            <w:r>
              <w:rPr>
                <w:rFonts w:ascii="Arial" w:eastAsia="Arial" w:hAnsi="Arial" w:cs="Arial"/>
                <w:color w:val="000000"/>
                <w:sz w:val="22"/>
                <w:szCs w:val="22"/>
              </w:rPr>
              <w:t>7</w:t>
            </w:r>
          </w:p>
        </w:tc>
        <w:tc>
          <w:tcPr>
            <w:tcW w:w="1080" w:type="dxa"/>
            <w:shd w:val="clear" w:color="auto" w:fill="FFFFFF"/>
            <w:tcMar>
              <w:top w:w="0" w:type="dxa"/>
              <w:left w:w="0" w:type="dxa"/>
              <w:bottom w:w="0" w:type="dxa"/>
              <w:right w:w="0" w:type="dxa"/>
            </w:tcMar>
            <w:vAlign w:val="center"/>
          </w:tcPr>
          <w:p w14:paraId="02153B04" w14:textId="77777777" w:rsidR="006F2DD1" w:rsidRDefault="001311F5">
            <w:pPr>
              <w:spacing w:before="100" w:after="100"/>
              <w:ind w:left="100" w:right="100"/>
              <w:jc w:val="right"/>
            </w:pPr>
            <w:r>
              <w:rPr>
                <w:rFonts w:ascii="Arial" w:eastAsia="Arial" w:hAnsi="Arial" w:cs="Arial"/>
                <w:color w:val="000000"/>
                <w:sz w:val="22"/>
                <w:szCs w:val="22"/>
              </w:rPr>
              <w:t>80</w:t>
            </w:r>
          </w:p>
        </w:tc>
        <w:tc>
          <w:tcPr>
            <w:tcW w:w="1080" w:type="dxa"/>
            <w:shd w:val="clear" w:color="auto" w:fill="FFFFFF"/>
            <w:tcMar>
              <w:top w:w="0" w:type="dxa"/>
              <w:left w:w="0" w:type="dxa"/>
              <w:bottom w:w="0" w:type="dxa"/>
              <w:right w:w="0" w:type="dxa"/>
            </w:tcMar>
            <w:vAlign w:val="center"/>
          </w:tcPr>
          <w:p w14:paraId="0385C66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19D908" w14:textId="77777777" w:rsidR="006F2DD1" w:rsidRDefault="001311F5">
            <w:pPr>
              <w:spacing w:before="100" w:after="100"/>
              <w:ind w:left="100" w:right="100"/>
              <w:jc w:val="right"/>
            </w:pPr>
            <w:r>
              <w:rPr>
                <w:rFonts w:ascii="Arial" w:eastAsia="Arial" w:hAnsi="Arial" w:cs="Arial"/>
                <w:color w:val="000000"/>
                <w:sz w:val="22"/>
                <w:szCs w:val="22"/>
              </w:rPr>
              <w:t>90</w:t>
            </w:r>
          </w:p>
        </w:tc>
      </w:tr>
      <w:tr w:rsidR="006F2DD1" w14:paraId="549BE93B" w14:textId="77777777" w:rsidTr="006F2DD1">
        <w:trPr>
          <w:cantSplit/>
          <w:jc w:val="center"/>
        </w:trPr>
        <w:tc>
          <w:tcPr>
            <w:tcW w:w="1080" w:type="dxa"/>
            <w:shd w:val="clear" w:color="auto" w:fill="FFFFFF"/>
            <w:tcMar>
              <w:top w:w="0" w:type="dxa"/>
              <w:left w:w="0" w:type="dxa"/>
              <w:bottom w:w="0" w:type="dxa"/>
              <w:right w:w="0" w:type="dxa"/>
            </w:tcMar>
            <w:vAlign w:val="center"/>
          </w:tcPr>
          <w:p w14:paraId="40F3CFEC"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647C60E8"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129E9739" w14:textId="77777777" w:rsidR="006F2DD1" w:rsidRDefault="001311F5">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691C319B"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9A80795" w14:textId="77777777" w:rsidR="006F2DD1" w:rsidRDefault="001311F5">
            <w:pPr>
              <w:spacing w:before="100" w:after="100"/>
              <w:ind w:left="100" w:right="100"/>
              <w:jc w:val="right"/>
            </w:pPr>
            <w:r>
              <w:rPr>
                <w:rFonts w:ascii="Arial" w:eastAsia="Arial" w:hAnsi="Arial" w:cs="Arial"/>
                <w:color w:val="000000"/>
                <w:sz w:val="22"/>
                <w:szCs w:val="22"/>
              </w:rPr>
              <w:t>196</w:t>
            </w:r>
          </w:p>
        </w:tc>
        <w:tc>
          <w:tcPr>
            <w:tcW w:w="1080" w:type="dxa"/>
            <w:shd w:val="clear" w:color="auto" w:fill="FFFFFF"/>
            <w:tcMar>
              <w:top w:w="0" w:type="dxa"/>
              <w:left w:w="0" w:type="dxa"/>
              <w:bottom w:w="0" w:type="dxa"/>
              <w:right w:w="0" w:type="dxa"/>
            </w:tcMar>
            <w:vAlign w:val="center"/>
          </w:tcPr>
          <w:p w14:paraId="3E37DE2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05193B3" w14:textId="77777777" w:rsidR="006F2DD1" w:rsidRDefault="001311F5">
            <w:pPr>
              <w:spacing w:before="100" w:after="100"/>
              <w:ind w:left="100" w:right="100"/>
              <w:jc w:val="right"/>
            </w:pPr>
            <w:r>
              <w:rPr>
                <w:rFonts w:ascii="Arial" w:eastAsia="Arial" w:hAnsi="Arial" w:cs="Arial"/>
                <w:color w:val="000000"/>
                <w:sz w:val="22"/>
                <w:szCs w:val="22"/>
              </w:rPr>
              <w:t>222</w:t>
            </w:r>
          </w:p>
        </w:tc>
      </w:tr>
      <w:tr w:rsidR="006F2DD1" w14:paraId="4839EDBC" w14:textId="77777777" w:rsidTr="006F2DD1">
        <w:trPr>
          <w:cantSplit/>
          <w:jc w:val="center"/>
        </w:trPr>
        <w:tc>
          <w:tcPr>
            <w:tcW w:w="1080" w:type="dxa"/>
            <w:shd w:val="clear" w:color="auto" w:fill="FFFFFF"/>
            <w:tcMar>
              <w:top w:w="0" w:type="dxa"/>
              <w:left w:w="0" w:type="dxa"/>
              <w:bottom w:w="0" w:type="dxa"/>
              <w:right w:w="0" w:type="dxa"/>
            </w:tcMar>
            <w:vAlign w:val="center"/>
          </w:tcPr>
          <w:p w14:paraId="7C4F66E8"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0D2BBEC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242B2BB" w14:textId="77777777" w:rsidR="006F2DD1" w:rsidRDefault="001311F5">
            <w:pPr>
              <w:spacing w:before="100" w:after="100"/>
              <w:ind w:left="100" w:right="100"/>
              <w:jc w:val="right"/>
            </w:pPr>
            <w:r>
              <w:rPr>
                <w:rFonts w:ascii="Arial" w:eastAsia="Arial" w:hAnsi="Arial" w:cs="Arial"/>
                <w:color w:val="000000"/>
                <w:sz w:val="22"/>
                <w:szCs w:val="22"/>
              </w:rPr>
              <w:t>50</w:t>
            </w:r>
          </w:p>
        </w:tc>
        <w:tc>
          <w:tcPr>
            <w:tcW w:w="1080" w:type="dxa"/>
            <w:shd w:val="clear" w:color="auto" w:fill="FFFFFF"/>
            <w:tcMar>
              <w:top w:w="0" w:type="dxa"/>
              <w:left w:w="0" w:type="dxa"/>
              <w:bottom w:w="0" w:type="dxa"/>
              <w:right w:w="0" w:type="dxa"/>
            </w:tcMar>
            <w:vAlign w:val="center"/>
          </w:tcPr>
          <w:p w14:paraId="33CF92FD" w14:textId="77777777" w:rsidR="006F2DD1" w:rsidRDefault="001311F5">
            <w:pPr>
              <w:spacing w:before="100" w:after="100"/>
              <w:ind w:left="100" w:right="100"/>
              <w:jc w:val="right"/>
            </w:pPr>
            <w:r>
              <w:rPr>
                <w:rFonts w:ascii="Arial" w:eastAsia="Arial" w:hAnsi="Arial" w:cs="Arial"/>
                <w:color w:val="000000"/>
                <w:sz w:val="22"/>
                <w:szCs w:val="22"/>
              </w:rPr>
              <w:t>17</w:t>
            </w:r>
          </w:p>
        </w:tc>
        <w:tc>
          <w:tcPr>
            <w:tcW w:w="1080" w:type="dxa"/>
            <w:shd w:val="clear" w:color="auto" w:fill="FFFFFF"/>
            <w:tcMar>
              <w:top w:w="0" w:type="dxa"/>
              <w:left w:w="0" w:type="dxa"/>
              <w:bottom w:w="0" w:type="dxa"/>
              <w:right w:w="0" w:type="dxa"/>
            </w:tcMar>
            <w:vAlign w:val="center"/>
          </w:tcPr>
          <w:p w14:paraId="3D46D2B2" w14:textId="77777777" w:rsidR="006F2DD1" w:rsidRDefault="001311F5">
            <w:pPr>
              <w:spacing w:before="100" w:after="100"/>
              <w:ind w:left="100" w:right="100"/>
              <w:jc w:val="right"/>
            </w:pPr>
            <w:r>
              <w:rPr>
                <w:rFonts w:ascii="Arial" w:eastAsia="Arial" w:hAnsi="Arial" w:cs="Arial"/>
                <w:color w:val="000000"/>
                <w:sz w:val="22"/>
                <w:szCs w:val="22"/>
              </w:rPr>
              <w:t>542</w:t>
            </w:r>
          </w:p>
        </w:tc>
        <w:tc>
          <w:tcPr>
            <w:tcW w:w="1080" w:type="dxa"/>
            <w:shd w:val="clear" w:color="auto" w:fill="FFFFFF"/>
            <w:tcMar>
              <w:top w:w="0" w:type="dxa"/>
              <w:left w:w="0" w:type="dxa"/>
              <w:bottom w:w="0" w:type="dxa"/>
              <w:right w:w="0" w:type="dxa"/>
            </w:tcMar>
            <w:vAlign w:val="center"/>
          </w:tcPr>
          <w:p w14:paraId="610DC7E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8BA2568" w14:textId="77777777" w:rsidR="006F2DD1" w:rsidRDefault="001311F5">
            <w:pPr>
              <w:spacing w:before="100" w:after="100"/>
              <w:ind w:left="100" w:right="100"/>
              <w:jc w:val="right"/>
            </w:pPr>
            <w:r>
              <w:rPr>
                <w:rFonts w:ascii="Arial" w:eastAsia="Arial" w:hAnsi="Arial" w:cs="Arial"/>
                <w:color w:val="000000"/>
                <w:sz w:val="22"/>
                <w:szCs w:val="22"/>
              </w:rPr>
              <w:t>609</w:t>
            </w:r>
          </w:p>
        </w:tc>
      </w:tr>
      <w:tr w:rsidR="006F2DD1" w14:paraId="2FBF470B" w14:textId="77777777" w:rsidTr="006F2DD1">
        <w:trPr>
          <w:cantSplit/>
          <w:jc w:val="center"/>
        </w:trPr>
        <w:tc>
          <w:tcPr>
            <w:tcW w:w="1080" w:type="dxa"/>
            <w:shd w:val="clear" w:color="auto" w:fill="FFFFFF"/>
            <w:tcMar>
              <w:top w:w="0" w:type="dxa"/>
              <w:left w:w="0" w:type="dxa"/>
              <w:bottom w:w="0" w:type="dxa"/>
              <w:right w:w="0" w:type="dxa"/>
            </w:tcMar>
            <w:vAlign w:val="center"/>
          </w:tcPr>
          <w:p w14:paraId="71620ECD" w14:textId="77777777" w:rsidR="006F2DD1" w:rsidRDefault="001311F5">
            <w:pPr>
              <w:spacing w:before="100" w:after="100"/>
              <w:ind w:left="100" w:right="100"/>
            </w:pPr>
            <w:r>
              <w:rPr>
                <w:rFonts w:ascii="Arial" w:eastAsia="Arial" w:hAnsi="Arial" w:cs="Arial"/>
                <w:color w:val="000000"/>
                <w:sz w:val="22"/>
                <w:szCs w:val="22"/>
              </w:rPr>
              <w:t>AI</w:t>
            </w:r>
          </w:p>
        </w:tc>
        <w:tc>
          <w:tcPr>
            <w:tcW w:w="1080" w:type="dxa"/>
            <w:shd w:val="clear" w:color="auto" w:fill="FFFFFF"/>
            <w:tcMar>
              <w:top w:w="0" w:type="dxa"/>
              <w:left w:w="0" w:type="dxa"/>
              <w:bottom w:w="0" w:type="dxa"/>
              <w:right w:w="0" w:type="dxa"/>
            </w:tcMar>
            <w:vAlign w:val="center"/>
          </w:tcPr>
          <w:p w14:paraId="59DEAF94"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4F02AA30" w14:textId="77777777" w:rsidR="006F2DD1" w:rsidRDefault="001311F5">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3447E315"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44DF68D5" w14:textId="77777777" w:rsidR="006F2DD1" w:rsidRDefault="001311F5">
            <w:pPr>
              <w:spacing w:before="100" w:after="100"/>
              <w:ind w:left="100" w:right="100"/>
              <w:jc w:val="right"/>
            </w:pPr>
            <w:r>
              <w:rPr>
                <w:rFonts w:ascii="Arial" w:eastAsia="Arial" w:hAnsi="Arial" w:cs="Arial"/>
                <w:color w:val="000000"/>
                <w:sz w:val="22"/>
                <w:szCs w:val="22"/>
              </w:rPr>
              <w:t>551</w:t>
            </w:r>
          </w:p>
        </w:tc>
        <w:tc>
          <w:tcPr>
            <w:tcW w:w="1080" w:type="dxa"/>
            <w:shd w:val="clear" w:color="auto" w:fill="FFFFFF"/>
            <w:tcMar>
              <w:top w:w="0" w:type="dxa"/>
              <w:left w:w="0" w:type="dxa"/>
              <w:bottom w:w="0" w:type="dxa"/>
              <w:right w:w="0" w:type="dxa"/>
            </w:tcMar>
            <w:vAlign w:val="center"/>
          </w:tcPr>
          <w:p w14:paraId="49C582C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37E0FE" w14:textId="77777777" w:rsidR="006F2DD1" w:rsidRDefault="001311F5">
            <w:pPr>
              <w:spacing w:before="100" w:after="100"/>
              <w:ind w:left="100" w:right="100"/>
              <w:jc w:val="right"/>
            </w:pPr>
            <w:r>
              <w:rPr>
                <w:rFonts w:ascii="Arial" w:eastAsia="Arial" w:hAnsi="Arial" w:cs="Arial"/>
                <w:color w:val="000000"/>
                <w:sz w:val="22"/>
                <w:szCs w:val="22"/>
              </w:rPr>
              <w:t>600</w:t>
            </w:r>
          </w:p>
        </w:tc>
      </w:tr>
      <w:tr w:rsidR="006F2DD1" w14:paraId="3C150AF4" w14:textId="77777777" w:rsidTr="006F2DD1">
        <w:trPr>
          <w:cantSplit/>
          <w:jc w:val="center"/>
        </w:trPr>
        <w:tc>
          <w:tcPr>
            <w:tcW w:w="1080" w:type="dxa"/>
            <w:shd w:val="clear" w:color="auto" w:fill="FFFFFF"/>
            <w:tcMar>
              <w:top w:w="0" w:type="dxa"/>
              <w:left w:w="0" w:type="dxa"/>
              <w:bottom w:w="0" w:type="dxa"/>
              <w:right w:w="0" w:type="dxa"/>
            </w:tcMar>
            <w:vAlign w:val="center"/>
          </w:tcPr>
          <w:p w14:paraId="58153182"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0193120"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217E7DDB" w14:textId="77777777" w:rsidR="006F2DD1" w:rsidRDefault="001311F5">
            <w:pPr>
              <w:spacing w:before="100" w:after="100"/>
              <w:ind w:left="100" w:right="100"/>
              <w:jc w:val="right"/>
            </w:pPr>
            <w:r>
              <w:rPr>
                <w:rFonts w:ascii="Arial" w:eastAsia="Arial" w:hAnsi="Arial" w:cs="Arial"/>
                <w:color w:val="000000"/>
                <w:sz w:val="22"/>
                <w:szCs w:val="22"/>
              </w:rPr>
              <w:t>30</w:t>
            </w:r>
          </w:p>
        </w:tc>
        <w:tc>
          <w:tcPr>
            <w:tcW w:w="1080" w:type="dxa"/>
            <w:shd w:val="clear" w:color="auto" w:fill="FFFFFF"/>
            <w:tcMar>
              <w:top w:w="0" w:type="dxa"/>
              <w:left w:w="0" w:type="dxa"/>
              <w:bottom w:w="0" w:type="dxa"/>
              <w:right w:w="0" w:type="dxa"/>
            </w:tcMar>
            <w:vAlign w:val="center"/>
          </w:tcPr>
          <w:p w14:paraId="0CAEFD40" w14:textId="77777777" w:rsidR="006F2DD1" w:rsidRDefault="001311F5">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303626B1" w14:textId="77777777" w:rsidR="006F2DD1" w:rsidRDefault="001311F5">
            <w:pPr>
              <w:spacing w:before="100" w:after="100"/>
              <w:ind w:left="100" w:right="100"/>
              <w:jc w:val="right"/>
            </w:pPr>
            <w:r>
              <w:rPr>
                <w:rFonts w:ascii="Arial" w:eastAsia="Arial" w:hAnsi="Arial" w:cs="Arial"/>
                <w:color w:val="000000"/>
                <w:sz w:val="22"/>
                <w:szCs w:val="22"/>
              </w:rPr>
              <w:t>85</w:t>
            </w:r>
          </w:p>
        </w:tc>
        <w:tc>
          <w:tcPr>
            <w:tcW w:w="1080" w:type="dxa"/>
            <w:shd w:val="clear" w:color="auto" w:fill="FFFFFF"/>
            <w:tcMar>
              <w:top w:w="0" w:type="dxa"/>
              <w:left w:w="0" w:type="dxa"/>
              <w:bottom w:w="0" w:type="dxa"/>
              <w:right w:w="0" w:type="dxa"/>
            </w:tcMar>
            <w:vAlign w:val="center"/>
          </w:tcPr>
          <w:p w14:paraId="28770EB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A7D82EF" w14:textId="77777777" w:rsidR="006F2DD1" w:rsidRDefault="001311F5">
            <w:pPr>
              <w:spacing w:before="100" w:after="100"/>
              <w:ind w:left="100" w:right="100"/>
              <w:jc w:val="right"/>
            </w:pPr>
            <w:r>
              <w:rPr>
                <w:rFonts w:ascii="Arial" w:eastAsia="Arial" w:hAnsi="Arial" w:cs="Arial"/>
                <w:color w:val="000000"/>
                <w:sz w:val="22"/>
                <w:szCs w:val="22"/>
              </w:rPr>
              <w:t>156</w:t>
            </w:r>
          </w:p>
        </w:tc>
      </w:tr>
      <w:tr w:rsidR="006F2DD1" w14:paraId="2B69C731" w14:textId="77777777" w:rsidTr="006F2DD1">
        <w:trPr>
          <w:cantSplit/>
          <w:jc w:val="center"/>
        </w:trPr>
        <w:tc>
          <w:tcPr>
            <w:tcW w:w="1080" w:type="dxa"/>
            <w:shd w:val="clear" w:color="auto" w:fill="FFFFFF"/>
            <w:tcMar>
              <w:top w:w="0" w:type="dxa"/>
              <w:left w:w="0" w:type="dxa"/>
              <w:bottom w:w="0" w:type="dxa"/>
              <w:right w:w="0" w:type="dxa"/>
            </w:tcMar>
            <w:vAlign w:val="center"/>
          </w:tcPr>
          <w:p w14:paraId="0E51FD7F" w14:textId="77777777" w:rsidR="006F2DD1" w:rsidRDefault="001311F5">
            <w:pPr>
              <w:spacing w:before="100" w:after="100"/>
              <w:ind w:left="100" w:right="100"/>
            </w:pPr>
            <w:r>
              <w:rPr>
                <w:rFonts w:ascii="Arial" w:eastAsia="Arial" w:hAnsi="Arial" w:cs="Arial"/>
                <w:color w:val="000000"/>
                <w:sz w:val="22"/>
                <w:szCs w:val="22"/>
              </w:rPr>
              <w:lastRenderedPageBreak/>
              <w:t>BS</w:t>
            </w:r>
          </w:p>
        </w:tc>
        <w:tc>
          <w:tcPr>
            <w:tcW w:w="1080" w:type="dxa"/>
            <w:shd w:val="clear" w:color="auto" w:fill="FFFFFF"/>
            <w:tcMar>
              <w:top w:w="0" w:type="dxa"/>
              <w:left w:w="0" w:type="dxa"/>
              <w:bottom w:w="0" w:type="dxa"/>
              <w:right w:w="0" w:type="dxa"/>
            </w:tcMar>
            <w:vAlign w:val="center"/>
          </w:tcPr>
          <w:p w14:paraId="7A76B638"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37396E5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149E986" w14:textId="77777777" w:rsidR="006F2DD1" w:rsidRDefault="001311F5">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7B909A2F"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7577FB7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6F761A5" w14:textId="77777777" w:rsidR="006F2DD1" w:rsidRDefault="001311F5">
            <w:pPr>
              <w:spacing w:before="100" w:after="100"/>
              <w:ind w:left="100" w:right="100"/>
              <w:jc w:val="right"/>
            </w:pPr>
            <w:r>
              <w:rPr>
                <w:rFonts w:ascii="Arial" w:eastAsia="Arial" w:hAnsi="Arial" w:cs="Arial"/>
                <w:color w:val="000000"/>
                <w:sz w:val="22"/>
                <w:szCs w:val="22"/>
              </w:rPr>
              <w:t>36</w:t>
            </w:r>
          </w:p>
        </w:tc>
      </w:tr>
      <w:tr w:rsidR="006F2DD1" w14:paraId="22D4EC16" w14:textId="77777777" w:rsidTr="006F2DD1">
        <w:trPr>
          <w:cantSplit/>
          <w:jc w:val="center"/>
        </w:trPr>
        <w:tc>
          <w:tcPr>
            <w:tcW w:w="1080" w:type="dxa"/>
            <w:shd w:val="clear" w:color="auto" w:fill="FFFFFF"/>
            <w:tcMar>
              <w:top w:w="0" w:type="dxa"/>
              <w:left w:w="0" w:type="dxa"/>
              <w:bottom w:w="0" w:type="dxa"/>
              <w:right w:w="0" w:type="dxa"/>
            </w:tcMar>
            <w:vAlign w:val="center"/>
          </w:tcPr>
          <w:p w14:paraId="140B6AE3"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15102FE7"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290A758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14C8AC0" w14:textId="77777777" w:rsidR="006F2DD1" w:rsidRDefault="001311F5">
            <w:pPr>
              <w:spacing w:before="100" w:after="100"/>
              <w:ind w:left="100" w:right="100"/>
              <w:jc w:val="right"/>
            </w:pPr>
            <w:r>
              <w:rPr>
                <w:rFonts w:ascii="Arial" w:eastAsia="Arial" w:hAnsi="Arial" w:cs="Arial"/>
                <w:color w:val="000000"/>
                <w:sz w:val="22"/>
                <w:szCs w:val="22"/>
              </w:rPr>
              <w:t>10</w:t>
            </w:r>
          </w:p>
        </w:tc>
        <w:tc>
          <w:tcPr>
            <w:tcW w:w="1080" w:type="dxa"/>
            <w:shd w:val="clear" w:color="auto" w:fill="FFFFFF"/>
            <w:tcMar>
              <w:top w:w="0" w:type="dxa"/>
              <w:left w:w="0" w:type="dxa"/>
              <w:bottom w:w="0" w:type="dxa"/>
              <w:right w:w="0" w:type="dxa"/>
            </w:tcMar>
            <w:vAlign w:val="center"/>
          </w:tcPr>
          <w:p w14:paraId="4073AA23" w14:textId="77777777" w:rsidR="006F2DD1" w:rsidRDefault="001311F5">
            <w:pPr>
              <w:spacing w:before="100" w:after="100"/>
              <w:ind w:left="100" w:right="100"/>
              <w:jc w:val="right"/>
            </w:pPr>
            <w:r>
              <w:rPr>
                <w:rFonts w:ascii="Arial" w:eastAsia="Arial" w:hAnsi="Arial" w:cs="Arial"/>
                <w:color w:val="000000"/>
                <w:sz w:val="22"/>
                <w:szCs w:val="22"/>
              </w:rPr>
              <w:t>19</w:t>
            </w:r>
          </w:p>
        </w:tc>
        <w:tc>
          <w:tcPr>
            <w:tcW w:w="1080" w:type="dxa"/>
            <w:shd w:val="clear" w:color="auto" w:fill="FFFFFF"/>
            <w:tcMar>
              <w:top w:w="0" w:type="dxa"/>
              <w:left w:w="0" w:type="dxa"/>
              <w:bottom w:w="0" w:type="dxa"/>
              <w:right w:w="0" w:type="dxa"/>
            </w:tcMar>
            <w:vAlign w:val="center"/>
          </w:tcPr>
          <w:p w14:paraId="3052D80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358FA7" w14:textId="77777777" w:rsidR="006F2DD1" w:rsidRDefault="001311F5">
            <w:pPr>
              <w:spacing w:before="100" w:after="100"/>
              <w:ind w:left="100" w:right="100"/>
              <w:jc w:val="right"/>
            </w:pPr>
            <w:r>
              <w:rPr>
                <w:rFonts w:ascii="Arial" w:eastAsia="Arial" w:hAnsi="Arial" w:cs="Arial"/>
                <w:color w:val="000000"/>
                <w:sz w:val="22"/>
                <w:szCs w:val="22"/>
              </w:rPr>
              <w:t>29</w:t>
            </w:r>
          </w:p>
        </w:tc>
      </w:tr>
      <w:tr w:rsidR="006F2DD1" w14:paraId="37454B09" w14:textId="77777777" w:rsidTr="006F2DD1">
        <w:trPr>
          <w:cantSplit/>
          <w:jc w:val="center"/>
        </w:trPr>
        <w:tc>
          <w:tcPr>
            <w:tcW w:w="1080" w:type="dxa"/>
            <w:shd w:val="clear" w:color="auto" w:fill="FFFFFF"/>
            <w:tcMar>
              <w:top w:w="0" w:type="dxa"/>
              <w:left w:w="0" w:type="dxa"/>
              <w:bottom w:w="0" w:type="dxa"/>
              <w:right w:w="0" w:type="dxa"/>
            </w:tcMar>
            <w:vAlign w:val="center"/>
          </w:tcPr>
          <w:p w14:paraId="5D71C98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714E23F3"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5DC61989" w14:textId="77777777" w:rsidR="006F2DD1" w:rsidRDefault="001311F5">
            <w:pPr>
              <w:spacing w:before="100" w:after="100"/>
              <w:ind w:left="100" w:right="100"/>
              <w:jc w:val="right"/>
            </w:pPr>
            <w:r>
              <w:rPr>
                <w:rFonts w:ascii="Arial" w:eastAsia="Arial" w:hAnsi="Arial" w:cs="Arial"/>
                <w:color w:val="000000"/>
                <w:sz w:val="22"/>
                <w:szCs w:val="22"/>
              </w:rPr>
              <w:t>26</w:t>
            </w:r>
          </w:p>
        </w:tc>
        <w:tc>
          <w:tcPr>
            <w:tcW w:w="1080" w:type="dxa"/>
            <w:shd w:val="clear" w:color="auto" w:fill="FFFFFF"/>
            <w:tcMar>
              <w:top w:w="0" w:type="dxa"/>
              <w:left w:w="0" w:type="dxa"/>
              <w:bottom w:w="0" w:type="dxa"/>
              <w:right w:w="0" w:type="dxa"/>
            </w:tcMar>
            <w:vAlign w:val="center"/>
          </w:tcPr>
          <w:p w14:paraId="13CE8B24" w14:textId="77777777" w:rsidR="006F2DD1" w:rsidRDefault="001311F5">
            <w:pPr>
              <w:spacing w:before="100" w:after="100"/>
              <w:ind w:left="100" w:right="100"/>
              <w:jc w:val="right"/>
            </w:pPr>
            <w:r>
              <w:rPr>
                <w:rFonts w:ascii="Arial" w:eastAsia="Arial" w:hAnsi="Arial" w:cs="Arial"/>
                <w:color w:val="000000"/>
                <w:sz w:val="22"/>
                <w:szCs w:val="22"/>
              </w:rPr>
              <w:t>5</w:t>
            </w:r>
          </w:p>
        </w:tc>
        <w:tc>
          <w:tcPr>
            <w:tcW w:w="1080" w:type="dxa"/>
            <w:shd w:val="clear" w:color="auto" w:fill="FFFFFF"/>
            <w:tcMar>
              <w:top w:w="0" w:type="dxa"/>
              <w:left w:w="0" w:type="dxa"/>
              <w:bottom w:w="0" w:type="dxa"/>
              <w:right w:w="0" w:type="dxa"/>
            </w:tcMar>
            <w:vAlign w:val="center"/>
          </w:tcPr>
          <w:p w14:paraId="75BCACE8" w14:textId="77777777" w:rsidR="006F2DD1" w:rsidRDefault="001311F5">
            <w:pPr>
              <w:spacing w:before="100" w:after="100"/>
              <w:ind w:left="100" w:right="100"/>
              <w:jc w:val="right"/>
            </w:pPr>
            <w:r>
              <w:rPr>
                <w:rFonts w:ascii="Arial" w:eastAsia="Arial" w:hAnsi="Arial" w:cs="Arial"/>
                <w:color w:val="000000"/>
                <w:sz w:val="22"/>
                <w:szCs w:val="22"/>
              </w:rPr>
              <w:t>81</w:t>
            </w:r>
          </w:p>
        </w:tc>
        <w:tc>
          <w:tcPr>
            <w:tcW w:w="1080" w:type="dxa"/>
            <w:shd w:val="clear" w:color="auto" w:fill="FFFFFF"/>
            <w:tcMar>
              <w:top w:w="0" w:type="dxa"/>
              <w:left w:w="0" w:type="dxa"/>
              <w:bottom w:w="0" w:type="dxa"/>
              <w:right w:w="0" w:type="dxa"/>
            </w:tcMar>
            <w:vAlign w:val="center"/>
          </w:tcPr>
          <w:p w14:paraId="62422F6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0214448" w14:textId="77777777" w:rsidR="006F2DD1" w:rsidRDefault="001311F5">
            <w:pPr>
              <w:spacing w:before="100" w:after="100"/>
              <w:ind w:left="100" w:right="100"/>
              <w:jc w:val="right"/>
            </w:pPr>
            <w:r>
              <w:rPr>
                <w:rFonts w:ascii="Arial" w:eastAsia="Arial" w:hAnsi="Arial" w:cs="Arial"/>
                <w:color w:val="000000"/>
                <w:sz w:val="22"/>
                <w:szCs w:val="22"/>
              </w:rPr>
              <w:t>112</w:t>
            </w:r>
          </w:p>
        </w:tc>
      </w:tr>
      <w:tr w:rsidR="006F2DD1" w14:paraId="34C5F8C6" w14:textId="77777777" w:rsidTr="006F2DD1">
        <w:trPr>
          <w:cantSplit/>
          <w:jc w:val="center"/>
        </w:trPr>
        <w:tc>
          <w:tcPr>
            <w:tcW w:w="1080" w:type="dxa"/>
            <w:shd w:val="clear" w:color="auto" w:fill="FFFFFF"/>
            <w:tcMar>
              <w:top w:w="0" w:type="dxa"/>
              <w:left w:w="0" w:type="dxa"/>
              <w:bottom w:w="0" w:type="dxa"/>
              <w:right w:w="0" w:type="dxa"/>
            </w:tcMar>
            <w:vAlign w:val="center"/>
          </w:tcPr>
          <w:p w14:paraId="785C59A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9E95802"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57E1F880" w14:textId="77777777" w:rsidR="006F2DD1" w:rsidRDefault="001311F5">
            <w:pPr>
              <w:spacing w:before="100" w:after="100"/>
              <w:ind w:left="100" w:right="100"/>
              <w:jc w:val="right"/>
            </w:pPr>
            <w:r>
              <w:rPr>
                <w:rFonts w:ascii="Arial" w:eastAsia="Arial" w:hAnsi="Arial" w:cs="Arial"/>
                <w:color w:val="000000"/>
                <w:sz w:val="22"/>
                <w:szCs w:val="22"/>
              </w:rPr>
              <w:t>111</w:t>
            </w:r>
          </w:p>
        </w:tc>
        <w:tc>
          <w:tcPr>
            <w:tcW w:w="1080" w:type="dxa"/>
            <w:shd w:val="clear" w:color="auto" w:fill="FFFFFF"/>
            <w:tcMar>
              <w:top w:w="0" w:type="dxa"/>
              <w:left w:w="0" w:type="dxa"/>
              <w:bottom w:w="0" w:type="dxa"/>
              <w:right w:w="0" w:type="dxa"/>
            </w:tcMar>
            <w:vAlign w:val="center"/>
          </w:tcPr>
          <w:p w14:paraId="1307340C" w14:textId="77777777" w:rsidR="006F2DD1" w:rsidRDefault="001311F5">
            <w:pPr>
              <w:spacing w:before="100" w:after="100"/>
              <w:ind w:left="100" w:right="100"/>
              <w:jc w:val="right"/>
            </w:pPr>
            <w:r>
              <w:rPr>
                <w:rFonts w:ascii="Arial" w:eastAsia="Arial" w:hAnsi="Arial" w:cs="Arial"/>
                <w:color w:val="000000"/>
                <w:sz w:val="22"/>
                <w:szCs w:val="22"/>
              </w:rPr>
              <w:t>42</w:t>
            </w:r>
          </w:p>
        </w:tc>
        <w:tc>
          <w:tcPr>
            <w:tcW w:w="1080" w:type="dxa"/>
            <w:shd w:val="clear" w:color="auto" w:fill="FFFFFF"/>
            <w:tcMar>
              <w:top w:w="0" w:type="dxa"/>
              <w:left w:w="0" w:type="dxa"/>
              <w:bottom w:w="0" w:type="dxa"/>
              <w:right w:w="0" w:type="dxa"/>
            </w:tcMar>
            <w:vAlign w:val="center"/>
          </w:tcPr>
          <w:p w14:paraId="16647944" w14:textId="77777777" w:rsidR="006F2DD1" w:rsidRDefault="001311F5">
            <w:pPr>
              <w:spacing w:before="100" w:after="100"/>
              <w:ind w:left="100" w:right="100"/>
              <w:jc w:val="right"/>
            </w:pPr>
            <w:r>
              <w:rPr>
                <w:rFonts w:ascii="Arial" w:eastAsia="Arial" w:hAnsi="Arial" w:cs="Arial"/>
                <w:color w:val="000000"/>
                <w:sz w:val="22"/>
                <w:szCs w:val="22"/>
              </w:rPr>
              <w:t>179</w:t>
            </w:r>
          </w:p>
        </w:tc>
        <w:tc>
          <w:tcPr>
            <w:tcW w:w="1080" w:type="dxa"/>
            <w:shd w:val="clear" w:color="auto" w:fill="FFFFFF"/>
            <w:tcMar>
              <w:top w:w="0" w:type="dxa"/>
              <w:left w:w="0" w:type="dxa"/>
              <w:bottom w:w="0" w:type="dxa"/>
              <w:right w:w="0" w:type="dxa"/>
            </w:tcMar>
            <w:vAlign w:val="center"/>
          </w:tcPr>
          <w:p w14:paraId="278CF56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5B03AA0" w14:textId="77777777" w:rsidR="006F2DD1" w:rsidRDefault="001311F5">
            <w:pPr>
              <w:spacing w:before="100" w:after="100"/>
              <w:ind w:left="100" w:right="100"/>
              <w:jc w:val="right"/>
            </w:pPr>
            <w:r>
              <w:rPr>
                <w:rFonts w:ascii="Arial" w:eastAsia="Arial" w:hAnsi="Arial" w:cs="Arial"/>
                <w:color w:val="000000"/>
                <w:sz w:val="22"/>
                <w:szCs w:val="22"/>
              </w:rPr>
              <w:t>332</w:t>
            </w:r>
          </w:p>
        </w:tc>
      </w:tr>
      <w:tr w:rsidR="006F2DD1" w14:paraId="577D1C05" w14:textId="77777777" w:rsidTr="006F2DD1">
        <w:trPr>
          <w:cantSplit/>
          <w:jc w:val="center"/>
        </w:trPr>
        <w:tc>
          <w:tcPr>
            <w:tcW w:w="1080" w:type="dxa"/>
            <w:shd w:val="clear" w:color="auto" w:fill="FFFFFF"/>
            <w:tcMar>
              <w:top w:w="0" w:type="dxa"/>
              <w:left w:w="0" w:type="dxa"/>
              <w:bottom w:w="0" w:type="dxa"/>
              <w:right w:w="0" w:type="dxa"/>
            </w:tcMar>
            <w:vAlign w:val="center"/>
          </w:tcPr>
          <w:p w14:paraId="29E585F1"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550495D"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541B5451" w14:textId="77777777" w:rsidR="006F2DD1" w:rsidRDefault="001311F5">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377E97F8" w14:textId="77777777" w:rsidR="006F2DD1" w:rsidRDefault="001311F5">
            <w:pPr>
              <w:spacing w:before="100" w:after="100"/>
              <w:ind w:left="100" w:right="100"/>
              <w:jc w:val="right"/>
            </w:pPr>
            <w:r>
              <w:rPr>
                <w:rFonts w:ascii="Arial" w:eastAsia="Arial" w:hAnsi="Arial" w:cs="Arial"/>
                <w:color w:val="000000"/>
                <w:sz w:val="22"/>
                <w:szCs w:val="22"/>
              </w:rPr>
              <w:t>67</w:t>
            </w:r>
          </w:p>
        </w:tc>
        <w:tc>
          <w:tcPr>
            <w:tcW w:w="1080" w:type="dxa"/>
            <w:shd w:val="clear" w:color="auto" w:fill="FFFFFF"/>
            <w:tcMar>
              <w:top w:w="0" w:type="dxa"/>
              <w:left w:w="0" w:type="dxa"/>
              <w:bottom w:w="0" w:type="dxa"/>
              <w:right w:w="0" w:type="dxa"/>
            </w:tcMar>
            <w:vAlign w:val="center"/>
          </w:tcPr>
          <w:p w14:paraId="0E98D831" w14:textId="77777777" w:rsidR="006F2DD1" w:rsidRDefault="001311F5">
            <w:pPr>
              <w:spacing w:before="100" w:after="100"/>
              <w:ind w:left="100" w:right="100"/>
              <w:jc w:val="right"/>
            </w:pPr>
            <w:r>
              <w:rPr>
                <w:rFonts w:ascii="Arial" w:eastAsia="Arial" w:hAnsi="Arial" w:cs="Arial"/>
                <w:color w:val="000000"/>
                <w:sz w:val="22"/>
                <w:szCs w:val="22"/>
              </w:rPr>
              <w:t>174</w:t>
            </w:r>
          </w:p>
        </w:tc>
        <w:tc>
          <w:tcPr>
            <w:tcW w:w="1080" w:type="dxa"/>
            <w:shd w:val="clear" w:color="auto" w:fill="FFFFFF"/>
            <w:tcMar>
              <w:top w:w="0" w:type="dxa"/>
              <w:left w:w="0" w:type="dxa"/>
              <w:bottom w:w="0" w:type="dxa"/>
              <w:right w:w="0" w:type="dxa"/>
            </w:tcMar>
            <w:vAlign w:val="center"/>
          </w:tcPr>
          <w:p w14:paraId="18AA942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01CF5D" w14:textId="77777777" w:rsidR="006F2DD1" w:rsidRDefault="001311F5">
            <w:pPr>
              <w:spacing w:before="100" w:after="100"/>
              <w:ind w:left="100" w:right="100"/>
              <w:jc w:val="right"/>
            </w:pPr>
            <w:r>
              <w:rPr>
                <w:rFonts w:ascii="Arial" w:eastAsia="Arial" w:hAnsi="Arial" w:cs="Arial"/>
                <w:color w:val="000000"/>
                <w:sz w:val="22"/>
                <w:szCs w:val="22"/>
              </w:rPr>
              <w:t>473</w:t>
            </w:r>
          </w:p>
        </w:tc>
      </w:tr>
      <w:tr w:rsidR="006F2DD1" w14:paraId="7C78C269" w14:textId="77777777" w:rsidTr="006F2DD1">
        <w:trPr>
          <w:cantSplit/>
          <w:jc w:val="center"/>
        </w:trPr>
        <w:tc>
          <w:tcPr>
            <w:tcW w:w="1080" w:type="dxa"/>
            <w:shd w:val="clear" w:color="auto" w:fill="FFFFFF"/>
            <w:tcMar>
              <w:top w:w="0" w:type="dxa"/>
              <w:left w:w="0" w:type="dxa"/>
              <w:bottom w:w="0" w:type="dxa"/>
              <w:right w:w="0" w:type="dxa"/>
            </w:tcMar>
            <w:vAlign w:val="center"/>
          </w:tcPr>
          <w:p w14:paraId="75A8C19B"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661856AF"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4EC26FAF" w14:textId="77777777" w:rsidR="006F2DD1" w:rsidRDefault="001311F5">
            <w:pPr>
              <w:spacing w:before="100" w:after="100"/>
              <w:ind w:left="100" w:right="100"/>
              <w:jc w:val="right"/>
            </w:pPr>
            <w:r>
              <w:rPr>
                <w:rFonts w:ascii="Arial" w:eastAsia="Arial" w:hAnsi="Arial" w:cs="Arial"/>
                <w:color w:val="000000"/>
                <w:sz w:val="22"/>
                <w:szCs w:val="22"/>
              </w:rPr>
              <w:t>79</w:t>
            </w:r>
          </w:p>
        </w:tc>
        <w:tc>
          <w:tcPr>
            <w:tcW w:w="1080" w:type="dxa"/>
            <w:shd w:val="clear" w:color="auto" w:fill="FFFFFF"/>
            <w:tcMar>
              <w:top w:w="0" w:type="dxa"/>
              <w:left w:w="0" w:type="dxa"/>
              <w:bottom w:w="0" w:type="dxa"/>
              <w:right w:w="0" w:type="dxa"/>
            </w:tcMar>
            <w:vAlign w:val="center"/>
          </w:tcPr>
          <w:p w14:paraId="14436CEF" w14:textId="77777777" w:rsidR="006F2DD1" w:rsidRDefault="001311F5">
            <w:pPr>
              <w:spacing w:before="100" w:after="100"/>
              <w:ind w:left="100" w:right="100"/>
              <w:jc w:val="right"/>
            </w:pPr>
            <w:r>
              <w:rPr>
                <w:rFonts w:ascii="Arial" w:eastAsia="Arial" w:hAnsi="Arial" w:cs="Arial"/>
                <w:color w:val="000000"/>
                <w:sz w:val="22"/>
                <w:szCs w:val="22"/>
              </w:rPr>
              <w:t>46</w:t>
            </w:r>
          </w:p>
        </w:tc>
        <w:tc>
          <w:tcPr>
            <w:tcW w:w="1080" w:type="dxa"/>
            <w:shd w:val="clear" w:color="auto" w:fill="FFFFFF"/>
            <w:tcMar>
              <w:top w:w="0" w:type="dxa"/>
              <w:left w:w="0" w:type="dxa"/>
              <w:bottom w:w="0" w:type="dxa"/>
              <w:right w:w="0" w:type="dxa"/>
            </w:tcMar>
            <w:vAlign w:val="center"/>
          </w:tcPr>
          <w:p w14:paraId="79B6D6ED" w14:textId="77777777" w:rsidR="006F2DD1" w:rsidRDefault="001311F5">
            <w:pPr>
              <w:spacing w:before="100" w:after="100"/>
              <w:ind w:left="100" w:right="100"/>
              <w:jc w:val="right"/>
            </w:pPr>
            <w:r>
              <w:rPr>
                <w:rFonts w:ascii="Arial" w:eastAsia="Arial" w:hAnsi="Arial" w:cs="Arial"/>
                <w:color w:val="000000"/>
                <w:sz w:val="22"/>
                <w:szCs w:val="22"/>
              </w:rPr>
              <w:t>34</w:t>
            </w:r>
          </w:p>
        </w:tc>
        <w:tc>
          <w:tcPr>
            <w:tcW w:w="1080" w:type="dxa"/>
            <w:shd w:val="clear" w:color="auto" w:fill="FFFFFF"/>
            <w:tcMar>
              <w:top w:w="0" w:type="dxa"/>
              <w:left w:w="0" w:type="dxa"/>
              <w:bottom w:w="0" w:type="dxa"/>
              <w:right w:w="0" w:type="dxa"/>
            </w:tcMar>
            <w:vAlign w:val="center"/>
          </w:tcPr>
          <w:p w14:paraId="7660349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3CE4D4F" w14:textId="77777777" w:rsidR="006F2DD1" w:rsidRDefault="001311F5">
            <w:pPr>
              <w:spacing w:before="100" w:after="100"/>
              <w:ind w:left="100" w:right="100"/>
              <w:jc w:val="right"/>
            </w:pPr>
            <w:r>
              <w:rPr>
                <w:rFonts w:ascii="Arial" w:eastAsia="Arial" w:hAnsi="Arial" w:cs="Arial"/>
                <w:color w:val="000000"/>
                <w:sz w:val="22"/>
                <w:szCs w:val="22"/>
              </w:rPr>
              <w:t>159</w:t>
            </w:r>
          </w:p>
        </w:tc>
      </w:tr>
      <w:tr w:rsidR="006F2DD1" w14:paraId="3A975967" w14:textId="77777777" w:rsidTr="006F2DD1">
        <w:trPr>
          <w:cantSplit/>
          <w:jc w:val="center"/>
        </w:trPr>
        <w:tc>
          <w:tcPr>
            <w:tcW w:w="1080" w:type="dxa"/>
            <w:shd w:val="clear" w:color="auto" w:fill="FFFFFF"/>
            <w:tcMar>
              <w:top w:w="0" w:type="dxa"/>
              <w:left w:w="0" w:type="dxa"/>
              <w:bottom w:w="0" w:type="dxa"/>
              <w:right w:w="0" w:type="dxa"/>
            </w:tcMar>
            <w:vAlign w:val="center"/>
          </w:tcPr>
          <w:p w14:paraId="3FC739DE"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5903E013"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4B81E5C" w14:textId="77777777" w:rsidR="006F2DD1" w:rsidRDefault="001311F5">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267160A7" w14:textId="77777777" w:rsidR="006F2DD1" w:rsidRDefault="001311F5">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6695A71B" w14:textId="77777777" w:rsidR="006F2DD1" w:rsidRDefault="001311F5">
            <w:pPr>
              <w:spacing w:before="100" w:after="100"/>
              <w:ind w:left="100" w:right="100"/>
              <w:jc w:val="right"/>
            </w:pPr>
            <w:r>
              <w:rPr>
                <w:rFonts w:ascii="Arial" w:eastAsia="Arial" w:hAnsi="Arial" w:cs="Arial"/>
                <w:color w:val="000000"/>
                <w:sz w:val="22"/>
                <w:szCs w:val="22"/>
              </w:rPr>
              <w:t>101</w:t>
            </w:r>
          </w:p>
        </w:tc>
        <w:tc>
          <w:tcPr>
            <w:tcW w:w="1080" w:type="dxa"/>
            <w:shd w:val="clear" w:color="auto" w:fill="FFFFFF"/>
            <w:tcMar>
              <w:top w:w="0" w:type="dxa"/>
              <w:left w:w="0" w:type="dxa"/>
              <w:bottom w:w="0" w:type="dxa"/>
              <w:right w:w="0" w:type="dxa"/>
            </w:tcMar>
            <w:vAlign w:val="center"/>
          </w:tcPr>
          <w:p w14:paraId="163898BE"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14487403" w14:textId="77777777" w:rsidR="006F2DD1" w:rsidRDefault="001311F5">
            <w:pPr>
              <w:spacing w:before="100" w:after="100"/>
              <w:ind w:left="100" w:right="100"/>
              <w:jc w:val="right"/>
            </w:pPr>
            <w:r>
              <w:rPr>
                <w:rFonts w:ascii="Arial" w:eastAsia="Arial" w:hAnsi="Arial" w:cs="Arial"/>
                <w:color w:val="000000"/>
                <w:sz w:val="22"/>
                <w:szCs w:val="22"/>
              </w:rPr>
              <w:t>254</w:t>
            </w:r>
          </w:p>
        </w:tc>
      </w:tr>
      <w:tr w:rsidR="006F2DD1" w14:paraId="44AA0DCA" w14:textId="77777777" w:rsidTr="006F2DD1">
        <w:trPr>
          <w:cantSplit/>
          <w:jc w:val="center"/>
        </w:trPr>
        <w:tc>
          <w:tcPr>
            <w:tcW w:w="1080" w:type="dxa"/>
            <w:shd w:val="clear" w:color="auto" w:fill="FFFFFF"/>
            <w:tcMar>
              <w:top w:w="0" w:type="dxa"/>
              <w:left w:w="0" w:type="dxa"/>
              <w:bottom w:w="0" w:type="dxa"/>
              <w:right w:w="0" w:type="dxa"/>
            </w:tcMar>
            <w:vAlign w:val="center"/>
          </w:tcPr>
          <w:p w14:paraId="5B4D94BD"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4A500C13"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7BEC0094" w14:textId="77777777" w:rsidR="006F2DD1" w:rsidRDefault="001311F5">
            <w:pPr>
              <w:spacing w:before="100" w:after="100"/>
              <w:ind w:left="100" w:right="100"/>
              <w:jc w:val="right"/>
            </w:pPr>
            <w:r>
              <w:rPr>
                <w:rFonts w:ascii="Arial" w:eastAsia="Arial" w:hAnsi="Arial" w:cs="Arial"/>
                <w:color w:val="000000"/>
                <w:sz w:val="22"/>
                <w:szCs w:val="22"/>
              </w:rPr>
              <w:t>137</w:t>
            </w:r>
          </w:p>
        </w:tc>
        <w:tc>
          <w:tcPr>
            <w:tcW w:w="1080" w:type="dxa"/>
            <w:shd w:val="clear" w:color="auto" w:fill="FFFFFF"/>
            <w:tcMar>
              <w:top w:w="0" w:type="dxa"/>
              <w:left w:w="0" w:type="dxa"/>
              <w:bottom w:w="0" w:type="dxa"/>
              <w:right w:w="0" w:type="dxa"/>
            </w:tcMar>
            <w:vAlign w:val="center"/>
          </w:tcPr>
          <w:p w14:paraId="27DF1924" w14:textId="77777777" w:rsidR="006F2DD1" w:rsidRDefault="001311F5">
            <w:pPr>
              <w:spacing w:before="100" w:after="100"/>
              <w:ind w:left="100" w:right="100"/>
              <w:jc w:val="right"/>
            </w:pPr>
            <w:r>
              <w:rPr>
                <w:rFonts w:ascii="Arial" w:eastAsia="Arial" w:hAnsi="Arial" w:cs="Arial"/>
                <w:color w:val="000000"/>
                <w:sz w:val="22"/>
                <w:szCs w:val="22"/>
              </w:rPr>
              <w:t>16</w:t>
            </w:r>
          </w:p>
        </w:tc>
        <w:tc>
          <w:tcPr>
            <w:tcW w:w="1080" w:type="dxa"/>
            <w:shd w:val="clear" w:color="auto" w:fill="FFFFFF"/>
            <w:tcMar>
              <w:top w:w="0" w:type="dxa"/>
              <w:left w:w="0" w:type="dxa"/>
              <w:bottom w:w="0" w:type="dxa"/>
              <w:right w:w="0" w:type="dxa"/>
            </w:tcMar>
            <w:vAlign w:val="center"/>
          </w:tcPr>
          <w:p w14:paraId="34D438CB" w14:textId="77777777" w:rsidR="006F2DD1" w:rsidRDefault="001311F5">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4C939ED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4232F7" w14:textId="77777777" w:rsidR="006F2DD1" w:rsidRDefault="001311F5">
            <w:pPr>
              <w:spacing w:before="100" w:after="100"/>
              <w:ind w:left="100" w:right="100"/>
              <w:jc w:val="right"/>
            </w:pPr>
            <w:r>
              <w:rPr>
                <w:rFonts w:ascii="Arial" w:eastAsia="Arial" w:hAnsi="Arial" w:cs="Arial"/>
                <w:color w:val="000000"/>
                <w:sz w:val="22"/>
                <w:szCs w:val="22"/>
              </w:rPr>
              <w:t>267</w:t>
            </w:r>
          </w:p>
        </w:tc>
      </w:tr>
      <w:tr w:rsidR="006F2DD1" w14:paraId="493D3877" w14:textId="77777777" w:rsidTr="006F2DD1">
        <w:trPr>
          <w:cantSplit/>
          <w:jc w:val="center"/>
        </w:trPr>
        <w:tc>
          <w:tcPr>
            <w:tcW w:w="1080" w:type="dxa"/>
            <w:shd w:val="clear" w:color="auto" w:fill="FFFFFF"/>
            <w:tcMar>
              <w:top w:w="0" w:type="dxa"/>
              <w:left w:w="0" w:type="dxa"/>
              <w:bottom w:w="0" w:type="dxa"/>
              <w:right w:w="0" w:type="dxa"/>
            </w:tcMar>
            <w:vAlign w:val="center"/>
          </w:tcPr>
          <w:p w14:paraId="4ADFD2FA" w14:textId="77777777" w:rsidR="006F2DD1" w:rsidRDefault="001311F5">
            <w:pPr>
              <w:spacing w:before="100" w:after="100"/>
              <w:ind w:left="100" w:right="100"/>
            </w:pPr>
            <w:r>
              <w:rPr>
                <w:rFonts w:ascii="Arial" w:eastAsia="Arial" w:hAnsi="Arial" w:cs="Arial"/>
                <w:color w:val="000000"/>
                <w:sz w:val="22"/>
                <w:szCs w:val="22"/>
              </w:rPr>
              <w:t>BS</w:t>
            </w:r>
          </w:p>
        </w:tc>
        <w:tc>
          <w:tcPr>
            <w:tcW w:w="1080" w:type="dxa"/>
            <w:shd w:val="clear" w:color="auto" w:fill="FFFFFF"/>
            <w:tcMar>
              <w:top w:w="0" w:type="dxa"/>
              <w:left w:w="0" w:type="dxa"/>
              <w:bottom w:w="0" w:type="dxa"/>
              <w:right w:w="0" w:type="dxa"/>
            </w:tcMar>
            <w:vAlign w:val="center"/>
          </w:tcPr>
          <w:p w14:paraId="07AD9D6F"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2A7D7248" w14:textId="77777777" w:rsidR="006F2DD1" w:rsidRDefault="001311F5">
            <w:pPr>
              <w:spacing w:before="100" w:after="100"/>
              <w:ind w:left="100" w:right="100"/>
              <w:jc w:val="right"/>
            </w:pPr>
            <w:r>
              <w:rPr>
                <w:rFonts w:ascii="Arial" w:eastAsia="Arial" w:hAnsi="Arial" w:cs="Arial"/>
                <w:color w:val="000000"/>
                <w:sz w:val="22"/>
                <w:szCs w:val="22"/>
              </w:rPr>
              <w:t>266</w:t>
            </w:r>
          </w:p>
        </w:tc>
        <w:tc>
          <w:tcPr>
            <w:tcW w:w="1080" w:type="dxa"/>
            <w:shd w:val="clear" w:color="auto" w:fill="FFFFFF"/>
            <w:tcMar>
              <w:top w:w="0" w:type="dxa"/>
              <w:left w:w="0" w:type="dxa"/>
              <w:bottom w:w="0" w:type="dxa"/>
              <w:right w:w="0" w:type="dxa"/>
            </w:tcMar>
            <w:vAlign w:val="center"/>
          </w:tcPr>
          <w:p w14:paraId="29960E85"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CB7E066" w14:textId="77777777" w:rsidR="006F2DD1" w:rsidRDefault="001311F5">
            <w:pPr>
              <w:spacing w:before="100" w:after="100"/>
              <w:ind w:left="100" w:right="100"/>
              <w:jc w:val="right"/>
            </w:pPr>
            <w:r>
              <w:rPr>
                <w:rFonts w:ascii="Arial" w:eastAsia="Arial" w:hAnsi="Arial" w:cs="Arial"/>
                <w:color w:val="000000"/>
                <w:sz w:val="22"/>
                <w:szCs w:val="22"/>
              </w:rPr>
              <w:t>362</w:t>
            </w:r>
          </w:p>
        </w:tc>
        <w:tc>
          <w:tcPr>
            <w:tcW w:w="1080" w:type="dxa"/>
            <w:shd w:val="clear" w:color="auto" w:fill="FFFFFF"/>
            <w:tcMar>
              <w:top w:w="0" w:type="dxa"/>
              <w:left w:w="0" w:type="dxa"/>
              <w:bottom w:w="0" w:type="dxa"/>
              <w:right w:w="0" w:type="dxa"/>
            </w:tcMar>
            <w:vAlign w:val="center"/>
          </w:tcPr>
          <w:p w14:paraId="3528B25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54DEAFF" w14:textId="77777777" w:rsidR="006F2DD1" w:rsidRDefault="001311F5">
            <w:pPr>
              <w:spacing w:before="100" w:after="100"/>
              <w:ind w:left="100" w:right="100"/>
              <w:jc w:val="right"/>
            </w:pPr>
            <w:r>
              <w:rPr>
                <w:rFonts w:ascii="Arial" w:eastAsia="Arial" w:hAnsi="Arial" w:cs="Arial"/>
                <w:color w:val="000000"/>
                <w:sz w:val="22"/>
                <w:szCs w:val="22"/>
              </w:rPr>
              <w:t>634</w:t>
            </w:r>
          </w:p>
        </w:tc>
      </w:tr>
      <w:tr w:rsidR="006F2DD1" w14:paraId="14327FBD" w14:textId="77777777" w:rsidTr="006F2DD1">
        <w:trPr>
          <w:cantSplit/>
          <w:jc w:val="center"/>
        </w:trPr>
        <w:tc>
          <w:tcPr>
            <w:tcW w:w="1080" w:type="dxa"/>
            <w:shd w:val="clear" w:color="auto" w:fill="FFFFFF"/>
            <w:tcMar>
              <w:top w:w="0" w:type="dxa"/>
              <w:left w:w="0" w:type="dxa"/>
              <w:bottom w:w="0" w:type="dxa"/>
              <w:right w:w="0" w:type="dxa"/>
            </w:tcMar>
            <w:vAlign w:val="center"/>
          </w:tcPr>
          <w:p w14:paraId="4CAC0293"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DEB96F8"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520B9291" w14:textId="77777777" w:rsidR="006F2DD1" w:rsidRDefault="001311F5">
            <w:pPr>
              <w:spacing w:before="100" w:after="100"/>
              <w:ind w:left="100" w:right="100"/>
              <w:jc w:val="right"/>
            </w:pPr>
            <w:r>
              <w:rPr>
                <w:rFonts w:ascii="Arial" w:eastAsia="Arial" w:hAnsi="Arial" w:cs="Arial"/>
                <w:color w:val="000000"/>
                <w:sz w:val="22"/>
                <w:szCs w:val="22"/>
              </w:rPr>
              <w:t>8</w:t>
            </w:r>
          </w:p>
        </w:tc>
        <w:tc>
          <w:tcPr>
            <w:tcW w:w="1080" w:type="dxa"/>
            <w:shd w:val="clear" w:color="auto" w:fill="FFFFFF"/>
            <w:tcMar>
              <w:top w:w="0" w:type="dxa"/>
              <w:left w:w="0" w:type="dxa"/>
              <w:bottom w:w="0" w:type="dxa"/>
              <w:right w:w="0" w:type="dxa"/>
            </w:tcMar>
            <w:vAlign w:val="center"/>
          </w:tcPr>
          <w:p w14:paraId="2102A2DD" w14:textId="77777777" w:rsidR="006F2DD1" w:rsidRDefault="001311F5">
            <w:pPr>
              <w:spacing w:before="100" w:after="100"/>
              <w:ind w:left="100" w:right="100"/>
              <w:jc w:val="right"/>
            </w:pPr>
            <w:r>
              <w:rPr>
                <w:rFonts w:ascii="Arial" w:eastAsia="Arial" w:hAnsi="Arial" w:cs="Arial"/>
                <w:color w:val="000000"/>
                <w:sz w:val="22"/>
                <w:szCs w:val="22"/>
              </w:rPr>
              <w:t>669</w:t>
            </w:r>
          </w:p>
        </w:tc>
        <w:tc>
          <w:tcPr>
            <w:tcW w:w="1080" w:type="dxa"/>
            <w:shd w:val="clear" w:color="auto" w:fill="FFFFFF"/>
            <w:tcMar>
              <w:top w:w="0" w:type="dxa"/>
              <w:left w:w="0" w:type="dxa"/>
              <w:bottom w:w="0" w:type="dxa"/>
              <w:right w:w="0" w:type="dxa"/>
            </w:tcMar>
            <w:vAlign w:val="center"/>
          </w:tcPr>
          <w:p w14:paraId="7D2EB81F"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45A742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D27A004" w14:textId="77777777" w:rsidR="006F2DD1" w:rsidRDefault="001311F5">
            <w:pPr>
              <w:spacing w:before="100" w:after="100"/>
              <w:ind w:left="100" w:right="100"/>
              <w:jc w:val="right"/>
            </w:pPr>
            <w:r>
              <w:rPr>
                <w:rFonts w:ascii="Arial" w:eastAsia="Arial" w:hAnsi="Arial" w:cs="Arial"/>
                <w:color w:val="000000"/>
                <w:sz w:val="22"/>
                <w:szCs w:val="22"/>
              </w:rPr>
              <w:t>677</w:t>
            </w:r>
          </w:p>
        </w:tc>
      </w:tr>
      <w:tr w:rsidR="006F2DD1" w14:paraId="481E3CBA" w14:textId="77777777" w:rsidTr="006F2DD1">
        <w:trPr>
          <w:cantSplit/>
          <w:jc w:val="center"/>
        </w:trPr>
        <w:tc>
          <w:tcPr>
            <w:tcW w:w="1080" w:type="dxa"/>
            <w:shd w:val="clear" w:color="auto" w:fill="FFFFFF"/>
            <w:tcMar>
              <w:top w:w="0" w:type="dxa"/>
              <w:left w:w="0" w:type="dxa"/>
              <w:bottom w:w="0" w:type="dxa"/>
              <w:right w:w="0" w:type="dxa"/>
            </w:tcMar>
            <w:vAlign w:val="center"/>
          </w:tcPr>
          <w:p w14:paraId="705B37AB"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76739C4B"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C3FEF2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BC628B2" w14:textId="77777777" w:rsidR="006F2DD1" w:rsidRDefault="001311F5">
            <w:pPr>
              <w:spacing w:before="100" w:after="100"/>
              <w:ind w:left="100" w:right="100"/>
              <w:jc w:val="right"/>
            </w:pPr>
            <w:r>
              <w:rPr>
                <w:rFonts w:ascii="Arial" w:eastAsia="Arial" w:hAnsi="Arial" w:cs="Arial"/>
                <w:color w:val="000000"/>
                <w:sz w:val="22"/>
                <w:szCs w:val="22"/>
              </w:rPr>
              <w:t>571</w:t>
            </w:r>
          </w:p>
        </w:tc>
        <w:tc>
          <w:tcPr>
            <w:tcW w:w="1080" w:type="dxa"/>
            <w:shd w:val="clear" w:color="auto" w:fill="FFFFFF"/>
            <w:tcMar>
              <w:top w:w="0" w:type="dxa"/>
              <w:left w:w="0" w:type="dxa"/>
              <w:bottom w:w="0" w:type="dxa"/>
              <w:right w:w="0" w:type="dxa"/>
            </w:tcMar>
            <w:vAlign w:val="center"/>
          </w:tcPr>
          <w:p w14:paraId="0C140EB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885DC2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5B6AD5" w14:textId="77777777" w:rsidR="006F2DD1" w:rsidRDefault="001311F5">
            <w:pPr>
              <w:spacing w:before="100" w:after="100"/>
              <w:ind w:left="100" w:right="100"/>
              <w:jc w:val="right"/>
            </w:pPr>
            <w:r>
              <w:rPr>
                <w:rFonts w:ascii="Arial" w:eastAsia="Arial" w:hAnsi="Arial" w:cs="Arial"/>
                <w:color w:val="000000"/>
                <w:sz w:val="22"/>
                <w:szCs w:val="22"/>
              </w:rPr>
              <w:t>571</w:t>
            </w:r>
          </w:p>
        </w:tc>
      </w:tr>
      <w:tr w:rsidR="006F2DD1" w14:paraId="10237327" w14:textId="77777777" w:rsidTr="006F2DD1">
        <w:trPr>
          <w:cantSplit/>
          <w:jc w:val="center"/>
        </w:trPr>
        <w:tc>
          <w:tcPr>
            <w:tcW w:w="1080" w:type="dxa"/>
            <w:shd w:val="clear" w:color="auto" w:fill="FFFFFF"/>
            <w:tcMar>
              <w:top w:w="0" w:type="dxa"/>
              <w:left w:w="0" w:type="dxa"/>
              <w:bottom w:w="0" w:type="dxa"/>
              <w:right w:w="0" w:type="dxa"/>
            </w:tcMar>
            <w:vAlign w:val="center"/>
          </w:tcPr>
          <w:p w14:paraId="4B0C931F"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3C74E726"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BD4834E"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52BE33C2" w14:textId="77777777" w:rsidR="006F2DD1" w:rsidRDefault="001311F5">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65D46D0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16746F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1A25A9" w14:textId="77777777" w:rsidR="006F2DD1" w:rsidRDefault="001311F5">
            <w:pPr>
              <w:spacing w:before="100" w:after="100"/>
              <w:ind w:left="100" w:right="100"/>
              <w:jc w:val="right"/>
            </w:pPr>
            <w:r>
              <w:rPr>
                <w:rFonts w:ascii="Arial" w:eastAsia="Arial" w:hAnsi="Arial" w:cs="Arial"/>
                <w:color w:val="000000"/>
                <w:sz w:val="22"/>
                <w:szCs w:val="22"/>
              </w:rPr>
              <w:t>309</w:t>
            </w:r>
          </w:p>
        </w:tc>
      </w:tr>
      <w:tr w:rsidR="006F2DD1" w14:paraId="3027C269" w14:textId="77777777" w:rsidTr="006F2DD1">
        <w:trPr>
          <w:cantSplit/>
          <w:jc w:val="center"/>
        </w:trPr>
        <w:tc>
          <w:tcPr>
            <w:tcW w:w="1080" w:type="dxa"/>
            <w:shd w:val="clear" w:color="auto" w:fill="FFFFFF"/>
            <w:tcMar>
              <w:top w:w="0" w:type="dxa"/>
              <w:left w:w="0" w:type="dxa"/>
              <w:bottom w:w="0" w:type="dxa"/>
              <w:right w:w="0" w:type="dxa"/>
            </w:tcMar>
            <w:vAlign w:val="center"/>
          </w:tcPr>
          <w:p w14:paraId="3B055FD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583A3EDA"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4D8A0E2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4EE482" w14:textId="77777777" w:rsidR="006F2DD1" w:rsidRDefault="001311F5">
            <w:pPr>
              <w:spacing w:before="100" w:after="100"/>
              <w:ind w:left="100" w:right="100"/>
              <w:jc w:val="right"/>
            </w:pPr>
            <w:r>
              <w:rPr>
                <w:rFonts w:ascii="Arial" w:eastAsia="Arial" w:hAnsi="Arial" w:cs="Arial"/>
                <w:color w:val="000000"/>
                <w:sz w:val="22"/>
                <w:szCs w:val="22"/>
              </w:rPr>
              <w:t>537</w:t>
            </w:r>
          </w:p>
        </w:tc>
        <w:tc>
          <w:tcPr>
            <w:tcW w:w="1080" w:type="dxa"/>
            <w:shd w:val="clear" w:color="auto" w:fill="FFFFFF"/>
            <w:tcMar>
              <w:top w:w="0" w:type="dxa"/>
              <w:left w:w="0" w:type="dxa"/>
              <w:bottom w:w="0" w:type="dxa"/>
              <w:right w:w="0" w:type="dxa"/>
            </w:tcMar>
            <w:vAlign w:val="center"/>
          </w:tcPr>
          <w:p w14:paraId="21A13B5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16EA34B" w14:textId="77777777" w:rsidR="006F2DD1" w:rsidRDefault="001311F5">
            <w:pPr>
              <w:spacing w:before="100" w:after="100"/>
              <w:ind w:left="100" w:right="100"/>
              <w:jc w:val="right"/>
            </w:pPr>
            <w:r>
              <w:rPr>
                <w:rFonts w:ascii="Arial" w:eastAsia="Arial" w:hAnsi="Arial" w:cs="Arial"/>
                <w:color w:val="000000"/>
                <w:sz w:val="22"/>
                <w:szCs w:val="22"/>
              </w:rPr>
              <w:t>3</w:t>
            </w:r>
          </w:p>
        </w:tc>
        <w:tc>
          <w:tcPr>
            <w:tcW w:w="1080" w:type="dxa"/>
            <w:shd w:val="clear" w:color="auto" w:fill="FFFFFF"/>
            <w:tcMar>
              <w:top w:w="0" w:type="dxa"/>
              <w:left w:w="0" w:type="dxa"/>
              <w:bottom w:w="0" w:type="dxa"/>
              <w:right w:w="0" w:type="dxa"/>
            </w:tcMar>
            <w:vAlign w:val="center"/>
          </w:tcPr>
          <w:p w14:paraId="4C7B458B" w14:textId="77777777" w:rsidR="006F2DD1" w:rsidRDefault="001311F5">
            <w:pPr>
              <w:spacing w:before="100" w:after="100"/>
              <w:ind w:left="100" w:right="100"/>
              <w:jc w:val="right"/>
            </w:pPr>
            <w:r>
              <w:rPr>
                <w:rFonts w:ascii="Arial" w:eastAsia="Arial" w:hAnsi="Arial" w:cs="Arial"/>
                <w:color w:val="000000"/>
                <w:sz w:val="22"/>
                <w:szCs w:val="22"/>
              </w:rPr>
              <w:t>540</w:t>
            </w:r>
          </w:p>
        </w:tc>
      </w:tr>
      <w:tr w:rsidR="006F2DD1" w14:paraId="68CC62B2" w14:textId="77777777" w:rsidTr="006F2DD1">
        <w:trPr>
          <w:cantSplit/>
          <w:jc w:val="center"/>
        </w:trPr>
        <w:tc>
          <w:tcPr>
            <w:tcW w:w="1080" w:type="dxa"/>
            <w:shd w:val="clear" w:color="auto" w:fill="FFFFFF"/>
            <w:tcMar>
              <w:top w:w="0" w:type="dxa"/>
              <w:left w:w="0" w:type="dxa"/>
              <w:bottom w:w="0" w:type="dxa"/>
              <w:right w:w="0" w:type="dxa"/>
            </w:tcMar>
            <w:vAlign w:val="center"/>
          </w:tcPr>
          <w:p w14:paraId="0059F29E"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5BD3AEB"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78A009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445AA68" w14:textId="77777777" w:rsidR="006F2DD1" w:rsidRDefault="001311F5">
            <w:pPr>
              <w:spacing w:before="100" w:after="100"/>
              <w:ind w:left="100" w:right="100"/>
              <w:jc w:val="right"/>
            </w:pPr>
            <w:r>
              <w:rPr>
                <w:rFonts w:ascii="Arial" w:eastAsia="Arial" w:hAnsi="Arial" w:cs="Arial"/>
                <w:color w:val="000000"/>
                <w:sz w:val="22"/>
                <w:szCs w:val="22"/>
              </w:rPr>
              <w:t>152</w:t>
            </w:r>
          </w:p>
        </w:tc>
        <w:tc>
          <w:tcPr>
            <w:tcW w:w="1080" w:type="dxa"/>
            <w:shd w:val="clear" w:color="auto" w:fill="FFFFFF"/>
            <w:tcMar>
              <w:top w:w="0" w:type="dxa"/>
              <w:left w:w="0" w:type="dxa"/>
              <w:bottom w:w="0" w:type="dxa"/>
              <w:right w:w="0" w:type="dxa"/>
            </w:tcMar>
            <w:vAlign w:val="center"/>
          </w:tcPr>
          <w:p w14:paraId="1FA725FD" w14:textId="77777777" w:rsidR="006F2DD1" w:rsidRDefault="001311F5">
            <w:pPr>
              <w:spacing w:before="100" w:after="100"/>
              <w:ind w:left="100" w:right="100"/>
              <w:jc w:val="right"/>
            </w:pPr>
            <w:r>
              <w:rPr>
                <w:rFonts w:ascii="Arial" w:eastAsia="Arial" w:hAnsi="Arial" w:cs="Arial"/>
                <w:color w:val="000000"/>
                <w:sz w:val="22"/>
                <w:szCs w:val="22"/>
              </w:rPr>
              <w:t>44</w:t>
            </w:r>
          </w:p>
        </w:tc>
        <w:tc>
          <w:tcPr>
            <w:tcW w:w="1080" w:type="dxa"/>
            <w:shd w:val="clear" w:color="auto" w:fill="FFFFFF"/>
            <w:tcMar>
              <w:top w:w="0" w:type="dxa"/>
              <w:left w:w="0" w:type="dxa"/>
              <w:bottom w:w="0" w:type="dxa"/>
              <w:right w:w="0" w:type="dxa"/>
            </w:tcMar>
            <w:vAlign w:val="center"/>
          </w:tcPr>
          <w:p w14:paraId="6A692E8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02AE627" w14:textId="77777777" w:rsidR="006F2DD1" w:rsidRDefault="001311F5">
            <w:pPr>
              <w:spacing w:before="100" w:after="100"/>
              <w:ind w:left="100" w:right="100"/>
              <w:jc w:val="right"/>
            </w:pPr>
            <w:r>
              <w:rPr>
                <w:rFonts w:ascii="Arial" w:eastAsia="Arial" w:hAnsi="Arial" w:cs="Arial"/>
                <w:color w:val="000000"/>
                <w:sz w:val="22"/>
                <w:szCs w:val="22"/>
              </w:rPr>
              <w:t>196</w:t>
            </w:r>
          </w:p>
        </w:tc>
      </w:tr>
      <w:tr w:rsidR="006F2DD1" w14:paraId="3B365214" w14:textId="77777777" w:rsidTr="006F2DD1">
        <w:trPr>
          <w:cantSplit/>
          <w:jc w:val="center"/>
        </w:trPr>
        <w:tc>
          <w:tcPr>
            <w:tcW w:w="1080" w:type="dxa"/>
            <w:shd w:val="clear" w:color="auto" w:fill="FFFFFF"/>
            <w:tcMar>
              <w:top w:w="0" w:type="dxa"/>
              <w:left w:w="0" w:type="dxa"/>
              <w:bottom w:w="0" w:type="dxa"/>
              <w:right w:w="0" w:type="dxa"/>
            </w:tcMar>
            <w:vAlign w:val="center"/>
          </w:tcPr>
          <w:p w14:paraId="03F34286"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64BCBD3"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44D71985"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0AFAE22E" w14:textId="77777777" w:rsidR="006F2DD1" w:rsidRDefault="001311F5">
            <w:pPr>
              <w:spacing w:before="100" w:after="100"/>
              <w:ind w:left="100" w:right="100"/>
              <w:jc w:val="right"/>
            </w:pPr>
            <w:r>
              <w:rPr>
                <w:rFonts w:ascii="Arial" w:eastAsia="Arial" w:hAnsi="Arial" w:cs="Arial"/>
                <w:color w:val="000000"/>
                <w:sz w:val="22"/>
                <w:szCs w:val="22"/>
              </w:rPr>
              <w:t>297</w:t>
            </w:r>
          </w:p>
        </w:tc>
        <w:tc>
          <w:tcPr>
            <w:tcW w:w="1080" w:type="dxa"/>
            <w:shd w:val="clear" w:color="auto" w:fill="FFFFFF"/>
            <w:tcMar>
              <w:top w:w="0" w:type="dxa"/>
              <w:left w:w="0" w:type="dxa"/>
              <w:bottom w:w="0" w:type="dxa"/>
              <w:right w:w="0" w:type="dxa"/>
            </w:tcMar>
            <w:vAlign w:val="center"/>
          </w:tcPr>
          <w:p w14:paraId="55C3B08A" w14:textId="77777777" w:rsidR="006F2DD1" w:rsidRDefault="001311F5">
            <w:pPr>
              <w:spacing w:before="100" w:after="100"/>
              <w:ind w:left="100" w:right="100"/>
              <w:jc w:val="right"/>
            </w:pPr>
            <w:r>
              <w:rPr>
                <w:rFonts w:ascii="Arial" w:eastAsia="Arial" w:hAnsi="Arial" w:cs="Arial"/>
                <w:color w:val="000000"/>
                <w:sz w:val="22"/>
                <w:szCs w:val="22"/>
              </w:rPr>
              <w:t>29</w:t>
            </w:r>
          </w:p>
        </w:tc>
        <w:tc>
          <w:tcPr>
            <w:tcW w:w="1080" w:type="dxa"/>
            <w:shd w:val="clear" w:color="auto" w:fill="FFFFFF"/>
            <w:tcMar>
              <w:top w:w="0" w:type="dxa"/>
              <w:left w:w="0" w:type="dxa"/>
              <w:bottom w:w="0" w:type="dxa"/>
              <w:right w:w="0" w:type="dxa"/>
            </w:tcMar>
            <w:vAlign w:val="center"/>
          </w:tcPr>
          <w:p w14:paraId="4F586FF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ECBCAF8" w14:textId="77777777" w:rsidR="006F2DD1" w:rsidRDefault="001311F5">
            <w:pPr>
              <w:spacing w:before="100" w:after="100"/>
              <w:ind w:left="100" w:right="100"/>
              <w:jc w:val="right"/>
            </w:pPr>
            <w:r>
              <w:rPr>
                <w:rFonts w:ascii="Arial" w:eastAsia="Arial" w:hAnsi="Arial" w:cs="Arial"/>
                <w:color w:val="000000"/>
                <w:sz w:val="22"/>
                <w:szCs w:val="22"/>
              </w:rPr>
              <w:t>332</w:t>
            </w:r>
          </w:p>
        </w:tc>
      </w:tr>
      <w:tr w:rsidR="006F2DD1" w14:paraId="3A2FA74F" w14:textId="77777777" w:rsidTr="006F2DD1">
        <w:trPr>
          <w:cantSplit/>
          <w:jc w:val="center"/>
        </w:trPr>
        <w:tc>
          <w:tcPr>
            <w:tcW w:w="1080" w:type="dxa"/>
            <w:shd w:val="clear" w:color="auto" w:fill="FFFFFF"/>
            <w:tcMar>
              <w:top w:w="0" w:type="dxa"/>
              <w:left w:w="0" w:type="dxa"/>
              <w:bottom w:w="0" w:type="dxa"/>
              <w:right w:w="0" w:type="dxa"/>
            </w:tcMar>
            <w:vAlign w:val="center"/>
          </w:tcPr>
          <w:p w14:paraId="2DF795C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0E396B81"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4BDDEB89" w14:textId="77777777" w:rsidR="006F2DD1" w:rsidRDefault="001311F5">
            <w:pPr>
              <w:spacing w:before="100" w:after="100"/>
              <w:ind w:left="100" w:right="100"/>
              <w:jc w:val="right"/>
            </w:pPr>
            <w:r>
              <w:rPr>
                <w:rFonts w:ascii="Arial" w:eastAsia="Arial" w:hAnsi="Arial" w:cs="Arial"/>
                <w:color w:val="000000"/>
                <w:sz w:val="22"/>
                <w:szCs w:val="22"/>
              </w:rPr>
              <w:t>23</w:t>
            </w:r>
          </w:p>
        </w:tc>
        <w:tc>
          <w:tcPr>
            <w:tcW w:w="1080" w:type="dxa"/>
            <w:shd w:val="clear" w:color="auto" w:fill="FFFFFF"/>
            <w:tcMar>
              <w:top w:w="0" w:type="dxa"/>
              <w:left w:w="0" w:type="dxa"/>
              <w:bottom w:w="0" w:type="dxa"/>
              <w:right w:w="0" w:type="dxa"/>
            </w:tcMar>
            <w:vAlign w:val="center"/>
          </w:tcPr>
          <w:p w14:paraId="1BA1BF0A" w14:textId="77777777" w:rsidR="006F2DD1" w:rsidRDefault="001311F5">
            <w:pPr>
              <w:spacing w:before="100" w:after="100"/>
              <w:ind w:left="100" w:right="100"/>
              <w:jc w:val="right"/>
            </w:pPr>
            <w:r>
              <w:rPr>
                <w:rFonts w:ascii="Arial" w:eastAsia="Arial" w:hAnsi="Arial" w:cs="Arial"/>
                <w:color w:val="000000"/>
                <w:sz w:val="22"/>
                <w:szCs w:val="22"/>
              </w:rPr>
              <w:t>357</w:t>
            </w:r>
          </w:p>
        </w:tc>
        <w:tc>
          <w:tcPr>
            <w:tcW w:w="1080" w:type="dxa"/>
            <w:shd w:val="clear" w:color="auto" w:fill="FFFFFF"/>
            <w:tcMar>
              <w:top w:w="0" w:type="dxa"/>
              <w:left w:w="0" w:type="dxa"/>
              <w:bottom w:w="0" w:type="dxa"/>
              <w:right w:w="0" w:type="dxa"/>
            </w:tcMar>
            <w:vAlign w:val="center"/>
          </w:tcPr>
          <w:p w14:paraId="272A9510"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27A543A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214A64" w14:textId="77777777" w:rsidR="006F2DD1" w:rsidRDefault="001311F5">
            <w:pPr>
              <w:spacing w:before="100" w:after="100"/>
              <w:ind w:left="100" w:right="100"/>
              <w:jc w:val="right"/>
            </w:pPr>
            <w:r>
              <w:rPr>
                <w:rFonts w:ascii="Arial" w:eastAsia="Arial" w:hAnsi="Arial" w:cs="Arial"/>
                <w:color w:val="000000"/>
                <w:sz w:val="22"/>
                <w:szCs w:val="22"/>
              </w:rPr>
              <w:t>382</w:t>
            </w:r>
          </w:p>
        </w:tc>
      </w:tr>
      <w:tr w:rsidR="006F2DD1" w14:paraId="1BBEE6F5" w14:textId="77777777" w:rsidTr="006F2DD1">
        <w:trPr>
          <w:cantSplit/>
          <w:jc w:val="center"/>
        </w:trPr>
        <w:tc>
          <w:tcPr>
            <w:tcW w:w="1080" w:type="dxa"/>
            <w:shd w:val="clear" w:color="auto" w:fill="FFFFFF"/>
            <w:tcMar>
              <w:top w:w="0" w:type="dxa"/>
              <w:left w:w="0" w:type="dxa"/>
              <w:bottom w:w="0" w:type="dxa"/>
              <w:right w:w="0" w:type="dxa"/>
            </w:tcMar>
            <w:vAlign w:val="center"/>
          </w:tcPr>
          <w:p w14:paraId="51325864"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1375D43D"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2A5BEED2" w14:textId="77777777" w:rsidR="006F2DD1" w:rsidRDefault="001311F5">
            <w:pPr>
              <w:spacing w:before="100" w:after="100"/>
              <w:ind w:left="100" w:right="100"/>
              <w:jc w:val="right"/>
            </w:pPr>
            <w:r>
              <w:rPr>
                <w:rFonts w:ascii="Arial" w:eastAsia="Arial" w:hAnsi="Arial" w:cs="Arial"/>
                <w:color w:val="000000"/>
                <w:sz w:val="22"/>
                <w:szCs w:val="22"/>
              </w:rPr>
              <w:t>14</w:t>
            </w:r>
          </w:p>
        </w:tc>
        <w:tc>
          <w:tcPr>
            <w:tcW w:w="1080" w:type="dxa"/>
            <w:shd w:val="clear" w:color="auto" w:fill="FFFFFF"/>
            <w:tcMar>
              <w:top w:w="0" w:type="dxa"/>
              <w:left w:w="0" w:type="dxa"/>
              <w:bottom w:w="0" w:type="dxa"/>
              <w:right w:w="0" w:type="dxa"/>
            </w:tcMar>
            <w:vAlign w:val="center"/>
          </w:tcPr>
          <w:p w14:paraId="23E5ACC8" w14:textId="77777777" w:rsidR="006F2DD1" w:rsidRDefault="001311F5">
            <w:pPr>
              <w:spacing w:before="100" w:after="100"/>
              <w:ind w:left="100" w:right="100"/>
              <w:jc w:val="right"/>
            </w:pPr>
            <w:r>
              <w:rPr>
                <w:rFonts w:ascii="Arial" w:eastAsia="Arial" w:hAnsi="Arial" w:cs="Arial"/>
                <w:color w:val="000000"/>
                <w:sz w:val="22"/>
                <w:szCs w:val="22"/>
              </w:rPr>
              <w:t>41</w:t>
            </w:r>
          </w:p>
        </w:tc>
        <w:tc>
          <w:tcPr>
            <w:tcW w:w="1080" w:type="dxa"/>
            <w:shd w:val="clear" w:color="auto" w:fill="FFFFFF"/>
            <w:tcMar>
              <w:top w:w="0" w:type="dxa"/>
              <w:left w:w="0" w:type="dxa"/>
              <w:bottom w:w="0" w:type="dxa"/>
              <w:right w:w="0" w:type="dxa"/>
            </w:tcMar>
            <w:vAlign w:val="center"/>
          </w:tcPr>
          <w:p w14:paraId="3D223ADD" w14:textId="77777777" w:rsidR="006F2DD1" w:rsidRDefault="001311F5">
            <w:pPr>
              <w:spacing w:before="100" w:after="100"/>
              <w:ind w:left="100" w:right="100"/>
              <w:jc w:val="right"/>
            </w:pPr>
            <w:r>
              <w:rPr>
                <w:rFonts w:ascii="Arial" w:eastAsia="Arial" w:hAnsi="Arial" w:cs="Arial"/>
                <w:color w:val="000000"/>
                <w:sz w:val="22"/>
                <w:szCs w:val="22"/>
              </w:rPr>
              <w:t>114</w:t>
            </w:r>
          </w:p>
        </w:tc>
        <w:tc>
          <w:tcPr>
            <w:tcW w:w="1080" w:type="dxa"/>
            <w:shd w:val="clear" w:color="auto" w:fill="FFFFFF"/>
            <w:tcMar>
              <w:top w:w="0" w:type="dxa"/>
              <w:left w:w="0" w:type="dxa"/>
              <w:bottom w:w="0" w:type="dxa"/>
              <w:right w:w="0" w:type="dxa"/>
            </w:tcMar>
            <w:vAlign w:val="center"/>
          </w:tcPr>
          <w:p w14:paraId="653911B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968923C" w14:textId="77777777" w:rsidR="006F2DD1" w:rsidRDefault="001311F5">
            <w:pPr>
              <w:spacing w:before="100" w:after="100"/>
              <w:ind w:left="100" w:right="100"/>
              <w:jc w:val="right"/>
            </w:pPr>
            <w:r>
              <w:rPr>
                <w:rFonts w:ascii="Arial" w:eastAsia="Arial" w:hAnsi="Arial" w:cs="Arial"/>
                <w:color w:val="000000"/>
                <w:sz w:val="22"/>
                <w:szCs w:val="22"/>
              </w:rPr>
              <w:t>169</w:t>
            </w:r>
          </w:p>
        </w:tc>
      </w:tr>
      <w:tr w:rsidR="006F2DD1" w14:paraId="5FE6EF95" w14:textId="77777777" w:rsidTr="006F2DD1">
        <w:trPr>
          <w:cantSplit/>
          <w:jc w:val="center"/>
        </w:trPr>
        <w:tc>
          <w:tcPr>
            <w:tcW w:w="1080" w:type="dxa"/>
            <w:shd w:val="clear" w:color="auto" w:fill="FFFFFF"/>
            <w:tcMar>
              <w:top w:w="0" w:type="dxa"/>
              <w:left w:w="0" w:type="dxa"/>
              <w:bottom w:w="0" w:type="dxa"/>
              <w:right w:w="0" w:type="dxa"/>
            </w:tcMar>
            <w:vAlign w:val="center"/>
          </w:tcPr>
          <w:p w14:paraId="05AF12B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286D6B1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08B23A2F"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386ED4F9" w14:textId="77777777" w:rsidR="006F2DD1" w:rsidRDefault="001311F5">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0EED1B45" w14:textId="77777777" w:rsidR="006F2DD1" w:rsidRDefault="001311F5">
            <w:pPr>
              <w:spacing w:before="100" w:after="100"/>
              <w:ind w:left="100" w:right="100"/>
              <w:jc w:val="right"/>
            </w:pPr>
            <w:r>
              <w:rPr>
                <w:rFonts w:ascii="Arial" w:eastAsia="Arial" w:hAnsi="Arial" w:cs="Arial"/>
                <w:color w:val="000000"/>
                <w:sz w:val="22"/>
                <w:szCs w:val="22"/>
              </w:rPr>
              <w:t>220</w:t>
            </w:r>
          </w:p>
        </w:tc>
        <w:tc>
          <w:tcPr>
            <w:tcW w:w="1080" w:type="dxa"/>
            <w:shd w:val="clear" w:color="auto" w:fill="FFFFFF"/>
            <w:tcMar>
              <w:top w:w="0" w:type="dxa"/>
              <w:left w:w="0" w:type="dxa"/>
              <w:bottom w:w="0" w:type="dxa"/>
              <w:right w:w="0" w:type="dxa"/>
            </w:tcMar>
            <w:vAlign w:val="center"/>
          </w:tcPr>
          <w:p w14:paraId="393BCC2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12F251" w14:textId="77777777" w:rsidR="006F2DD1" w:rsidRDefault="001311F5">
            <w:pPr>
              <w:spacing w:before="100" w:after="100"/>
              <w:ind w:left="100" w:right="100"/>
              <w:jc w:val="right"/>
            </w:pPr>
            <w:r>
              <w:rPr>
                <w:rFonts w:ascii="Arial" w:eastAsia="Arial" w:hAnsi="Arial" w:cs="Arial"/>
                <w:color w:val="000000"/>
                <w:sz w:val="22"/>
                <w:szCs w:val="22"/>
              </w:rPr>
              <w:t>244</w:t>
            </w:r>
          </w:p>
        </w:tc>
      </w:tr>
      <w:tr w:rsidR="006F2DD1" w14:paraId="444F39C0" w14:textId="77777777" w:rsidTr="006F2DD1">
        <w:trPr>
          <w:cantSplit/>
          <w:jc w:val="center"/>
        </w:trPr>
        <w:tc>
          <w:tcPr>
            <w:tcW w:w="1080" w:type="dxa"/>
            <w:shd w:val="clear" w:color="auto" w:fill="FFFFFF"/>
            <w:tcMar>
              <w:top w:w="0" w:type="dxa"/>
              <w:left w:w="0" w:type="dxa"/>
              <w:bottom w:w="0" w:type="dxa"/>
              <w:right w:w="0" w:type="dxa"/>
            </w:tcMar>
            <w:vAlign w:val="center"/>
          </w:tcPr>
          <w:p w14:paraId="3981FF05" w14:textId="77777777" w:rsidR="006F2DD1" w:rsidRDefault="001311F5">
            <w:pPr>
              <w:spacing w:before="100" w:after="100"/>
              <w:ind w:left="100" w:right="100"/>
            </w:pPr>
            <w:r>
              <w:rPr>
                <w:rFonts w:ascii="Arial" w:eastAsia="Arial" w:hAnsi="Arial" w:cs="Arial"/>
                <w:color w:val="000000"/>
                <w:sz w:val="22"/>
                <w:szCs w:val="22"/>
              </w:rPr>
              <w:t>WGOA</w:t>
            </w:r>
          </w:p>
        </w:tc>
        <w:tc>
          <w:tcPr>
            <w:tcW w:w="1080" w:type="dxa"/>
            <w:shd w:val="clear" w:color="auto" w:fill="FFFFFF"/>
            <w:tcMar>
              <w:top w:w="0" w:type="dxa"/>
              <w:left w:w="0" w:type="dxa"/>
              <w:bottom w:w="0" w:type="dxa"/>
              <w:right w:w="0" w:type="dxa"/>
            </w:tcMar>
            <w:vAlign w:val="center"/>
          </w:tcPr>
          <w:p w14:paraId="4B213F21"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557FA66F" w14:textId="77777777" w:rsidR="006F2DD1" w:rsidRDefault="001311F5">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1D20DB2D" w14:textId="77777777" w:rsidR="006F2DD1" w:rsidRDefault="001311F5">
            <w:pPr>
              <w:spacing w:before="100" w:after="100"/>
              <w:ind w:left="100" w:right="100"/>
              <w:jc w:val="right"/>
            </w:pPr>
            <w:r>
              <w:rPr>
                <w:rFonts w:ascii="Arial" w:eastAsia="Arial" w:hAnsi="Arial" w:cs="Arial"/>
                <w:color w:val="000000"/>
                <w:sz w:val="22"/>
                <w:szCs w:val="22"/>
              </w:rPr>
              <w:t>25</w:t>
            </w:r>
          </w:p>
        </w:tc>
        <w:tc>
          <w:tcPr>
            <w:tcW w:w="1080" w:type="dxa"/>
            <w:shd w:val="clear" w:color="auto" w:fill="FFFFFF"/>
            <w:tcMar>
              <w:top w:w="0" w:type="dxa"/>
              <w:left w:w="0" w:type="dxa"/>
              <w:bottom w:w="0" w:type="dxa"/>
              <w:right w:w="0" w:type="dxa"/>
            </w:tcMar>
            <w:vAlign w:val="center"/>
          </w:tcPr>
          <w:p w14:paraId="10850193" w14:textId="77777777" w:rsidR="006F2DD1" w:rsidRDefault="001311F5">
            <w:pPr>
              <w:spacing w:before="100" w:after="100"/>
              <w:ind w:left="100" w:right="100"/>
              <w:jc w:val="right"/>
            </w:pPr>
            <w:r>
              <w:rPr>
                <w:rFonts w:ascii="Arial" w:eastAsia="Arial" w:hAnsi="Arial" w:cs="Arial"/>
                <w:color w:val="000000"/>
                <w:sz w:val="22"/>
                <w:szCs w:val="22"/>
              </w:rPr>
              <w:t>550</w:t>
            </w:r>
          </w:p>
        </w:tc>
        <w:tc>
          <w:tcPr>
            <w:tcW w:w="1080" w:type="dxa"/>
            <w:shd w:val="clear" w:color="auto" w:fill="FFFFFF"/>
            <w:tcMar>
              <w:top w:w="0" w:type="dxa"/>
              <w:left w:w="0" w:type="dxa"/>
              <w:bottom w:w="0" w:type="dxa"/>
              <w:right w:w="0" w:type="dxa"/>
            </w:tcMar>
            <w:vAlign w:val="center"/>
          </w:tcPr>
          <w:p w14:paraId="599A2F0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B0B1C74" w14:textId="77777777" w:rsidR="006F2DD1" w:rsidRDefault="001311F5">
            <w:pPr>
              <w:spacing w:before="100" w:after="100"/>
              <w:ind w:left="100" w:right="100"/>
              <w:jc w:val="right"/>
            </w:pPr>
            <w:r>
              <w:rPr>
                <w:rFonts w:ascii="Arial" w:eastAsia="Arial" w:hAnsi="Arial" w:cs="Arial"/>
                <w:color w:val="000000"/>
                <w:sz w:val="22"/>
                <w:szCs w:val="22"/>
              </w:rPr>
              <w:t>587</w:t>
            </w:r>
          </w:p>
        </w:tc>
      </w:tr>
      <w:tr w:rsidR="006F2DD1" w14:paraId="37141805" w14:textId="77777777" w:rsidTr="006F2DD1">
        <w:trPr>
          <w:cantSplit/>
          <w:jc w:val="center"/>
        </w:trPr>
        <w:tc>
          <w:tcPr>
            <w:tcW w:w="1080" w:type="dxa"/>
            <w:shd w:val="clear" w:color="auto" w:fill="FFFFFF"/>
            <w:tcMar>
              <w:top w:w="0" w:type="dxa"/>
              <w:left w:w="0" w:type="dxa"/>
              <w:bottom w:w="0" w:type="dxa"/>
              <w:right w:w="0" w:type="dxa"/>
            </w:tcMar>
            <w:vAlign w:val="center"/>
          </w:tcPr>
          <w:p w14:paraId="2E6749A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B814969"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39EA0E65" w14:textId="77777777" w:rsidR="006F2DD1" w:rsidRDefault="001311F5">
            <w:pPr>
              <w:spacing w:before="100" w:after="100"/>
              <w:ind w:left="100" w:right="100"/>
              <w:jc w:val="right"/>
            </w:pPr>
            <w:r>
              <w:rPr>
                <w:rFonts w:ascii="Arial" w:eastAsia="Arial" w:hAnsi="Arial" w:cs="Arial"/>
                <w:color w:val="000000"/>
                <w:sz w:val="22"/>
                <w:szCs w:val="22"/>
              </w:rPr>
              <w:t>485</w:t>
            </w:r>
          </w:p>
        </w:tc>
        <w:tc>
          <w:tcPr>
            <w:tcW w:w="1080" w:type="dxa"/>
            <w:shd w:val="clear" w:color="auto" w:fill="FFFFFF"/>
            <w:tcMar>
              <w:top w:w="0" w:type="dxa"/>
              <w:left w:w="0" w:type="dxa"/>
              <w:bottom w:w="0" w:type="dxa"/>
              <w:right w:w="0" w:type="dxa"/>
            </w:tcMar>
            <w:vAlign w:val="center"/>
          </w:tcPr>
          <w:p w14:paraId="63371CF2" w14:textId="77777777" w:rsidR="006F2DD1" w:rsidRDefault="001311F5">
            <w:pPr>
              <w:spacing w:before="100" w:after="100"/>
              <w:ind w:left="100" w:right="100"/>
              <w:jc w:val="right"/>
            </w:pPr>
            <w:r>
              <w:rPr>
                <w:rFonts w:ascii="Arial" w:eastAsia="Arial" w:hAnsi="Arial" w:cs="Arial"/>
                <w:color w:val="000000"/>
                <w:sz w:val="22"/>
                <w:szCs w:val="22"/>
              </w:rPr>
              <w:t>922</w:t>
            </w:r>
          </w:p>
        </w:tc>
        <w:tc>
          <w:tcPr>
            <w:tcW w:w="1080" w:type="dxa"/>
            <w:shd w:val="clear" w:color="auto" w:fill="FFFFFF"/>
            <w:tcMar>
              <w:top w:w="0" w:type="dxa"/>
              <w:left w:w="0" w:type="dxa"/>
              <w:bottom w:w="0" w:type="dxa"/>
              <w:right w:w="0" w:type="dxa"/>
            </w:tcMar>
            <w:vAlign w:val="center"/>
          </w:tcPr>
          <w:p w14:paraId="545E4B1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074007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D426471" w14:textId="77777777" w:rsidR="006F2DD1" w:rsidRDefault="001311F5">
            <w:pPr>
              <w:spacing w:before="100" w:after="100"/>
              <w:ind w:left="100" w:right="100"/>
              <w:jc w:val="right"/>
            </w:pPr>
            <w:r>
              <w:rPr>
                <w:rFonts w:ascii="Arial" w:eastAsia="Arial" w:hAnsi="Arial" w:cs="Arial"/>
                <w:color w:val="000000"/>
                <w:sz w:val="22"/>
                <w:szCs w:val="22"/>
              </w:rPr>
              <w:t>1,407</w:t>
            </w:r>
          </w:p>
        </w:tc>
      </w:tr>
      <w:tr w:rsidR="006F2DD1" w14:paraId="64ECA21B" w14:textId="77777777" w:rsidTr="006F2DD1">
        <w:trPr>
          <w:cantSplit/>
          <w:jc w:val="center"/>
        </w:trPr>
        <w:tc>
          <w:tcPr>
            <w:tcW w:w="1080" w:type="dxa"/>
            <w:shd w:val="clear" w:color="auto" w:fill="FFFFFF"/>
            <w:tcMar>
              <w:top w:w="0" w:type="dxa"/>
              <w:left w:w="0" w:type="dxa"/>
              <w:bottom w:w="0" w:type="dxa"/>
              <w:right w:w="0" w:type="dxa"/>
            </w:tcMar>
            <w:vAlign w:val="center"/>
          </w:tcPr>
          <w:p w14:paraId="18EA50E9"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702EACFE"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9AF8EE0" w14:textId="77777777" w:rsidR="006F2DD1" w:rsidRDefault="001311F5">
            <w:pPr>
              <w:spacing w:before="100" w:after="100"/>
              <w:ind w:left="100" w:right="100"/>
              <w:jc w:val="right"/>
            </w:pPr>
            <w:r>
              <w:rPr>
                <w:rFonts w:ascii="Arial" w:eastAsia="Arial" w:hAnsi="Arial" w:cs="Arial"/>
                <w:color w:val="000000"/>
                <w:sz w:val="22"/>
                <w:szCs w:val="22"/>
              </w:rPr>
              <w:t>420</w:t>
            </w:r>
          </w:p>
        </w:tc>
        <w:tc>
          <w:tcPr>
            <w:tcW w:w="1080" w:type="dxa"/>
            <w:shd w:val="clear" w:color="auto" w:fill="FFFFFF"/>
            <w:tcMar>
              <w:top w:w="0" w:type="dxa"/>
              <w:left w:w="0" w:type="dxa"/>
              <w:bottom w:w="0" w:type="dxa"/>
              <w:right w:w="0" w:type="dxa"/>
            </w:tcMar>
            <w:vAlign w:val="center"/>
          </w:tcPr>
          <w:p w14:paraId="6F08F1ED" w14:textId="77777777" w:rsidR="006F2DD1" w:rsidRDefault="001311F5">
            <w:pPr>
              <w:spacing w:before="100" w:after="100"/>
              <w:ind w:left="100" w:right="100"/>
              <w:jc w:val="right"/>
            </w:pPr>
            <w:r>
              <w:rPr>
                <w:rFonts w:ascii="Arial" w:eastAsia="Arial" w:hAnsi="Arial" w:cs="Arial"/>
                <w:color w:val="000000"/>
                <w:sz w:val="22"/>
                <w:szCs w:val="22"/>
              </w:rPr>
              <w:t>1,582</w:t>
            </w:r>
          </w:p>
        </w:tc>
        <w:tc>
          <w:tcPr>
            <w:tcW w:w="1080" w:type="dxa"/>
            <w:shd w:val="clear" w:color="auto" w:fill="FFFFFF"/>
            <w:tcMar>
              <w:top w:w="0" w:type="dxa"/>
              <w:left w:w="0" w:type="dxa"/>
              <w:bottom w:w="0" w:type="dxa"/>
              <w:right w:w="0" w:type="dxa"/>
            </w:tcMar>
            <w:vAlign w:val="center"/>
          </w:tcPr>
          <w:p w14:paraId="4536070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4B8BA8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DD8100C" w14:textId="77777777" w:rsidR="006F2DD1" w:rsidRDefault="001311F5">
            <w:pPr>
              <w:spacing w:before="100" w:after="100"/>
              <w:ind w:left="100" w:right="100"/>
              <w:jc w:val="right"/>
            </w:pPr>
            <w:r>
              <w:rPr>
                <w:rFonts w:ascii="Arial" w:eastAsia="Arial" w:hAnsi="Arial" w:cs="Arial"/>
                <w:color w:val="000000"/>
                <w:sz w:val="22"/>
                <w:szCs w:val="22"/>
              </w:rPr>
              <w:t>2,002</w:t>
            </w:r>
          </w:p>
        </w:tc>
      </w:tr>
      <w:tr w:rsidR="006F2DD1" w14:paraId="4114BC1E" w14:textId="77777777" w:rsidTr="006F2DD1">
        <w:trPr>
          <w:cantSplit/>
          <w:jc w:val="center"/>
        </w:trPr>
        <w:tc>
          <w:tcPr>
            <w:tcW w:w="1080" w:type="dxa"/>
            <w:shd w:val="clear" w:color="auto" w:fill="FFFFFF"/>
            <w:tcMar>
              <w:top w:w="0" w:type="dxa"/>
              <w:left w:w="0" w:type="dxa"/>
              <w:bottom w:w="0" w:type="dxa"/>
              <w:right w:w="0" w:type="dxa"/>
            </w:tcMar>
            <w:vAlign w:val="center"/>
          </w:tcPr>
          <w:p w14:paraId="6513C87D"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2FF45B7"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5622634F" w14:textId="77777777" w:rsidR="006F2DD1" w:rsidRDefault="001311F5">
            <w:pPr>
              <w:spacing w:before="100" w:after="100"/>
              <w:ind w:left="100" w:right="100"/>
              <w:jc w:val="right"/>
            </w:pPr>
            <w:r>
              <w:rPr>
                <w:rFonts w:ascii="Arial" w:eastAsia="Arial" w:hAnsi="Arial" w:cs="Arial"/>
                <w:color w:val="000000"/>
                <w:sz w:val="22"/>
                <w:szCs w:val="22"/>
              </w:rPr>
              <w:t>406</w:t>
            </w:r>
          </w:p>
        </w:tc>
        <w:tc>
          <w:tcPr>
            <w:tcW w:w="1080" w:type="dxa"/>
            <w:shd w:val="clear" w:color="auto" w:fill="FFFFFF"/>
            <w:tcMar>
              <w:top w:w="0" w:type="dxa"/>
              <w:left w:w="0" w:type="dxa"/>
              <w:bottom w:w="0" w:type="dxa"/>
              <w:right w:w="0" w:type="dxa"/>
            </w:tcMar>
            <w:vAlign w:val="center"/>
          </w:tcPr>
          <w:p w14:paraId="0048A1C6" w14:textId="77777777" w:rsidR="006F2DD1" w:rsidRDefault="001311F5">
            <w:pPr>
              <w:spacing w:before="100" w:after="100"/>
              <w:ind w:left="100" w:right="100"/>
              <w:jc w:val="right"/>
            </w:pPr>
            <w:r>
              <w:rPr>
                <w:rFonts w:ascii="Arial" w:eastAsia="Arial" w:hAnsi="Arial" w:cs="Arial"/>
                <w:color w:val="000000"/>
                <w:sz w:val="22"/>
                <w:szCs w:val="22"/>
              </w:rPr>
              <w:t>1,696</w:t>
            </w:r>
          </w:p>
        </w:tc>
        <w:tc>
          <w:tcPr>
            <w:tcW w:w="1080" w:type="dxa"/>
            <w:shd w:val="clear" w:color="auto" w:fill="FFFFFF"/>
            <w:tcMar>
              <w:top w:w="0" w:type="dxa"/>
              <w:left w:w="0" w:type="dxa"/>
              <w:bottom w:w="0" w:type="dxa"/>
              <w:right w:w="0" w:type="dxa"/>
            </w:tcMar>
            <w:vAlign w:val="center"/>
          </w:tcPr>
          <w:p w14:paraId="7D72D4C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95920A6" w14:textId="77777777" w:rsidR="006F2DD1" w:rsidRDefault="001311F5">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2B464012" w14:textId="77777777" w:rsidR="006F2DD1" w:rsidRDefault="001311F5">
            <w:pPr>
              <w:spacing w:before="100" w:after="100"/>
              <w:ind w:left="100" w:right="100"/>
              <w:jc w:val="right"/>
            </w:pPr>
            <w:r>
              <w:rPr>
                <w:rFonts w:ascii="Arial" w:eastAsia="Arial" w:hAnsi="Arial" w:cs="Arial"/>
                <w:color w:val="000000"/>
                <w:sz w:val="22"/>
                <w:szCs w:val="22"/>
              </w:rPr>
              <w:t>2,137</w:t>
            </w:r>
          </w:p>
        </w:tc>
      </w:tr>
      <w:tr w:rsidR="006F2DD1" w14:paraId="0E8B5B4D" w14:textId="77777777" w:rsidTr="006F2DD1">
        <w:trPr>
          <w:cantSplit/>
          <w:jc w:val="center"/>
        </w:trPr>
        <w:tc>
          <w:tcPr>
            <w:tcW w:w="1080" w:type="dxa"/>
            <w:shd w:val="clear" w:color="auto" w:fill="FFFFFF"/>
            <w:tcMar>
              <w:top w:w="0" w:type="dxa"/>
              <w:left w:w="0" w:type="dxa"/>
              <w:bottom w:w="0" w:type="dxa"/>
              <w:right w:w="0" w:type="dxa"/>
            </w:tcMar>
            <w:vAlign w:val="center"/>
          </w:tcPr>
          <w:p w14:paraId="5381B2F9"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31BBDFC3"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0F84057F" w14:textId="77777777" w:rsidR="006F2DD1" w:rsidRDefault="001311F5">
            <w:pPr>
              <w:spacing w:before="100" w:after="100"/>
              <w:ind w:left="100" w:right="100"/>
              <w:jc w:val="right"/>
            </w:pPr>
            <w:r>
              <w:rPr>
                <w:rFonts w:ascii="Arial" w:eastAsia="Arial" w:hAnsi="Arial" w:cs="Arial"/>
                <w:color w:val="000000"/>
                <w:sz w:val="22"/>
                <w:szCs w:val="22"/>
              </w:rPr>
              <w:t>292</w:t>
            </w:r>
          </w:p>
        </w:tc>
        <w:tc>
          <w:tcPr>
            <w:tcW w:w="1080" w:type="dxa"/>
            <w:shd w:val="clear" w:color="auto" w:fill="FFFFFF"/>
            <w:tcMar>
              <w:top w:w="0" w:type="dxa"/>
              <w:left w:w="0" w:type="dxa"/>
              <w:bottom w:w="0" w:type="dxa"/>
              <w:right w:w="0" w:type="dxa"/>
            </w:tcMar>
            <w:vAlign w:val="center"/>
          </w:tcPr>
          <w:p w14:paraId="56D3A1D1" w14:textId="77777777" w:rsidR="006F2DD1" w:rsidRDefault="001311F5">
            <w:pPr>
              <w:spacing w:before="100" w:after="100"/>
              <w:ind w:left="100" w:right="100"/>
              <w:jc w:val="right"/>
            </w:pPr>
            <w:r>
              <w:rPr>
                <w:rFonts w:ascii="Arial" w:eastAsia="Arial" w:hAnsi="Arial" w:cs="Arial"/>
                <w:color w:val="000000"/>
                <w:sz w:val="22"/>
                <w:szCs w:val="22"/>
              </w:rPr>
              <w:t>1,454</w:t>
            </w:r>
          </w:p>
        </w:tc>
        <w:tc>
          <w:tcPr>
            <w:tcW w:w="1080" w:type="dxa"/>
            <w:shd w:val="clear" w:color="auto" w:fill="FFFFFF"/>
            <w:tcMar>
              <w:top w:w="0" w:type="dxa"/>
              <w:left w:w="0" w:type="dxa"/>
              <w:bottom w:w="0" w:type="dxa"/>
              <w:right w:w="0" w:type="dxa"/>
            </w:tcMar>
            <w:vAlign w:val="center"/>
          </w:tcPr>
          <w:p w14:paraId="0FF3B01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2B7EC3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4ED4C0D" w14:textId="77777777" w:rsidR="006F2DD1" w:rsidRDefault="001311F5">
            <w:pPr>
              <w:spacing w:before="100" w:after="100"/>
              <w:ind w:left="100" w:right="100"/>
              <w:jc w:val="right"/>
            </w:pPr>
            <w:r>
              <w:rPr>
                <w:rFonts w:ascii="Arial" w:eastAsia="Arial" w:hAnsi="Arial" w:cs="Arial"/>
                <w:color w:val="000000"/>
                <w:sz w:val="22"/>
                <w:szCs w:val="22"/>
              </w:rPr>
              <w:t>1,746</w:t>
            </w:r>
          </w:p>
        </w:tc>
      </w:tr>
      <w:tr w:rsidR="006F2DD1" w14:paraId="25C624C6" w14:textId="77777777" w:rsidTr="006F2DD1">
        <w:trPr>
          <w:cantSplit/>
          <w:jc w:val="center"/>
        </w:trPr>
        <w:tc>
          <w:tcPr>
            <w:tcW w:w="1080" w:type="dxa"/>
            <w:shd w:val="clear" w:color="auto" w:fill="FFFFFF"/>
            <w:tcMar>
              <w:top w:w="0" w:type="dxa"/>
              <w:left w:w="0" w:type="dxa"/>
              <w:bottom w:w="0" w:type="dxa"/>
              <w:right w:w="0" w:type="dxa"/>
            </w:tcMar>
            <w:vAlign w:val="center"/>
          </w:tcPr>
          <w:p w14:paraId="133A64E1"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423CBF4A"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2F835286" w14:textId="77777777" w:rsidR="006F2DD1" w:rsidRDefault="001311F5">
            <w:pPr>
              <w:spacing w:before="100" w:after="100"/>
              <w:ind w:left="100" w:right="100"/>
              <w:jc w:val="right"/>
            </w:pPr>
            <w:r>
              <w:rPr>
                <w:rFonts w:ascii="Arial" w:eastAsia="Arial" w:hAnsi="Arial" w:cs="Arial"/>
                <w:color w:val="000000"/>
                <w:sz w:val="22"/>
                <w:szCs w:val="22"/>
              </w:rPr>
              <w:t>465</w:t>
            </w:r>
          </w:p>
        </w:tc>
        <w:tc>
          <w:tcPr>
            <w:tcW w:w="1080" w:type="dxa"/>
            <w:shd w:val="clear" w:color="auto" w:fill="FFFFFF"/>
            <w:tcMar>
              <w:top w:w="0" w:type="dxa"/>
              <w:left w:w="0" w:type="dxa"/>
              <w:bottom w:w="0" w:type="dxa"/>
              <w:right w:w="0" w:type="dxa"/>
            </w:tcMar>
            <w:vAlign w:val="center"/>
          </w:tcPr>
          <w:p w14:paraId="5C01B3F2" w14:textId="77777777" w:rsidR="006F2DD1" w:rsidRDefault="001311F5">
            <w:pPr>
              <w:spacing w:before="100" w:after="100"/>
              <w:ind w:left="100" w:right="100"/>
              <w:jc w:val="right"/>
            </w:pPr>
            <w:r>
              <w:rPr>
                <w:rFonts w:ascii="Arial" w:eastAsia="Arial" w:hAnsi="Arial" w:cs="Arial"/>
                <w:color w:val="000000"/>
                <w:sz w:val="22"/>
                <w:szCs w:val="22"/>
              </w:rPr>
              <w:t>847</w:t>
            </w:r>
          </w:p>
        </w:tc>
        <w:tc>
          <w:tcPr>
            <w:tcW w:w="1080" w:type="dxa"/>
            <w:shd w:val="clear" w:color="auto" w:fill="FFFFFF"/>
            <w:tcMar>
              <w:top w:w="0" w:type="dxa"/>
              <w:left w:w="0" w:type="dxa"/>
              <w:bottom w:w="0" w:type="dxa"/>
              <w:right w:w="0" w:type="dxa"/>
            </w:tcMar>
            <w:vAlign w:val="center"/>
          </w:tcPr>
          <w:p w14:paraId="48613FE0" w14:textId="77777777" w:rsidR="006F2DD1" w:rsidRDefault="001311F5">
            <w:pPr>
              <w:spacing w:before="100" w:after="100"/>
              <w:ind w:left="100" w:right="100"/>
              <w:jc w:val="right"/>
            </w:pPr>
            <w:r>
              <w:rPr>
                <w:rFonts w:ascii="Arial" w:eastAsia="Arial" w:hAnsi="Arial" w:cs="Arial"/>
                <w:color w:val="000000"/>
                <w:sz w:val="22"/>
                <w:szCs w:val="22"/>
              </w:rPr>
              <w:t>60</w:t>
            </w:r>
          </w:p>
        </w:tc>
        <w:tc>
          <w:tcPr>
            <w:tcW w:w="1080" w:type="dxa"/>
            <w:shd w:val="clear" w:color="auto" w:fill="FFFFFF"/>
            <w:tcMar>
              <w:top w:w="0" w:type="dxa"/>
              <w:left w:w="0" w:type="dxa"/>
              <w:bottom w:w="0" w:type="dxa"/>
              <w:right w:w="0" w:type="dxa"/>
            </w:tcMar>
            <w:vAlign w:val="center"/>
          </w:tcPr>
          <w:p w14:paraId="55DC62F8"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02CDA1D5" w14:textId="77777777" w:rsidR="006F2DD1" w:rsidRDefault="001311F5">
            <w:pPr>
              <w:spacing w:before="100" w:after="100"/>
              <w:ind w:left="100" w:right="100"/>
              <w:jc w:val="right"/>
            </w:pPr>
            <w:r>
              <w:rPr>
                <w:rFonts w:ascii="Arial" w:eastAsia="Arial" w:hAnsi="Arial" w:cs="Arial"/>
                <w:color w:val="000000"/>
                <w:sz w:val="22"/>
                <w:szCs w:val="22"/>
              </w:rPr>
              <w:t>1,381</w:t>
            </w:r>
          </w:p>
        </w:tc>
      </w:tr>
      <w:tr w:rsidR="006F2DD1" w14:paraId="785A3275" w14:textId="77777777" w:rsidTr="006F2DD1">
        <w:trPr>
          <w:cantSplit/>
          <w:jc w:val="center"/>
        </w:trPr>
        <w:tc>
          <w:tcPr>
            <w:tcW w:w="1080" w:type="dxa"/>
            <w:shd w:val="clear" w:color="auto" w:fill="FFFFFF"/>
            <w:tcMar>
              <w:top w:w="0" w:type="dxa"/>
              <w:left w:w="0" w:type="dxa"/>
              <w:bottom w:w="0" w:type="dxa"/>
              <w:right w:w="0" w:type="dxa"/>
            </w:tcMar>
            <w:vAlign w:val="center"/>
          </w:tcPr>
          <w:p w14:paraId="3D7D82D8"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3116AD1"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1E3B9F4E" w14:textId="77777777" w:rsidR="006F2DD1" w:rsidRDefault="001311F5">
            <w:pPr>
              <w:spacing w:before="100" w:after="100"/>
              <w:ind w:left="100" w:right="100"/>
              <w:jc w:val="right"/>
            </w:pPr>
            <w:r>
              <w:rPr>
                <w:rFonts w:ascii="Arial" w:eastAsia="Arial" w:hAnsi="Arial" w:cs="Arial"/>
                <w:color w:val="000000"/>
                <w:sz w:val="22"/>
                <w:szCs w:val="22"/>
              </w:rPr>
              <w:t>444</w:t>
            </w:r>
          </w:p>
        </w:tc>
        <w:tc>
          <w:tcPr>
            <w:tcW w:w="1080" w:type="dxa"/>
            <w:shd w:val="clear" w:color="auto" w:fill="FFFFFF"/>
            <w:tcMar>
              <w:top w:w="0" w:type="dxa"/>
              <w:left w:w="0" w:type="dxa"/>
              <w:bottom w:w="0" w:type="dxa"/>
              <w:right w:w="0" w:type="dxa"/>
            </w:tcMar>
            <w:vAlign w:val="center"/>
          </w:tcPr>
          <w:p w14:paraId="705B42D5" w14:textId="77777777" w:rsidR="006F2DD1" w:rsidRDefault="001311F5">
            <w:pPr>
              <w:spacing w:before="100" w:after="100"/>
              <w:ind w:left="100" w:right="100"/>
              <w:jc w:val="right"/>
            </w:pPr>
            <w:r>
              <w:rPr>
                <w:rFonts w:ascii="Arial" w:eastAsia="Arial" w:hAnsi="Arial" w:cs="Arial"/>
                <w:color w:val="000000"/>
                <w:sz w:val="22"/>
                <w:szCs w:val="22"/>
              </w:rPr>
              <w:t>731</w:t>
            </w:r>
          </w:p>
        </w:tc>
        <w:tc>
          <w:tcPr>
            <w:tcW w:w="1080" w:type="dxa"/>
            <w:shd w:val="clear" w:color="auto" w:fill="FFFFFF"/>
            <w:tcMar>
              <w:top w:w="0" w:type="dxa"/>
              <w:left w:w="0" w:type="dxa"/>
              <w:bottom w:w="0" w:type="dxa"/>
              <w:right w:w="0" w:type="dxa"/>
            </w:tcMar>
            <w:vAlign w:val="center"/>
          </w:tcPr>
          <w:p w14:paraId="781FDADD" w14:textId="77777777" w:rsidR="006F2DD1" w:rsidRDefault="001311F5">
            <w:pPr>
              <w:spacing w:before="100" w:after="100"/>
              <w:ind w:left="100" w:right="100"/>
              <w:jc w:val="right"/>
            </w:pPr>
            <w:r>
              <w:rPr>
                <w:rFonts w:ascii="Arial" w:eastAsia="Arial" w:hAnsi="Arial" w:cs="Arial"/>
                <w:color w:val="000000"/>
                <w:sz w:val="22"/>
                <w:szCs w:val="22"/>
              </w:rPr>
              <w:t>267</w:t>
            </w:r>
          </w:p>
        </w:tc>
        <w:tc>
          <w:tcPr>
            <w:tcW w:w="1080" w:type="dxa"/>
            <w:shd w:val="clear" w:color="auto" w:fill="FFFFFF"/>
            <w:tcMar>
              <w:top w:w="0" w:type="dxa"/>
              <w:left w:w="0" w:type="dxa"/>
              <w:bottom w:w="0" w:type="dxa"/>
              <w:right w:w="0" w:type="dxa"/>
            </w:tcMar>
            <w:vAlign w:val="center"/>
          </w:tcPr>
          <w:p w14:paraId="791C494B" w14:textId="77777777" w:rsidR="006F2DD1" w:rsidRDefault="001311F5">
            <w:pPr>
              <w:spacing w:before="100" w:after="100"/>
              <w:ind w:left="100" w:right="100"/>
              <w:jc w:val="right"/>
            </w:pPr>
            <w:r>
              <w:rPr>
                <w:rFonts w:ascii="Arial" w:eastAsia="Arial" w:hAnsi="Arial" w:cs="Arial"/>
                <w:color w:val="000000"/>
                <w:sz w:val="22"/>
                <w:szCs w:val="22"/>
              </w:rPr>
              <w:t>2</w:t>
            </w:r>
          </w:p>
        </w:tc>
        <w:tc>
          <w:tcPr>
            <w:tcW w:w="1080" w:type="dxa"/>
            <w:shd w:val="clear" w:color="auto" w:fill="FFFFFF"/>
            <w:tcMar>
              <w:top w:w="0" w:type="dxa"/>
              <w:left w:w="0" w:type="dxa"/>
              <w:bottom w:w="0" w:type="dxa"/>
              <w:right w:w="0" w:type="dxa"/>
            </w:tcMar>
            <w:vAlign w:val="center"/>
          </w:tcPr>
          <w:p w14:paraId="4D34A992" w14:textId="77777777" w:rsidR="006F2DD1" w:rsidRDefault="001311F5">
            <w:pPr>
              <w:spacing w:before="100" w:after="100"/>
              <w:ind w:left="100" w:right="100"/>
              <w:jc w:val="right"/>
            </w:pPr>
            <w:r>
              <w:rPr>
                <w:rFonts w:ascii="Arial" w:eastAsia="Arial" w:hAnsi="Arial" w:cs="Arial"/>
                <w:color w:val="000000"/>
                <w:sz w:val="22"/>
                <w:szCs w:val="22"/>
              </w:rPr>
              <w:t>1,444</w:t>
            </w:r>
          </w:p>
        </w:tc>
      </w:tr>
      <w:tr w:rsidR="006F2DD1" w14:paraId="0E02A6F9" w14:textId="77777777" w:rsidTr="006F2DD1">
        <w:trPr>
          <w:cantSplit/>
          <w:jc w:val="center"/>
        </w:trPr>
        <w:tc>
          <w:tcPr>
            <w:tcW w:w="1080" w:type="dxa"/>
            <w:shd w:val="clear" w:color="auto" w:fill="FFFFFF"/>
            <w:tcMar>
              <w:top w:w="0" w:type="dxa"/>
              <w:left w:w="0" w:type="dxa"/>
              <w:bottom w:w="0" w:type="dxa"/>
              <w:right w:w="0" w:type="dxa"/>
            </w:tcMar>
            <w:vAlign w:val="center"/>
          </w:tcPr>
          <w:p w14:paraId="374EAC57"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60364691"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D3E1506" w14:textId="77777777" w:rsidR="006F2DD1" w:rsidRDefault="001311F5">
            <w:pPr>
              <w:spacing w:before="100" w:after="100"/>
              <w:ind w:left="100" w:right="100"/>
              <w:jc w:val="right"/>
            </w:pPr>
            <w:r>
              <w:rPr>
                <w:rFonts w:ascii="Arial" w:eastAsia="Arial" w:hAnsi="Arial" w:cs="Arial"/>
                <w:color w:val="000000"/>
                <w:sz w:val="22"/>
                <w:szCs w:val="22"/>
              </w:rPr>
              <w:t>315</w:t>
            </w:r>
          </w:p>
        </w:tc>
        <w:tc>
          <w:tcPr>
            <w:tcW w:w="1080" w:type="dxa"/>
            <w:shd w:val="clear" w:color="auto" w:fill="FFFFFF"/>
            <w:tcMar>
              <w:top w:w="0" w:type="dxa"/>
              <w:left w:w="0" w:type="dxa"/>
              <w:bottom w:w="0" w:type="dxa"/>
              <w:right w:w="0" w:type="dxa"/>
            </w:tcMar>
            <w:vAlign w:val="center"/>
          </w:tcPr>
          <w:p w14:paraId="71B953AE" w14:textId="77777777" w:rsidR="006F2DD1" w:rsidRDefault="001311F5">
            <w:pPr>
              <w:spacing w:before="100" w:after="100"/>
              <w:ind w:left="100" w:right="100"/>
              <w:jc w:val="right"/>
            </w:pPr>
            <w:r>
              <w:rPr>
                <w:rFonts w:ascii="Arial" w:eastAsia="Arial" w:hAnsi="Arial" w:cs="Arial"/>
                <w:color w:val="000000"/>
                <w:sz w:val="22"/>
                <w:szCs w:val="22"/>
              </w:rPr>
              <w:t>744</w:t>
            </w:r>
          </w:p>
        </w:tc>
        <w:tc>
          <w:tcPr>
            <w:tcW w:w="1080" w:type="dxa"/>
            <w:shd w:val="clear" w:color="auto" w:fill="FFFFFF"/>
            <w:tcMar>
              <w:top w:w="0" w:type="dxa"/>
              <w:left w:w="0" w:type="dxa"/>
              <w:bottom w:w="0" w:type="dxa"/>
              <w:right w:w="0" w:type="dxa"/>
            </w:tcMar>
            <w:vAlign w:val="center"/>
          </w:tcPr>
          <w:p w14:paraId="6DCC2581" w14:textId="77777777" w:rsidR="006F2DD1" w:rsidRDefault="001311F5">
            <w:pPr>
              <w:spacing w:before="100" w:after="100"/>
              <w:ind w:left="100" w:right="100"/>
              <w:jc w:val="right"/>
            </w:pPr>
            <w:r>
              <w:rPr>
                <w:rFonts w:ascii="Arial" w:eastAsia="Arial" w:hAnsi="Arial" w:cs="Arial"/>
                <w:color w:val="000000"/>
                <w:sz w:val="22"/>
                <w:szCs w:val="22"/>
              </w:rPr>
              <w:t>191</w:t>
            </w:r>
          </w:p>
        </w:tc>
        <w:tc>
          <w:tcPr>
            <w:tcW w:w="1080" w:type="dxa"/>
            <w:shd w:val="clear" w:color="auto" w:fill="FFFFFF"/>
            <w:tcMar>
              <w:top w:w="0" w:type="dxa"/>
              <w:left w:w="0" w:type="dxa"/>
              <w:bottom w:w="0" w:type="dxa"/>
              <w:right w:w="0" w:type="dxa"/>
            </w:tcMar>
            <w:vAlign w:val="center"/>
          </w:tcPr>
          <w:p w14:paraId="4BC7CA43" w14:textId="77777777" w:rsidR="006F2DD1" w:rsidRDefault="001311F5">
            <w:pPr>
              <w:spacing w:before="100" w:after="100"/>
              <w:ind w:left="100" w:right="100"/>
              <w:jc w:val="right"/>
            </w:pPr>
            <w:r>
              <w:rPr>
                <w:rFonts w:ascii="Arial" w:eastAsia="Arial" w:hAnsi="Arial" w:cs="Arial"/>
                <w:color w:val="000000"/>
                <w:sz w:val="22"/>
                <w:szCs w:val="22"/>
              </w:rPr>
              <w:t>1</w:t>
            </w:r>
          </w:p>
        </w:tc>
        <w:tc>
          <w:tcPr>
            <w:tcW w:w="1080" w:type="dxa"/>
            <w:shd w:val="clear" w:color="auto" w:fill="FFFFFF"/>
            <w:tcMar>
              <w:top w:w="0" w:type="dxa"/>
              <w:left w:w="0" w:type="dxa"/>
              <w:bottom w:w="0" w:type="dxa"/>
              <w:right w:w="0" w:type="dxa"/>
            </w:tcMar>
            <w:vAlign w:val="center"/>
          </w:tcPr>
          <w:p w14:paraId="4AA744AE" w14:textId="77777777" w:rsidR="006F2DD1" w:rsidRDefault="001311F5">
            <w:pPr>
              <w:spacing w:before="100" w:after="100"/>
              <w:ind w:left="100" w:right="100"/>
              <w:jc w:val="right"/>
            </w:pPr>
            <w:r>
              <w:rPr>
                <w:rFonts w:ascii="Arial" w:eastAsia="Arial" w:hAnsi="Arial" w:cs="Arial"/>
                <w:color w:val="000000"/>
                <w:sz w:val="22"/>
                <w:szCs w:val="22"/>
              </w:rPr>
              <w:t>1,251</w:t>
            </w:r>
          </w:p>
        </w:tc>
      </w:tr>
      <w:tr w:rsidR="006F2DD1" w14:paraId="0AC4EFA2" w14:textId="77777777" w:rsidTr="006F2DD1">
        <w:trPr>
          <w:cantSplit/>
          <w:jc w:val="center"/>
        </w:trPr>
        <w:tc>
          <w:tcPr>
            <w:tcW w:w="1080" w:type="dxa"/>
            <w:shd w:val="clear" w:color="auto" w:fill="FFFFFF"/>
            <w:tcMar>
              <w:top w:w="0" w:type="dxa"/>
              <w:left w:w="0" w:type="dxa"/>
              <w:bottom w:w="0" w:type="dxa"/>
              <w:right w:w="0" w:type="dxa"/>
            </w:tcMar>
            <w:vAlign w:val="center"/>
          </w:tcPr>
          <w:p w14:paraId="16CC572E" w14:textId="77777777" w:rsidR="006F2DD1" w:rsidRDefault="001311F5">
            <w:pPr>
              <w:spacing w:before="100" w:after="100"/>
              <w:ind w:left="100" w:right="100"/>
            </w:pPr>
            <w:r>
              <w:rPr>
                <w:rFonts w:ascii="Arial" w:eastAsia="Arial" w:hAnsi="Arial" w:cs="Arial"/>
                <w:color w:val="000000"/>
                <w:sz w:val="22"/>
                <w:szCs w:val="22"/>
              </w:rPr>
              <w:lastRenderedPageBreak/>
              <w:t>CGOA</w:t>
            </w:r>
          </w:p>
        </w:tc>
        <w:tc>
          <w:tcPr>
            <w:tcW w:w="1080" w:type="dxa"/>
            <w:shd w:val="clear" w:color="auto" w:fill="FFFFFF"/>
            <w:tcMar>
              <w:top w:w="0" w:type="dxa"/>
              <w:left w:w="0" w:type="dxa"/>
              <w:bottom w:w="0" w:type="dxa"/>
              <w:right w:w="0" w:type="dxa"/>
            </w:tcMar>
            <w:vAlign w:val="center"/>
          </w:tcPr>
          <w:p w14:paraId="38394672"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085048E0" w14:textId="77777777" w:rsidR="006F2DD1" w:rsidRDefault="001311F5">
            <w:pPr>
              <w:spacing w:before="100" w:after="100"/>
              <w:ind w:left="100" w:right="100"/>
              <w:jc w:val="right"/>
            </w:pPr>
            <w:r>
              <w:rPr>
                <w:rFonts w:ascii="Arial" w:eastAsia="Arial" w:hAnsi="Arial" w:cs="Arial"/>
                <w:color w:val="000000"/>
                <w:sz w:val="22"/>
                <w:szCs w:val="22"/>
              </w:rPr>
              <w:t>240</w:t>
            </w:r>
          </w:p>
        </w:tc>
        <w:tc>
          <w:tcPr>
            <w:tcW w:w="1080" w:type="dxa"/>
            <w:shd w:val="clear" w:color="auto" w:fill="FFFFFF"/>
            <w:tcMar>
              <w:top w:w="0" w:type="dxa"/>
              <w:left w:w="0" w:type="dxa"/>
              <w:bottom w:w="0" w:type="dxa"/>
              <w:right w:w="0" w:type="dxa"/>
            </w:tcMar>
            <w:vAlign w:val="center"/>
          </w:tcPr>
          <w:p w14:paraId="0B087B77" w14:textId="77777777" w:rsidR="006F2DD1" w:rsidRDefault="001311F5">
            <w:pPr>
              <w:spacing w:before="100" w:after="100"/>
              <w:ind w:left="100" w:right="100"/>
              <w:jc w:val="right"/>
            </w:pPr>
            <w:r>
              <w:rPr>
                <w:rFonts w:ascii="Arial" w:eastAsia="Arial" w:hAnsi="Arial" w:cs="Arial"/>
                <w:color w:val="000000"/>
                <w:sz w:val="22"/>
                <w:szCs w:val="22"/>
              </w:rPr>
              <w:t>306</w:t>
            </w:r>
          </w:p>
        </w:tc>
        <w:tc>
          <w:tcPr>
            <w:tcW w:w="1080" w:type="dxa"/>
            <w:shd w:val="clear" w:color="auto" w:fill="FFFFFF"/>
            <w:tcMar>
              <w:top w:w="0" w:type="dxa"/>
              <w:left w:w="0" w:type="dxa"/>
              <w:bottom w:w="0" w:type="dxa"/>
              <w:right w:w="0" w:type="dxa"/>
            </w:tcMar>
            <w:vAlign w:val="center"/>
          </w:tcPr>
          <w:p w14:paraId="5F753FA6" w14:textId="77777777" w:rsidR="006F2DD1" w:rsidRDefault="001311F5">
            <w:pPr>
              <w:spacing w:before="100" w:after="100"/>
              <w:ind w:left="100" w:right="100"/>
              <w:jc w:val="right"/>
            </w:pPr>
            <w:r>
              <w:rPr>
                <w:rFonts w:ascii="Arial" w:eastAsia="Arial" w:hAnsi="Arial" w:cs="Arial"/>
                <w:color w:val="000000"/>
                <w:sz w:val="22"/>
                <w:szCs w:val="22"/>
              </w:rPr>
              <w:t>519</w:t>
            </w:r>
          </w:p>
        </w:tc>
        <w:tc>
          <w:tcPr>
            <w:tcW w:w="1080" w:type="dxa"/>
            <w:shd w:val="clear" w:color="auto" w:fill="FFFFFF"/>
            <w:tcMar>
              <w:top w:w="0" w:type="dxa"/>
              <w:left w:w="0" w:type="dxa"/>
              <w:bottom w:w="0" w:type="dxa"/>
              <w:right w:w="0" w:type="dxa"/>
            </w:tcMar>
            <w:vAlign w:val="center"/>
          </w:tcPr>
          <w:p w14:paraId="30179EB8"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530C366" w14:textId="77777777" w:rsidR="006F2DD1" w:rsidRDefault="001311F5">
            <w:pPr>
              <w:spacing w:before="100" w:after="100"/>
              <w:ind w:left="100" w:right="100"/>
              <w:jc w:val="right"/>
            </w:pPr>
            <w:r>
              <w:rPr>
                <w:rFonts w:ascii="Arial" w:eastAsia="Arial" w:hAnsi="Arial" w:cs="Arial"/>
                <w:color w:val="000000"/>
                <w:sz w:val="22"/>
                <w:szCs w:val="22"/>
              </w:rPr>
              <w:t>1,065</w:t>
            </w:r>
          </w:p>
        </w:tc>
      </w:tr>
      <w:tr w:rsidR="006F2DD1" w14:paraId="78AB2B23" w14:textId="77777777" w:rsidTr="006F2DD1">
        <w:trPr>
          <w:cantSplit/>
          <w:jc w:val="center"/>
        </w:trPr>
        <w:tc>
          <w:tcPr>
            <w:tcW w:w="1080" w:type="dxa"/>
            <w:shd w:val="clear" w:color="auto" w:fill="FFFFFF"/>
            <w:tcMar>
              <w:top w:w="0" w:type="dxa"/>
              <w:left w:w="0" w:type="dxa"/>
              <w:bottom w:w="0" w:type="dxa"/>
              <w:right w:w="0" w:type="dxa"/>
            </w:tcMar>
            <w:vAlign w:val="center"/>
          </w:tcPr>
          <w:p w14:paraId="4029C995"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1E2727A8"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5F29194B" w14:textId="77777777" w:rsidR="006F2DD1" w:rsidRDefault="001311F5">
            <w:pPr>
              <w:spacing w:before="100" w:after="100"/>
              <w:ind w:left="100" w:right="100"/>
              <w:jc w:val="right"/>
            </w:pPr>
            <w:r>
              <w:rPr>
                <w:rFonts w:ascii="Arial" w:eastAsia="Arial" w:hAnsi="Arial" w:cs="Arial"/>
                <w:color w:val="000000"/>
                <w:sz w:val="22"/>
                <w:szCs w:val="22"/>
              </w:rPr>
              <w:t>232</w:t>
            </w:r>
          </w:p>
        </w:tc>
        <w:tc>
          <w:tcPr>
            <w:tcW w:w="1080" w:type="dxa"/>
            <w:shd w:val="clear" w:color="auto" w:fill="FFFFFF"/>
            <w:tcMar>
              <w:top w:w="0" w:type="dxa"/>
              <w:left w:w="0" w:type="dxa"/>
              <w:bottom w:w="0" w:type="dxa"/>
              <w:right w:w="0" w:type="dxa"/>
            </w:tcMar>
            <w:vAlign w:val="center"/>
          </w:tcPr>
          <w:p w14:paraId="46BC341A" w14:textId="77777777" w:rsidR="006F2DD1" w:rsidRDefault="001311F5">
            <w:pPr>
              <w:spacing w:before="100" w:after="100"/>
              <w:ind w:left="100" w:right="100"/>
              <w:jc w:val="right"/>
            </w:pPr>
            <w:r>
              <w:rPr>
                <w:rFonts w:ascii="Arial" w:eastAsia="Arial" w:hAnsi="Arial" w:cs="Arial"/>
                <w:color w:val="000000"/>
                <w:sz w:val="22"/>
                <w:szCs w:val="22"/>
              </w:rPr>
              <w:t>39</w:t>
            </w:r>
          </w:p>
        </w:tc>
        <w:tc>
          <w:tcPr>
            <w:tcW w:w="1080" w:type="dxa"/>
            <w:shd w:val="clear" w:color="auto" w:fill="FFFFFF"/>
            <w:tcMar>
              <w:top w:w="0" w:type="dxa"/>
              <w:left w:w="0" w:type="dxa"/>
              <w:bottom w:w="0" w:type="dxa"/>
              <w:right w:w="0" w:type="dxa"/>
            </w:tcMar>
            <w:vAlign w:val="center"/>
          </w:tcPr>
          <w:p w14:paraId="3D27ABD4" w14:textId="77777777" w:rsidR="006F2DD1" w:rsidRDefault="001311F5">
            <w:pPr>
              <w:spacing w:before="100" w:after="100"/>
              <w:ind w:left="100" w:right="100"/>
              <w:jc w:val="right"/>
            </w:pPr>
            <w:r>
              <w:rPr>
                <w:rFonts w:ascii="Arial" w:eastAsia="Arial" w:hAnsi="Arial" w:cs="Arial"/>
                <w:color w:val="000000"/>
                <w:sz w:val="22"/>
                <w:szCs w:val="22"/>
              </w:rPr>
              <w:t>765</w:t>
            </w:r>
          </w:p>
        </w:tc>
        <w:tc>
          <w:tcPr>
            <w:tcW w:w="1080" w:type="dxa"/>
            <w:shd w:val="clear" w:color="auto" w:fill="FFFFFF"/>
            <w:tcMar>
              <w:top w:w="0" w:type="dxa"/>
              <w:left w:w="0" w:type="dxa"/>
              <w:bottom w:w="0" w:type="dxa"/>
              <w:right w:w="0" w:type="dxa"/>
            </w:tcMar>
            <w:vAlign w:val="center"/>
          </w:tcPr>
          <w:p w14:paraId="35F7AA73"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7952CDB9" w14:textId="77777777" w:rsidR="006F2DD1" w:rsidRDefault="001311F5">
            <w:pPr>
              <w:spacing w:before="100" w:after="100"/>
              <w:ind w:left="100" w:right="100"/>
              <w:jc w:val="right"/>
            </w:pPr>
            <w:r>
              <w:rPr>
                <w:rFonts w:ascii="Arial" w:eastAsia="Arial" w:hAnsi="Arial" w:cs="Arial"/>
                <w:color w:val="000000"/>
                <w:sz w:val="22"/>
                <w:szCs w:val="22"/>
              </w:rPr>
              <w:t>1,045</w:t>
            </w:r>
          </w:p>
        </w:tc>
      </w:tr>
      <w:tr w:rsidR="006F2DD1" w14:paraId="57C01812" w14:textId="77777777" w:rsidTr="006F2DD1">
        <w:trPr>
          <w:cantSplit/>
          <w:jc w:val="center"/>
        </w:trPr>
        <w:tc>
          <w:tcPr>
            <w:tcW w:w="1080" w:type="dxa"/>
            <w:shd w:val="clear" w:color="auto" w:fill="FFFFFF"/>
            <w:tcMar>
              <w:top w:w="0" w:type="dxa"/>
              <w:left w:w="0" w:type="dxa"/>
              <w:bottom w:w="0" w:type="dxa"/>
              <w:right w:w="0" w:type="dxa"/>
            </w:tcMar>
            <w:vAlign w:val="center"/>
          </w:tcPr>
          <w:p w14:paraId="59A2E482" w14:textId="77777777" w:rsidR="006F2DD1" w:rsidRDefault="001311F5">
            <w:pPr>
              <w:spacing w:before="100" w:after="100"/>
              <w:ind w:left="100" w:right="100"/>
            </w:pPr>
            <w:r>
              <w:rPr>
                <w:rFonts w:ascii="Arial" w:eastAsia="Arial" w:hAnsi="Arial" w:cs="Arial"/>
                <w:color w:val="000000"/>
                <w:sz w:val="22"/>
                <w:szCs w:val="22"/>
              </w:rPr>
              <w:t>CGOA</w:t>
            </w:r>
          </w:p>
        </w:tc>
        <w:tc>
          <w:tcPr>
            <w:tcW w:w="1080" w:type="dxa"/>
            <w:shd w:val="clear" w:color="auto" w:fill="FFFFFF"/>
            <w:tcMar>
              <w:top w:w="0" w:type="dxa"/>
              <w:left w:w="0" w:type="dxa"/>
              <w:bottom w:w="0" w:type="dxa"/>
              <w:right w:w="0" w:type="dxa"/>
            </w:tcMar>
            <w:vAlign w:val="center"/>
          </w:tcPr>
          <w:p w14:paraId="592546BC"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06178FA3" w14:textId="77777777" w:rsidR="006F2DD1" w:rsidRDefault="001311F5">
            <w:pPr>
              <w:spacing w:before="100" w:after="100"/>
              <w:ind w:left="100" w:right="100"/>
              <w:jc w:val="right"/>
            </w:pPr>
            <w:r>
              <w:rPr>
                <w:rFonts w:ascii="Arial" w:eastAsia="Arial" w:hAnsi="Arial" w:cs="Arial"/>
                <w:color w:val="000000"/>
                <w:sz w:val="22"/>
                <w:szCs w:val="22"/>
              </w:rPr>
              <w:t>341</w:t>
            </w:r>
          </w:p>
        </w:tc>
        <w:tc>
          <w:tcPr>
            <w:tcW w:w="1080" w:type="dxa"/>
            <w:shd w:val="clear" w:color="auto" w:fill="FFFFFF"/>
            <w:tcMar>
              <w:top w:w="0" w:type="dxa"/>
              <w:left w:w="0" w:type="dxa"/>
              <w:bottom w:w="0" w:type="dxa"/>
              <w:right w:w="0" w:type="dxa"/>
            </w:tcMar>
            <w:vAlign w:val="center"/>
          </w:tcPr>
          <w:p w14:paraId="50EE24EC" w14:textId="77777777" w:rsidR="006F2DD1" w:rsidRDefault="001311F5">
            <w:pPr>
              <w:spacing w:before="100" w:after="100"/>
              <w:ind w:left="100" w:right="100"/>
              <w:jc w:val="right"/>
            </w:pPr>
            <w:r>
              <w:rPr>
                <w:rFonts w:ascii="Arial" w:eastAsia="Arial" w:hAnsi="Arial" w:cs="Arial"/>
                <w:color w:val="000000"/>
                <w:sz w:val="22"/>
                <w:szCs w:val="22"/>
              </w:rPr>
              <w:t>52</w:t>
            </w:r>
          </w:p>
        </w:tc>
        <w:tc>
          <w:tcPr>
            <w:tcW w:w="1080" w:type="dxa"/>
            <w:shd w:val="clear" w:color="auto" w:fill="FFFFFF"/>
            <w:tcMar>
              <w:top w:w="0" w:type="dxa"/>
              <w:left w:w="0" w:type="dxa"/>
              <w:bottom w:w="0" w:type="dxa"/>
              <w:right w:w="0" w:type="dxa"/>
            </w:tcMar>
            <w:vAlign w:val="center"/>
          </w:tcPr>
          <w:p w14:paraId="5B0B613A" w14:textId="77777777" w:rsidR="006F2DD1" w:rsidRDefault="001311F5">
            <w:pPr>
              <w:spacing w:before="100" w:after="100"/>
              <w:ind w:left="100" w:right="100"/>
              <w:jc w:val="right"/>
            </w:pPr>
            <w:r>
              <w:rPr>
                <w:rFonts w:ascii="Arial" w:eastAsia="Arial" w:hAnsi="Arial" w:cs="Arial"/>
                <w:color w:val="000000"/>
                <w:sz w:val="22"/>
                <w:szCs w:val="22"/>
              </w:rPr>
              <w:t>629</w:t>
            </w:r>
          </w:p>
        </w:tc>
        <w:tc>
          <w:tcPr>
            <w:tcW w:w="1080" w:type="dxa"/>
            <w:shd w:val="clear" w:color="auto" w:fill="FFFFFF"/>
            <w:tcMar>
              <w:top w:w="0" w:type="dxa"/>
              <w:left w:w="0" w:type="dxa"/>
              <w:bottom w:w="0" w:type="dxa"/>
              <w:right w:w="0" w:type="dxa"/>
            </w:tcMar>
            <w:vAlign w:val="center"/>
          </w:tcPr>
          <w:p w14:paraId="5E9DD2B3"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67A8F4B1" w14:textId="77777777" w:rsidR="006F2DD1" w:rsidRDefault="001311F5">
            <w:pPr>
              <w:spacing w:before="100" w:after="100"/>
              <w:ind w:left="100" w:right="100"/>
              <w:jc w:val="right"/>
            </w:pPr>
            <w:r>
              <w:rPr>
                <w:rFonts w:ascii="Arial" w:eastAsia="Arial" w:hAnsi="Arial" w:cs="Arial"/>
                <w:color w:val="000000"/>
                <w:sz w:val="22"/>
                <w:szCs w:val="22"/>
              </w:rPr>
              <w:t>1,028</w:t>
            </w:r>
          </w:p>
        </w:tc>
      </w:tr>
      <w:tr w:rsidR="006F2DD1" w14:paraId="06BCC846" w14:textId="77777777" w:rsidTr="006F2DD1">
        <w:trPr>
          <w:cantSplit/>
          <w:jc w:val="center"/>
        </w:trPr>
        <w:tc>
          <w:tcPr>
            <w:tcW w:w="1080" w:type="dxa"/>
            <w:shd w:val="clear" w:color="auto" w:fill="FFFFFF"/>
            <w:tcMar>
              <w:top w:w="0" w:type="dxa"/>
              <w:left w:w="0" w:type="dxa"/>
              <w:bottom w:w="0" w:type="dxa"/>
              <w:right w:w="0" w:type="dxa"/>
            </w:tcMar>
            <w:vAlign w:val="center"/>
          </w:tcPr>
          <w:p w14:paraId="7F684859"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EAC680E"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1720C651" w14:textId="77777777" w:rsidR="006F2DD1" w:rsidRDefault="001311F5">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5F64D41C" w14:textId="77777777" w:rsidR="006F2DD1" w:rsidRDefault="001311F5">
            <w:pPr>
              <w:spacing w:before="100" w:after="100"/>
              <w:ind w:left="100" w:right="100"/>
              <w:jc w:val="right"/>
            </w:pPr>
            <w:r>
              <w:rPr>
                <w:rFonts w:ascii="Arial" w:eastAsia="Arial" w:hAnsi="Arial" w:cs="Arial"/>
                <w:color w:val="000000"/>
                <w:sz w:val="22"/>
                <w:szCs w:val="22"/>
              </w:rPr>
              <w:t>190</w:t>
            </w:r>
          </w:p>
        </w:tc>
        <w:tc>
          <w:tcPr>
            <w:tcW w:w="1080" w:type="dxa"/>
            <w:shd w:val="clear" w:color="auto" w:fill="FFFFFF"/>
            <w:tcMar>
              <w:top w:w="0" w:type="dxa"/>
              <w:left w:w="0" w:type="dxa"/>
              <w:bottom w:w="0" w:type="dxa"/>
              <w:right w:w="0" w:type="dxa"/>
            </w:tcMar>
            <w:vAlign w:val="center"/>
          </w:tcPr>
          <w:p w14:paraId="3A2A295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E80A90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E22546" w14:textId="77777777" w:rsidR="006F2DD1" w:rsidRDefault="001311F5">
            <w:pPr>
              <w:spacing w:before="100" w:after="100"/>
              <w:ind w:left="100" w:right="100"/>
              <w:jc w:val="right"/>
            </w:pPr>
            <w:r>
              <w:rPr>
                <w:rFonts w:ascii="Arial" w:eastAsia="Arial" w:hAnsi="Arial" w:cs="Arial"/>
                <w:color w:val="000000"/>
                <w:sz w:val="22"/>
                <w:szCs w:val="22"/>
              </w:rPr>
              <w:t>202</w:t>
            </w:r>
          </w:p>
        </w:tc>
      </w:tr>
      <w:tr w:rsidR="006F2DD1" w14:paraId="6EBBEFD1" w14:textId="77777777" w:rsidTr="006F2DD1">
        <w:trPr>
          <w:cantSplit/>
          <w:jc w:val="center"/>
        </w:trPr>
        <w:tc>
          <w:tcPr>
            <w:tcW w:w="1080" w:type="dxa"/>
            <w:shd w:val="clear" w:color="auto" w:fill="FFFFFF"/>
            <w:tcMar>
              <w:top w:w="0" w:type="dxa"/>
              <w:left w:w="0" w:type="dxa"/>
              <w:bottom w:w="0" w:type="dxa"/>
              <w:right w:w="0" w:type="dxa"/>
            </w:tcMar>
            <w:vAlign w:val="center"/>
          </w:tcPr>
          <w:p w14:paraId="135BD0B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463BC0D"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1320CF3"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38279208" w14:textId="77777777" w:rsidR="006F2DD1" w:rsidRDefault="001311F5">
            <w:pPr>
              <w:spacing w:before="100" w:after="100"/>
              <w:ind w:left="100" w:right="100"/>
              <w:jc w:val="right"/>
            </w:pPr>
            <w:r>
              <w:rPr>
                <w:rFonts w:ascii="Arial" w:eastAsia="Arial" w:hAnsi="Arial" w:cs="Arial"/>
                <w:color w:val="000000"/>
                <w:sz w:val="22"/>
                <w:szCs w:val="22"/>
              </w:rPr>
              <w:t>344</w:t>
            </w:r>
          </w:p>
        </w:tc>
        <w:tc>
          <w:tcPr>
            <w:tcW w:w="1080" w:type="dxa"/>
            <w:shd w:val="clear" w:color="auto" w:fill="FFFFFF"/>
            <w:tcMar>
              <w:top w:w="0" w:type="dxa"/>
              <w:left w:w="0" w:type="dxa"/>
              <w:bottom w:w="0" w:type="dxa"/>
              <w:right w:w="0" w:type="dxa"/>
            </w:tcMar>
            <w:vAlign w:val="center"/>
          </w:tcPr>
          <w:p w14:paraId="611A08E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ED3A6F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8B9E611" w14:textId="77777777" w:rsidR="006F2DD1" w:rsidRDefault="001311F5">
            <w:pPr>
              <w:spacing w:before="100" w:after="100"/>
              <w:ind w:left="100" w:right="100"/>
              <w:jc w:val="right"/>
            </w:pPr>
            <w:r>
              <w:rPr>
                <w:rFonts w:ascii="Arial" w:eastAsia="Arial" w:hAnsi="Arial" w:cs="Arial"/>
                <w:color w:val="000000"/>
                <w:sz w:val="22"/>
                <w:szCs w:val="22"/>
              </w:rPr>
              <w:t>350</w:t>
            </w:r>
          </w:p>
        </w:tc>
      </w:tr>
      <w:tr w:rsidR="006F2DD1" w14:paraId="0CF3708A" w14:textId="77777777" w:rsidTr="006F2DD1">
        <w:trPr>
          <w:cantSplit/>
          <w:jc w:val="center"/>
        </w:trPr>
        <w:tc>
          <w:tcPr>
            <w:tcW w:w="1080" w:type="dxa"/>
            <w:shd w:val="clear" w:color="auto" w:fill="FFFFFF"/>
            <w:tcMar>
              <w:top w:w="0" w:type="dxa"/>
              <w:left w:w="0" w:type="dxa"/>
              <w:bottom w:w="0" w:type="dxa"/>
              <w:right w:w="0" w:type="dxa"/>
            </w:tcMar>
            <w:vAlign w:val="center"/>
          </w:tcPr>
          <w:p w14:paraId="3AEC165E"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E22EE4A"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D1C5410" w14:textId="77777777" w:rsidR="006F2DD1" w:rsidRDefault="001311F5">
            <w:pPr>
              <w:spacing w:before="100" w:after="100"/>
              <w:ind w:left="100" w:right="100"/>
              <w:jc w:val="right"/>
            </w:pPr>
            <w:r>
              <w:rPr>
                <w:rFonts w:ascii="Arial" w:eastAsia="Arial" w:hAnsi="Arial" w:cs="Arial"/>
                <w:color w:val="000000"/>
                <w:sz w:val="22"/>
                <w:szCs w:val="22"/>
              </w:rPr>
              <w:t>18</w:t>
            </w:r>
          </w:p>
        </w:tc>
        <w:tc>
          <w:tcPr>
            <w:tcW w:w="1080" w:type="dxa"/>
            <w:shd w:val="clear" w:color="auto" w:fill="FFFFFF"/>
            <w:tcMar>
              <w:top w:w="0" w:type="dxa"/>
              <w:left w:w="0" w:type="dxa"/>
              <w:bottom w:w="0" w:type="dxa"/>
              <w:right w:w="0" w:type="dxa"/>
            </w:tcMar>
            <w:vAlign w:val="center"/>
          </w:tcPr>
          <w:p w14:paraId="72D1D914" w14:textId="77777777" w:rsidR="006F2DD1" w:rsidRDefault="001311F5">
            <w:pPr>
              <w:spacing w:before="100" w:after="100"/>
              <w:ind w:left="100" w:right="100"/>
              <w:jc w:val="right"/>
            </w:pPr>
            <w:r>
              <w:rPr>
                <w:rFonts w:ascii="Arial" w:eastAsia="Arial" w:hAnsi="Arial" w:cs="Arial"/>
                <w:color w:val="000000"/>
                <w:sz w:val="22"/>
                <w:szCs w:val="22"/>
              </w:rPr>
              <w:t>495</w:t>
            </w:r>
          </w:p>
        </w:tc>
        <w:tc>
          <w:tcPr>
            <w:tcW w:w="1080" w:type="dxa"/>
            <w:shd w:val="clear" w:color="auto" w:fill="FFFFFF"/>
            <w:tcMar>
              <w:top w:w="0" w:type="dxa"/>
              <w:left w:w="0" w:type="dxa"/>
              <w:bottom w:w="0" w:type="dxa"/>
              <w:right w:w="0" w:type="dxa"/>
            </w:tcMar>
            <w:vAlign w:val="center"/>
          </w:tcPr>
          <w:p w14:paraId="7781CA6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93FA2A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95069B1" w14:textId="77777777" w:rsidR="006F2DD1" w:rsidRDefault="001311F5">
            <w:pPr>
              <w:spacing w:before="100" w:after="100"/>
              <w:ind w:left="100" w:right="100"/>
              <w:jc w:val="right"/>
            </w:pPr>
            <w:r>
              <w:rPr>
                <w:rFonts w:ascii="Arial" w:eastAsia="Arial" w:hAnsi="Arial" w:cs="Arial"/>
                <w:color w:val="000000"/>
                <w:sz w:val="22"/>
                <w:szCs w:val="22"/>
              </w:rPr>
              <w:t>513</w:t>
            </w:r>
          </w:p>
        </w:tc>
      </w:tr>
      <w:tr w:rsidR="006F2DD1" w14:paraId="160D8B8D" w14:textId="77777777" w:rsidTr="006F2DD1">
        <w:trPr>
          <w:cantSplit/>
          <w:jc w:val="center"/>
        </w:trPr>
        <w:tc>
          <w:tcPr>
            <w:tcW w:w="1080" w:type="dxa"/>
            <w:shd w:val="clear" w:color="auto" w:fill="FFFFFF"/>
            <w:tcMar>
              <w:top w:w="0" w:type="dxa"/>
              <w:left w:w="0" w:type="dxa"/>
              <w:bottom w:w="0" w:type="dxa"/>
              <w:right w:w="0" w:type="dxa"/>
            </w:tcMar>
            <w:vAlign w:val="center"/>
          </w:tcPr>
          <w:p w14:paraId="72310B50"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5E8BEA35"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38A4CDB1" w14:textId="77777777" w:rsidR="006F2DD1" w:rsidRDefault="001311F5">
            <w:pPr>
              <w:spacing w:before="100" w:after="100"/>
              <w:ind w:left="100" w:right="100"/>
              <w:jc w:val="right"/>
            </w:pPr>
            <w:r>
              <w:rPr>
                <w:rFonts w:ascii="Arial" w:eastAsia="Arial" w:hAnsi="Arial" w:cs="Arial"/>
                <w:color w:val="000000"/>
                <w:sz w:val="22"/>
                <w:szCs w:val="22"/>
              </w:rPr>
              <w:t>11</w:t>
            </w:r>
          </w:p>
        </w:tc>
        <w:tc>
          <w:tcPr>
            <w:tcW w:w="1080" w:type="dxa"/>
            <w:shd w:val="clear" w:color="auto" w:fill="FFFFFF"/>
            <w:tcMar>
              <w:top w:w="0" w:type="dxa"/>
              <w:left w:w="0" w:type="dxa"/>
              <w:bottom w:w="0" w:type="dxa"/>
              <w:right w:w="0" w:type="dxa"/>
            </w:tcMar>
            <w:vAlign w:val="center"/>
          </w:tcPr>
          <w:p w14:paraId="2573E25C" w14:textId="77777777" w:rsidR="006F2DD1" w:rsidRDefault="001311F5">
            <w:pPr>
              <w:spacing w:before="100" w:after="100"/>
              <w:ind w:left="100" w:right="100"/>
              <w:jc w:val="right"/>
            </w:pPr>
            <w:r>
              <w:rPr>
                <w:rFonts w:ascii="Arial" w:eastAsia="Arial" w:hAnsi="Arial" w:cs="Arial"/>
                <w:color w:val="000000"/>
                <w:sz w:val="22"/>
                <w:szCs w:val="22"/>
              </w:rPr>
              <w:t>293</w:t>
            </w:r>
          </w:p>
        </w:tc>
        <w:tc>
          <w:tcPr>
            <w:tcW w:w="1080" w:type="dxa"/>
            <w:shd w:val="clear" w:color="auto" w:fill="FFFFFF"/>
            <w:tcMar>
              <w:top w:w="0" w:type="dxa"/>
              <w:left w:w="0" w:type="dxa"/>
              <w:bottom w:w="0" w:type="dxa"/>
              <w:right w:w="0" w:type="dxa"/>
            </w:tcMar>
            <w:vAlign w:val="center"/>
          </w:tcPr>
          <w:p w14:paraId="69BF9BD7"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6CA7EB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16B223E" w14:textId="77777777" w:rsidR="006F2DD1" w:rsidRDefault="001311F5">
            <w:pPr>
              <w:spacing w:before="100" w:after="100"/>
              <w:ind w:left="100" w:right="100"/>
              <w:jc w:val="right"/>
            </w:pPr>
            <w:r>
              <w:rPr>
                <w:rFonts w:ascii="Arial" w:eastAsia="Arial" w:hAnsi="Arial" w:cs="Arial"/>
                <w:color w:val="000000"/>
                <w:sz w:val="22"/>
                <w:szCs w:val="22"/>
              </w:rPr>
              <w:t>304</w:t>
            </w:r>
          </w:p>
        </w:tc>
      </w:tr>
      <w:tr w:rsidR="006F2DD1" w14:paraId="205B9134" w14:textId="77777777" w:rsidTr="006F2DD1">
        <w:trPr>
          <w:cantSplit/>
          <w:jc w:val="center"/>
        </w:trPr>
        <w:tc>
          <w:tcPr>
            <w:tcW w:w="1080" w:type="dxa"/>
            <w:shd w:val="clear" w:color="auto" w:fill="FFFFFF"/>
            <w:tcMar>
              <w:top w:w="0" w:type="dxa"/>
              <w:left w:w="0" w:type="dxa"/>
              <w:bottom w:w="0" w:type="dxa"/>
              <w:right w:w="0" w:type="dxa"/>
            </w:tcMar>
            <w:vAlign w:val="center"/>
          </w:tcPr>
          <w:p w14:paraId="20AF70B3"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058339A7"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16477F1B" w14:textId="77777777" w:rsidR="006F2DD1" w:rsidRDefault="001311F5">
            <w:pPr>
              <w:spacing w:before="100" w:after="100"/>
              <w:ind w:left="100" w:right="100"/>
              <w:jc w:val="right"/>
            </w:pPr>
            <w:r>
              <w:rPr>
                <w:rFonts w:ascii="Arial" w:eastAsia="Arial" w:hAnsi="Arial" w:cs="Arial"/>
                <w:color w:val="000000"/>
                <w:sz w:val="22"/>
                <w:szCs w:val="22"/>
              </w:rPr>
              <w:t>12</w:t>
            </w:r>
          </w:p>
        </w:tc>
        <w:tc>
          <w:tcPr>
            <w:tcW w:w="1080" w:type="dxa"/>
            <w:shd w:val="clear" w:color="auto" w:fill="FFFFFF"/>
            <w:tcMar>
              <w:top w:w="0" w:type="dxa"/>
              <w:left w:w="0" w:type="dxa"/>
              <w:bottom w:w="0" w:type="dxa"/>
              <w:right w:w="0" w:type="dxa"/>
            </w:tcMar>
            <w:vAlign w:val="center"/>
          </w:tcPr>
          <w:p w14:paraId="4FE3F491" w14:textId="77777777" w:rsidR="006F2DD1" w:rsidRDefault="001311F5">
            <w:pPr>
              <w:spacing w:before="100" w:after="100"/>
              <w:ind w:left="100" w:right="100"/>
              <w:jc w:val="right"/>
            </w:pPr>
            <w:r>
              <w:rPr>
                <w:rFonts w:ascii="Arial" w:eastAsia="Arial" w:hAnsi="Arial" w:cs="Arial"/>
                <w:color w:val="000000"/>
                <w:sz w:val="22"/>
                <w:szCs w:val="22"/>
              </w:rPr>
              <w:t>206</w:t>
            </w:r>
          </w:p>
        </w:tc>
        <w:tc>
          <w:tcPr>
            <w:tcW w:w="1080" w:type="dxa"/>
            <w:shd w:val="clear" w:color="auto" w:fill="FFFFFF"/>
            <w:tcMar>
              <w:top w:w="0" w:type="dxa"/>
              <w:left w:w="0" w:type="dxa"/>
              <w:bottom w:w="0" w:type="dxa"/>
              <w:right w:w="0" w:type="dxa"/>
            </w:tcMar>
            <w:vAlign w:val="center"/>
          </w:tcPr>
          <w:p w14:paraId="772A3CA2" w14:textId="77777777" w:rsidR="006F2DD1" w:rsidRDefault="001311F5">
            <w:pPr>
              <w:spacing w:before="100" w:after="100"/>
              <w:ind w:left="100" w:right="100"/>
              <w:jc w:val="right"/>
            </w:pPr>
            <w:r>
              <w:rPr>
                <w:rFonts w:ascii="Arial" w:eastAsia="Arial" w:hAnsi="Arial" w:cs="Arial"/>
                <w:color w:val="000000"/>
                <w:sz w:val="22"/>
                <w:szCs w:val="22"/>
              </w:rPr>
              <w:t>20</w:t>
            </w:r>
          </w:p>
        </w:tc>
        <w:tc>
          <w:tcPr>
            <w:tcW w:w="1080" w:type="dxa"/>
            <w:shd w:val="clear" w:color="auto" w:fill="FFFFFF"/>
            <w:tcMar>
              <w:top w:w="0" w:type="dxa"/>
              <w:left w:w="0" w:type="dxa"/>
              <w:bottom w:w="0" w:type="dxa"/>
              <w:right w:w="0" w:type="dxa"/>
            </w:tcMar>
            <w:vAlign w:val="center"/>
          </w:tcPr>
          <w:p w14:paraId="2A650A8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1512094" w14:textId="77777777" w:rsidR="006F2DD1" w:rsidRDefault="001311F5">
            <w:pPr>
              <w:spacing w:before="100" w:after="100"/>
              <w:ind w:left="100" w:right="100"/>
              <w:jc w:val="right"/>
            </w:pPr>
            <w:r>
              <w:rPr>
                <w:rFonts w:ascii="Arial" w:eastAsia="Arial" w:hAnsi="Arial" w:cs="Arial"/>
                <w:color w:val="000000"/>
                <w:sz w:val="22"/>
                <w:szCs w:val="22"/>
              </w:rPr>
              <w:t>238</w:t>
            </w:r>
          </w:p>
        </w:tc>
      </w:tr>
      <w:tr w:rsidR="006F2DD1" w14:paraId="23A0E885" w14:textId="77777777" w:rsidTr="006F2DD1">
        <w:trPr>
          <w:cantSplit/>
          <w:jc w:val="center"/>
        </w:trPr>
        <w:tc>
          <w:tcPr>
            <w:tcW w:w="1080" w:type="dxa"/>
            <w:shd w:val="clear" w:color="auto" w:fill="FFFFFF"/>
            <w:tcMar>
              <w:top w:w="0" w:type="dxa"/>
              <w:left w:w="0" w:type="dxa"/>
              <w:bottom w:w="0" w:type="dxa"/>
              <w:right w:w="0" w:type="dxa"/>
            </w:tcMar>
            <w:vAlign w:val="center"/>
          </w:tcPr>
          <w:p w14:paraId="73DE3DA6"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FEFF2C4"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23412930" w14:textId="77777777" w:rsidR="006F2DD1" w:rsidRDefault="001311F5">
            <w:pPr>
              <w:spacing w:before="100" w:after="100"/>
              <w:ind w:left="100" w:right="100"/>
              <w:jc w:val="right"/>
            </w:pPr>
            <w:r>
              <w:rPr>
                <w:rFonts w:ascii="Arial" w:eastAsia="Arial" w:hAnsi="Arial" w:cs="Arial"/>
                <w:color w:val="000000"/>
                <w:sz w:val="22"/>
                <w:szCs w:val="22"/>
              </w:rPr>
              <w:t>35</w:t>
            </w:r>
          </w:p>
        </w:tc>
        <w:tc>
          <w:tcPr>
            <w:tcW w:w="1080" w:type="dxa"/>
            <w:shd w:val="clear" w:color="auto" w:fill="FFFFFF"/>
            <w:tcMar>
              <w:top w:w="0" w:type="dxa"/>
              <w:left w:w="0" w:type="dxa"/>
              <w:bottom w:w="0" w:type="dxa"/>
              <w:right w:w="0" w:type="dxa"/>
            </w:tcMar>
            <w:vAlign w:val="center"/>
          </w:tcPr>
          <w:p w14:paraId="15D5E411" w14:textId="77777777" w:rsidR="006F2DD1" w:rsidRDefault="001311F5">
            <w:pPr>
              <w:spacing w:before="100" w:after="100"/>
              <w:ind w:left="100" w:right="100"/>
              <w:jc w:val="right"/>
            </w:pPr>
            <w:r>
              <w:rPr>
                <w:rFonts w:ascii="Arial" w:eastAsia="Arial" w:hAnsi="Arial" w:cs="Arial"/>
                <w:color w:val="000000"/>
                <w:sz w:val="22"/>
                <w:szCs w:val="22"/>
              </w:rPr>
              <w:t>317</w:t>
            </w:r>
          </w:p>
        </w:tc>
        <w:tc>
          <w:tcPr>
            <w:tcW w:w="1080" w:type="dxa"/>
            <w:shd w:val="clear" w:color="auto" w:fill="FFFFFF"/>
            <w:tcMar>
              <w:top w:w="0" w:type="dxa"/>
              <w:left w:w="0" w:type="dxa"/>
              <w:bottom w:w="0" w:type="dxa"/>
              <w:right w:w="0" w:type="dxa"/>
            </w:tcMar>
            <w:vAlign w:val="center"/>
          </w:tcPr>
          <w:p w14:paraId="499B1A8B" w14:textId="77777777" w:rsidR="006F2DD1" w:rsidRDefault="001311F5">
            <w:pPr>
              <w:spacing w:before="100" w:after="100"/>
              <w:ind w:left="100" w:right="100"/>
              <w:jc w:val="right"/>
            </w:pPr>
            <w:r>
              <w:rPr>
                <w:rFonts w:ascii="Arial" w:eastAsia="Arial" w:hAnsi="Arial" w:cs="Arial"/>
                <w:color w:val="000000"/>
                <w:sz w:val="22"/>
                <w:szCs w:val="22"/>
              </w:rPr>
              <w:t>43</w:t>
            </w:r>
          </w:p>
        </w:tc>
        <w:tc>
          <w:tcPr>
            <w:tcW w:w="1080" w:type="dxa"/>
            <w:shd w:val="clear" w:color="auto" w:fill="FFFFFF"/>
            <w:tcMar>
              <w:top w:w="0" w:type="dxa"/>
              <w:left w:w="0" w:type="dxa"/>
              <w:bottom w:w="0" w:type="dxa"/>
              <w:right w:w="0" w:type="dxa"/>
            </w:tcMar>
            <w:vAlign w:val="center"/>
          </w:tcPr>
          <w:p w14:paraId="5E563371"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C0053F0" w14:textId="77777777" w:rsidR="006F2DD1" w:rsidRDefault="001311F5">
            <w:pPr>
              <w:spacing w:before="100" w:after="100"/>
              <w:ind w:left="100" w:right="100"/>
              <w:jc w:val="right"/>
            </w:pPr>
            <w:r>
              <w:rPr>
                <w:rFonts w:ascii="Arial" w:eastAsia="Arial" w:hAnsi="Arial" w:cs="Arial"/>
                <w:color w:val="000000"/>
                <w:sz w:val="22"/>
                <w:szCs w:val="22"/>
              </w:rPr>
              <w:t>395</w:t>
            </w:r>
          </w:p>
        </w:tc>
      </w:tr>
      <w:tr w:rsidR="006F2DD1" w14:paraId="18AA5E7E" w14:textId="77777777" w:rsidTr="006F2DD1">
        <w:trPr>
          <w:cantSplit/>
          <w:jc w:val="center"/>
        </w:trPr>
        <w:tc>
          <w:tcPr>
            <w:tcW w:w="1080" w:type="dxa"/>
            <w:shd w:val="clear" w:color="auto" w:fill="FFFFFF"/>
            <w:tcMar>
              <w:top w:w="0" w:type="dxa"/>
              <w:left w:w="0" w:type="dxa"/>
              <w:bottom w:w="0" w:type="dxa"/>
              <w:right w:w="0" w:type="dxa"/>
            </w:tcMar>
            <w:vAlign w:val="center"/>
          </w:tcPr>
          <w:p w14:paraId="6F04F0FC"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2B9DD601"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6127B1EA"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4AE137C6" w14:textId="77777777" w:rsidR="006F2DD1" w:rsidRDefault="001311F5">
            <w:pPr>
              <w:spacing w:before="100" w:after="100"/>
              <w:ind w:left="100" w:right="100"/>
              <w:jc w:val="right"/>
            </w:pPr>
            <w:r>
              <w:rPr>
                <w:rFonts w:ascii="Arial" w:eastAsia="Arial" w:hAnsi="Arial" w:cs="Arial"/>
                <w:color w:val="000000"/>
                <w:sz w:val="22"/>
                <w:szCs w:val="22"/>
              </w:rPr>
              <w:t>442</w:t>
            </w:r>
          </w:p>
        </w:tc>
        <w:tc>
          <w:tcPr>
            <w:tcW w:w="1080" w:type="dxa"/>
            <w:shd w:val="clear" w:color="auto" w:fill="FFFFFF"/>
            <w:tcMar>
              <w:top w:w="0" w:type="dxa"/>
              <w:left w:w="0" w:type="dxa"/>
              <w:bottom w:w="0" w:type="dxa"/>
              <w:right w:w="0" w:type="dxa"/>
            </w:tcMar>
            <w:vAlign w:val="center"/>
          </w:tcPr>
          <w:p w14:paraId="3D2571A2" w14:textId="77777777" w:rsidR="006F2DD1" w:rsidRDefault="001311F5">
            <w:pPr>
              <w:spacing w:before="100" w:after="100"/>
              <w:ind w:left="100" w:right="100"/>
              <w:jc w:val="right"/>
            </w:pPr>
            <w:r>
              <w:rPr>
                <w:rFonts w:ascii="Arial" w:eastAsia="Arial" w:hAnsi="Arial" w:cs="Arial"/>
                <w:color w:val="000000"/>
                <w:sz w:val="22"/>
                <w:szCs w:val="22"/>
              </w:rPr>
              <w:t>56</w:t>
            </w:r>
          </w:p>
        </w:tc>
        <w:tc>
          <w:tcPr>
            <w:tcW w:w="1080" w:type="dxa"/>
            <w:shd w:val="clear" w:color="auto" w:fill="FFFFFF"/>
            <w:tcMar>
              <w:top w:w="0" w:type="dxa"/>
              <w:left w:w="0" w:type="dxa"/>
              <w:bottom w:w="0" w:type="dxa"/>
              <w:right w:w="0" w:type="dxa"/>
            </w:tcMar>
            <w:vAlign w:val="center"/>
          </w:tcPr>
          <w:p w14:paraId="6085315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0C38AA2" w14:textId="77777777" w:rsidR="006F2DD1" w:rsidRDefault="001311F5">
            <w:pPr>
              <w:spacing w:before="100" w:after="100"/>
              <w:ind w:left="100" w:right="100"/>
              <w:jc w:val="right"/>
            </w:pPr>
            <w:r>
              <w:rPr>
                <w:rFonts w:ascii="Arial" w:eastAsia="Arial" w:hAnsi="Arial" w:cs="Arial"/>
                <w:color w:val="000000"/>
                <w:sz w:val="22"/>
                <w:szCs w:val="22"/>
              </w:rPr>
              <w:t>507</w:t>
            </w:r>
          </w:p>
        </w:tc>
      </w:tr>
      <w:tr w:rsidR="006F2DD1" w14:paraId="235125E6" w14:textId="77777777" w:rsidTr="006F2DD1">
        <w:trPr>
          <w:cantSplit/>
          <w:jc w:val="center"/>
        </w:trPr>
        <w:tc>
          <w:tcPr>
            <w:tcW w:w="1080" w:type="dxa"/>
            <w:shd w:val="clear" w:color="auto" w:fill="FFFFFF"/>
            <w:tcMar>
              <w:top w:w="0" w:type="dxa"/>
              <w:left w:w="0" w:type="dxa"/>
              <w:bottom w:w="0" w:type="dxa"/>
              <w:right w:w="0" w:type="dxa"/>
            </w:tcMar>
            <w:vAlign w:val="center"/>
          </w:tcPr>
          <w:p w14:paraId="5AF7C224"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6DDFCC05"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3DA2E011"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2C7AB695" w14:textId="77777777" w:rsidR="006F2DD1" w:rsidRDefault="001311F5">
            <w:pPr>
              <w:spacing w:before="100" w:after="100"/>
              <w:ind w:left="100" w:right="100"/>
              <w:jc w:val="right"/>
            </w:pPr>
            <w:r>
              <w:rPr>
                <w:rFonts w:ascii="Arial" w:eastAsia="Arial" w:hAnsi="Arial" w:cs="Arial"/>
                <w:color w:val="000000"/>
                <w:sz w:val="22"/>
                <w:szCs w:val="22"/>
              </w:rPr>
              <w:t>148</w:t>
            </w:r>
          </w:p>
        </w:tc>
        <w:tc>
          <w:tcPr>
            <w:tcW w:w="1080" w:type="dxa"/>
            <w:shd w:val="clear" w:color="auto" w:fill="FFFFFF"/>
            <w:tcMar>
              <w:top w:w="0" w:type="dxa"/>
              <w:left w:w="0" w:type="dxa"/>
              <w:bottom w:w="0" w:type="dxa"/>
              <w:right w:w="0" w:type="dxa"/>
            </w:tcMar>
            <w:vAlign w:val="center"/>
          </w:tcPr>
          <w:p w14:paraId="7ABB33C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ABDC48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D29AFFB" w14:textId="77777777" w:rsidR="006F2DD1" w:rsidRDefault="001311F5">
            <w:pPr>
              <w:spacing w:before="100" w:after="100"/>
              <w:ind w:left="100" w:right="100"/>
              <w:jc w:val="right"/>
            </w:pPr>
            <w:r>
              <w:rPr>
                <w:rFonts w:ascii="Arial" w:eastAsia="Arial" w:hAnsi="Arial" w:cs="Arial"/>
                <w:color w:val="000000"/>
                <w:sz w:val="22"/>
                <w:szCs w:val="22"/>
              </w:rPr>
              <w:t>157</w:t>
            </w:r>
          </w:p>
        </w:tc>
      </w:tr>
      <w:tr w:rsidR="006F2DD1" w14:paraId="69F151E5" w14:textId="77777777" w:rsidTr="006F2DD1">
        <w:trPr>
          <w:cantSplit/>
          <w:jc w:val="center"/>
        </w:trPr>
        <w:tc>
          <w:tcPr>
            <w:tcW w:w="1080" w:type="dxa"/>
            <w:shd w:val="clear" w:color="auto" w:fill="FFFFFF"/>
            <w:tcMar>
              <w:top w:w="0" w:type="dxa"/>
              <w:left w:w="0" w:type="dxa"/>
              <w:bottom w:w="0" w:type="dxa"/>
              <w:right w:w="0" w:type="dxa"/>
            </w:tcMar>
            <w:vAlign w:val="center"/>
          </w:tcPr>
          <w:p w14:paraId="7B27A9BD"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3BA7B8E9"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2C6DA939" w14:textId="77777777" w:rsidR="006F2DD1" w:rsidRDefault="001311F5">
            <w:pPr>
              <w:spacing w:before="100" w:after="100"/>
              <w:ind w:left="100" w:right="100"/>
              <w:jc w:val="right"/>
            </w:pPr>
            <w:r>
              <w:rPr>
                <w:rFonts w:ascii="Arial" w:eastAsia="Arial" w:hAnsi="Arial" w:cs="Arial"/>
                <w:color w:val="000000"/>
                <w:sz w:val="22"/>
                <w:szCs w:val="22"/>
              </w:rPr>
              <w:t>15</w:t>
            </w:r>
          </w:p>
        </w:tc>
        <w:tc>
          <w:tcPr>
            <w:tcW w:w="1080" w:type="dxa"/>
            <w:shd w:val="clear" w:color="auto" w:fill="FFFFFF"/>
            <w:tcMar>
              <w:top w:w="0" w:type="dxa"/>
              <w:left w:w="0" w:type="dxa"/>
              <w:bottom w:w="0" w:type="dxa"/>
              <w:right w:w="0" w:type="dxa"/>
            </w:tcMar>
            <w:vAlign w:val="center"/>
          </w:tcPr>
          <w:p w14:paraId="0601BCBD" w14:textId="77777777" w:rsidR="006F2DD1" w:rsidRDefault="001311F5">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0BB247A6" w14:textId="77777777" w:rsidR="006F2DD1" w:rsidRDefault="001311F5">
            <w:pPr>
              <w:spacing w:before="100" w:after="100"/>
              <w:ind w:left="100" w:right="100"/>
              <w:jc w:val="right"/>
            </w:pPr>
            <w:r>
              <w:rPr>
                <w:rFonts w:ascii="Arial" w:eastAsia="Arial" w:hAnsi="Arial" w:cs="Arial"/>
                <w:color w:val="000000"/>
                <w:sz w:val="22"/>
                <w:szCs w:val="22"/>
              </w:rPr>
              <w:t>476</w:t>
            </w:r>
          </w:p>
        </w:tc>
        <w:tc>
          <w:tcPr>
            <w:tcW w:w="1080" w:type="dxa"/>
            <w:shd w:val="clear" w:color="auto" w:fill="FFFFFF"/>
            <w:tcMar>
              <w:top w:w="0" w:type="dxa"/>
              <w:left w:w="0" w:type="dxa"/>
              <w:bottom w:w="0" w:type="dxa"/>
              <w:right w:w="0" w:type="dxa"/>
            </w:tcMar>
            <w:vAlign w:val="center"/>
          </w:tcPr>
          <w:p w14:paraId="51736C7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415F8A9" w14:textId="77777777" w:rsidR="006F2DD1" w:rsidRDefault="001311F5">
            <w:pPr>
              <w:spacing w:before="100" w:after="100"/>
              <w:ind w:left="100" w:right="100"/>
              <w:jc w:val="right"/>
            </w:pPr>
            <w:r>
              <w:rPr>
                <w:rFonts w:ascii="Arial" w:eastAsia="Arial" w:hAnsi="Arial" w:cs="Arial"/>
                <w:color w:val="000000"/>
                <w:sz w:val="22"/>
                <w:szCs w:val="22"/>
              </w:rPr>
              <w:t>523</w:t>
            </w:r>
          </w:p>
        </w:tc>
      </w:tr>
      <w:tr w:rsidR="006F2DD1" w14:paraId="7AA80CE1" w14:textId="77777777" w:rsidTr="006F2DD1">
        <w:trPr>
          <w:cantSplit/>
          <w:jc w:val="center"/>
        </w:trPr>
        <w:tc>
          <w:tcPr>
            <w:tcW w:w="1080" w:type="dxa"/>
            <w:shd w:val="clear" w:color="auto" w:fill="FFFFFF"/>
            <w:tcMar>
              <w:top w:w="0" w:type="dxa"/>
              <w:left w:w="0" w:type="dxa"/>
              <w:bottom w:w="0" w:type="dxa"/>
              <w:right w:w="0" w:type="dxa"/>
            </w:tcMar>
            <w:vAlign w:val="center"/>
          </w:tcPr>
          <w:p w14:paraId="69DFAA9C" w14:textId="77777777" w:rsidR="006F2DD1" w:rsidRDefault="001311F5">
            <w:pPr>
              <w:spacing w:before="100" w:after="100"/>
              <w:ind w:left="100" w:right="100"/>
            </w:pPr>
            <w:r>
              <w:rPr>
                <w:rFonts w:ascii="Arial" w:eastAsia="Arial" w:hAnsi="Arial" w:cs="Arial"/>
                <w:color w:val="000000"/>
                <w:sz w:val="22"/>
                <w:szCs w:val="22"/>
              </w:rPr>
              <w:t>WY</w:t>
            </w:r>
          </w:p>
        </w:tc>
        <w:tc>
          <w:tcPr>
            <w:tcW w:w="1080" w:type="dxa"/>
            <w:shd w:val="clear" w:color="auto" w:fill="FFFFFF"/>
            <w:tcMar>
              <w:top w:w="0" w:type="dxa"/>
              <w:left w:w="0" w:type="dxa"/>
              <w:bottom w:w="0" w:type="dxa"/>
              <w:right w:w="0" w:type="dxa"/>
            </w:tcMar>
            <w:vAlign w:val="center"/>
          </w:tcPr>
          <w:p w14:paraId="44A11C81"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shd w:val="clear" w:color="auto" w:fill="FFFFFF"/>
            <w:tcMar>
              <w:top w:w="0" w:type="dxa"/>
              <w:left w:w="0" w:type="dxa"/>
              <w:bottom w:w="0" w:type="dxa"/>
              <w:right w:w="0" w:type="dxa"/>
            </w:tcMar>
            <w:vAlign w:val="center"/>
          </w:tcPr>
          <w:p w14:paraId="73CF6809" w14:textId="77777777" w:rsidR="006F2DD1" w:rsidRDefault="001311F5">
            <w:pPr>
              <w:spacing w:before="100" w:after="100"/>
              <w:ind w:left="100" w:right="100"/>
              <w:jc w:val="right"/>
            </w:pPr>
            <w:r>
              <w:rPr>
                <w:rFonts w:ascii="Arial" w:eastAsia="Arial" w:hAnsi="Arial" w:cs="Arial"/>
                <w:color w:val="000000"/>
                <w:sz w:val="22"/>
                <w:szCs w:val="22"/>
              </w:rPr>
              <w:t>6</w:t>
            </w:r>
          </w:p>
        </w:tc>
        <w:tc>
          <w:tcPr>
            <w:tcW w:w="1080" w:type="dxa"/>
            <w:shd w:val="clear" w:color="auto" w:fill="FFFFFF"/>
            <w:tcMar>
              <w:top w:w="0" w:type="dxa"/>
              <w:left w:w="0" w:type="dxa"/>
              <w:bottom w:w="0" w:type="dxa"/>
              <w:right w:w="0" w:type="dxa"/>
            </w:tcMar>
            <w:vAlign w:val="center"/>
          </w:tcPr>
          <w:p w14:paraId="76D7260A" w14:textId="77777777" w:rsidR="006F2DD1" w:rsidRDefault="001311F5">
            <w:pPr>
              <w:spacing w:before="100" w:after="100"/>
              <w:ind w:left="100" w:right="100"/>
              <w:jc w:val="right"/>
            </w:pPr>
            <w:r>
              <w:rPr>
                <w:rFonts w:ascii="Arial" w:eastAsia="Arial" w:hAnsi="Arial" w:cs="Arial"/>
                <w:color w:val="000000"/>
                <w:sz w:val="22"/>
                <w:szCs w:val="22"/>
              </w:rPr>
              <w:t>9</w:t>
            </w:r>
          </w:p>
        </w:tc>
        <w:tc>
          <w:tcPr>
            <w:tcW w:w="1080" w:type="dxa"/>
            <w:shd w:val="clear" w:color="auto" w:fill="FFFFFF"/>
            <w:tcMar>
              <w:top w:w="0" w:type="dxa"/>
              <w:left w:w="0" w:type="dxa"/>
              <w:bottom w:w="0" w:type="dxa"/>
              <w:right w:w="0" w:type="dxa"/>
            </w:tcMar>
            <w:vAlign w:val="center"/>
          </w:tcPr>
          <w:p w14:paraId="36DB48BE" w14:textId="77777777" w:rsidR="006F2DD1" w:rsidRDefault="001311F5">
            <w:pPr>
              <w:spacing w:before="100" w:after="100"/>
              <w:ind w:left="100" w:right="100"/>
              <w:jc w:val="right"/>
            </w:pPr>
            <w:r>
              <w:rPr>
                <w:rFonts w:ascii="Arial" w:eastAsia="Arial" w:hAnsi="Arial" w:cs="Arial"/>
                <w:color w:val="000000"/>
                <w:sz w:val="22"/>
                <w:szCs w:val="22"/>
              </w:rPr>
              <w:t>226</w:t>
            </w:r>
          </w:p>
        </w:tc>
        <w:tc>
          <w:tcPr>
            <w:tcW w:w="1080" w:type="dxa"/>
            <w:shd w:val="clear" w:color="auto" w:fill="FFFFFF"/>
            <w:tcMar>
              <w:top w:w="0" w:type="dxa"/>
              <w:left w:w="0" w:type="dxa"/>
              <w:bottom w:w="0" w:type="dxa"/>
              <w:right w:w="0" w:type="dxa"/>
            </w:tcMar>
            <w:vAlign w:val="center"/>
          </w:tcPr>
          <w:p w14:paraId="15826549"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6746734" w14:textId="77777777" w:rsidR="006F2DD1" w:rsidRDefault="001311F5">
            <w:pPr>
              <w:spacing w:before="100" w:after="100"/>
              <w:ind w:left="100" w:right="100"/>
              <w:jc w:val="right"/>
            </w:pPr>
            <w:r>
              <w:rPr>
                <w:rFonts w:ascii="Arial" w:eastAsia="Arial" w:hAnsi="Arial" w:cs="Arial"/>
                <w:color w:val="000000"/>
                <w:sz w:val="22"/>
                <w:szCs w:val="22"/>
              </w:rPr>
              <w:t>241</w:t>
            </w:r>
          </w:p>
        </w:tc>
      </w:tr>
      <w:tr w:rsidR="006F2DD1" w14:paraId="5E3B54B6" w14:textId="77777777" w:rsidTr="006F2DD1">
        <w:trPr>
          <w:cantSplit/>
          <w:jc w:val="center"/>
        </w:trPr>
        <w:tc>
          <w:tcPr>
            <w:tcW w:w="1080" w:type="dxa"/>
            <w:shd w:val="clear" w:color="auto" w:fill="FFFFFF"/>
            <w:tcMar>
              <w:top w:w="0" w:type="dxa"/>
              <w:left w:w="0" w:type="dxa"/>
              <w:bottom w:w="0" w:type="dxa"/>
              <w:right w:w="0" w:type="dxa"/>
            </w:tcMar>
            <w:vAlign w:val="center"/>
          </w:tcPr>
          <w:p w14:paraId="1C030F8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C773DDA" w14:textId="77777777" w:rsidR="006F2DD1" w:rsidRDefault="001311F5">
            <w:pPr>
              <w:spacing w:before="100" w:after="100"/>
              <w:ind w:left="100" w:right="100"/>
            </w:pPr>
            <w:r>
              <w:rPr>
                <w:rFonts w:ascii="Arial" w:eastAsia="Arial" w:hAnsi="Arial" w:cs="Arial"/>
                <w:color w:val="000000"/>
                <w:sz w:val="22"/>
                <w:szCs w:val="22"/>
              </w:rPr>
              <w:t>2013</w:t>
            </w:r>
          </w:p>
        </w:tc>
        <w:tc>
          <w:tcPr>
            <w:tcW w:w="1080" w:type="dxa"/>
            <w:shd w:val="clear" w:color="auto" w:fill="FFFFFF"/>
            <w:tcMar>
              <w:top w:w="0" w:type="dxa"/>
              <w:left w:w="0" w:type="dxa"/>
              <w:bottom w:w="0" w:type="dxa"/>
              <w:right w:w="0" w:type="dxa"/>
            </w:tcMar>
            <w:vAlign w:val="center"/>
          </w:tcPr>
          <w:p w14:paraId="458CBA8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2DD6B58" w14:textId="77777777" w:rsidR="006F2DD1" w:rsidRDefault="001311F5">
            <w:pPr>
              <w:spacing w:before="100" w:after="100"/>
              <w:ind w:left="100" w:right="100"/>
              <w:jc w:val="right"/>
            </w:pPr>
            <w:r>
              <w:rPr>
                <w:rFonts w:ascii="Arial" w:eastAsia="Arial" w:hAnsi="Arial" w:cs="Arial"/>
                <w:color w:val="000000"/>
                <w:sz w:val="22"/>
                <w:szCs w:val="22"/>
              </w:rPr>
              <w:t>256</w:t>
            </w:r>
          </w:p>
        </w:tc>
        <w:tc>
          <w:tcPr>
            <w:tcW w:w="1080" w:type="dxa"/>
            <w:shd w:val="clear" w:color="auto" w:fill="FFFFFF"/>
            <w:tcMar>
              <w:top w:w="0" w:type="dxa"/>
              <w:left w:w="0" w:type="dxa"/>
              <w:bottom w:w="0" w:type="dxa"/>
              <w:right w:w="0" w:type="dxa"/>
            </w:tcMar>
            <w:vAlign w:val="center"/>
          </w:tcPr>
          <w:p w14:paraId="436BEAA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E16FBA4"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2C081AA" w14:textId="77777777" w:rsidR="006F2DD1" w:rsidRDefault="001311F5">
            <w:pPr>
              <w:spacing w:before="100" w:after="100"/>
              <w:ind w:left="100" w:right="100"/>
              <w:jc w:val="right"/>
            </w:pPr>
            <w:r>
              <w:rPr>
                <w:rFonts w:ascii="Arial" w:eastAsia="Arial" w:hAnsi="Arial" w:cs="Arial"/>
                <w:color w:val="000000"/>
                <w:sz w:val="22"/>
                <w:szCs w:val="22"/>
              </w:rPr>
              <w:t>256</w:t>
            </w:r>
          </w:p>
        </w:tc>
      </w:tr>
      <w:tr w:rsidR="006F2DD1" w14:paraId="386EC420" w14:textId="77777777" w:rsidTr="006F2DD1">
        <w:trPr>
          <w:cantSplit/>
          <w:jc w:val="center"/>
        </w:trPr>
        <w:tc>
          <w:tcPr>
            <w:tcW w:w="1080" w:type="dxa"/>
            <w:shd w:val="clear" w:color="auto" w:fill="FFFFFF"/>
            <w:tcMar>
              <w:top w:w="0" w:type="dxa"/>
              <w:left w:w="0" w:type="dxa"/>
              <w:bottom w:w="0" w:type="dxa"/>
              <w:right w:w="0" w:type="dxa"/>
            </w:tcMar>
            <w:vAlign w:val="center"/>
          </w:tcPr>
          <w:p w14:paraId="252DB0FF"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64EBE92C" w14:textId="77777777" w:rsidR="006F2DD1" w:rsidRDefault="001311F5">
            <w:pPr>
              <w:spacing w:before="100" w:after="100"/>
              <w:ind w:left="100" w:right="100"/>
            </w:pPr>
            <w:r>
              <w:rPr>
                <w:rFonts w:ascii="Arial" w:eastAsia="Arial" w:hAnsi="Arial" w:cs="Arial"/>
                <w:color w:val="000000"/>
                <w:sz w:val="22"/>
                <w:szCs w:val="22"/>
              </w:rPr>
              <w:t>2014</w:t>
            </w:r>
          </w:p>
        </w:tc>
        <w:tc>
          <w:tcPr>
            <w:tcW w:w="1080" w:type="dxa"/>
            <w:shd w:val="clear" w:color="auto" w:fill="FFFFFF"/>
            <w:tcMar>
              <w:top w:w="0" w:type="dxa"/>
              <w:left w:w="0" w:type="dxa"/>
              <w:bottom w:w="0" w:type="dxa"/>
              <w:right w:w="0" w:type="dxa"/>
            </w:tcMar>
            <w:vAlign w:val="center"/>
          </w:tcPr>
          <w:p w14:paraId="495D223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4F65AAB" w14:textId="77777777" w:rsidR="006F2DD1" w:rsidRDefault="001311F5">
            <w:pPr>
              <w:spacing w:before="100" w:after="100"/>
              <w:ind w:left="100" w:right="100"/>
              <w:jc w:val="right"/>
            </w:pPr>
            <w:r>
              <w:rPr>
                <w:rFonts w:ascii="Arial" w:eastAsia="Arial" w:hAnsi="Arial" w:cs="Arial"/>
                <w:color w:val="000000"/>
                <w:sz w:val="22"/>
                <w:szCs w:val="22"/>
              </w:rPr>
              <w:t>530</w:t>
            </w:r>
          </w:p>
        </w:tc>
        <w:tc>
          <w:tcPr>
            <w:tcW w:w="1080" w:type="dxa"/>
            <w:shd w:val="clear" w:color="auto" w:fill="FFFFFF"/>
            <w:tcMar>
              <w:top w:w="0" w:type="dxa"/>
              <w:left w:w="0" w:type="dxa"/>
              <w:bottom w:w="0" w:type="dxa"/>
              <w:right w:w="0" w:type="dxa"/>
            </w:tcMar>
            <w:vAlign w:val="center"/>
          </w:tcPr>
          <w:p w14:paraId="4A011EE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80C248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4E2B60B" w14:textId="77777777" w:rsidR="006F2DD1" w:rsidRDefault="001311F5">
            <w:pPr>
              <w:spacing w:before="100" w:after="100"/>
              <w:ind w:left="100" w:right="100"/>
              <w:jc w:val="right"/>
            </w:pPr>
            <w:r>
              <w:rPr>
                <w:rFonts w:ascii="Arial" w:eastAsia="Arial" w:hAnsi="Arial" w:cs="Arial"/>
                <w:color w:val="000000"/>
                <w:sz w:val="22"/>
                <w:szCs w:val="22"/>
              </w:rPr>
              <w:t>530</w:t>
            </w:r>
          </w:p>
        </w:tc>
      </w:tr>
      <w:tr w:rsidR="006F2DD1" w14:paraId="41BCA48C" w14:textId="77777777" w:rsidTr="006F2DD1">
        <w:trPr>
          <w:cantSplit/>
          <w:jc w:val="center"/>
        </w:trPr>
        <w:tc>
          <w:tcPr>
            <w:tcW w:w="1080" w:type="dxa"/>
            <w:shd w:val="clear" w:color="auto" w:fill="FFFFFF"/>
            <w:tcMar>
              <w:top w:w="0" w:type="dxa"/>
              <w:left w:w="0" w:type="dxa"/>
              <w:bottom w:w="0" w:type="dxa"/>
              <w:right w:w="0" w:type="dxa"/>
            </w:tcMar>
            <w:vAlign w:val="center"/>
          </w:tcPr>
          <w:p w14:paraId="0C66CA7B"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E7295C4" w14:textId="77777777" w:rsidR="006F2DD1" w:rsidRDefault="001311F5">
            <w:pPr>
              <w:spacing w:before="100" w:after="100"/>
              <w:ind w:left="100" w:right="100"/>
            </w:pPr>
            <w:r>
              <w:rPr>
                <w:rFonts w:ascii="Arial" w:eastAsia="Arial" w:hAnsi="Arial" w:cs="Arial"/>
                <w:color w:val="000000"/>
                <w:sz w:val="22"/>
                <w:szCs w:val="22"/>
              </w:rPr>
              <w:t>2015</w:t>
            </w:r>
          </w:p>
        </w:tc>
        <w:tc>
          <w:tcPr>
            <w:tcW w:w="1080" w:type="dxa"/>
            <w:shd w:val="clear" w:color="auto" w:fill="FFFFFF"/>
            <w:tcMar>
              <w:top w:w="0" w:type="dxa"/>
              <w:left w:w="0" w:type="dxa"/>
              <w:bottom w:w="0" w:type="dxa"/>
              <w:right w:w="0" w:type="dxa"/>
            </w:tcMar>
            <w:vAlign w:val="center"/>
          </w:tcPr>
          <w:p w14:paraId="6CE86C2C"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B8ACA5F" w14:textId="77777777" w:rsidR="006F2DD1" w:rsidRDefault="001311F5">
            <w:pPr>
              <w:spacing w:before="100" w:after="100"/>
              <w:ind w:left="100" w:right="100"/>
              <w:jc w:val="right"/>
            </w:pPr>
            <w:r>
              <w:rPr>
                <w:rFonts w:ascii="Arial" w:eastAsia="Arial" w:hAnsi="Arial" w:cs="Arial"/>
                <w:color w:val="000000"/>
                <w:sz w:val="22"/>
                <w:szCs w:val="22"/>
              </w:rPr>
              <w:t>564</w:t>
            </w:r>
          </w:p>
        </w:tc>
        <w:tc>
          <w:tcPr>
            <w:tcW w:w="1080" w:type="dxa"/>
            <w:shd w:val="clear" w:color="auto" w:fill="FFFFFF"/>
            <w:tcMar>
              <w:top w:w="0" w:type="dxa"/>
              <w:left w:w="0" w:type="dxa"/>
              <w:bottom w:w="0" w:type="dxa"/>
              <w:right w:w="0" w:type="dxa"/>
            </w:tcMar>
            <w:vAlign w:val="center"/>
          </w:tcPr>
          <w:p w14:paraId="0682780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564466E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92BD5FA" w14:textId="77777777" w:rsidR="006F2DD1" w:rsidRDefault="001311F5">
            <w:pPr>
              <w:spacing w:before="100" w:after="100"/>
              <w:ind w:left="100" w:right="100"/>
              <w:jc w:val="right"/>
            </w:pPr>
            <w:r>
              <w:rPr>
                <w:rFonts w:ascii="Arial" w:eastAsia="Arial" w:hAnsi="Arial" w:cs="Arial"/>
                <w:color w:val="000000"/>
                <w:sz w:val="22"/>
                <w:szCs w:val="22"/>
              </w:rPr>
              <w:t>564</w:t>
            </w:r>
          </w:p>
        </w:tc>
      </w:tr>
      <w:tr w:rsidR="006F2DD1" w14:paraId="1FA986E8" w14:textId="77777777" w:rsidTr="006F2DD1">
        <w:trPr>
          <w:cantSplit/>
          <w:jc w:val="center"/>
        </w:trPr>
        <w:tc>
          <w:tcPr>
            <w:tcW w:w="1080" w:type="dxa"/>
            <w:shd w:val="clear" w:color="auto" w:fill="FFFFFF"/>
            <w:tcMar>
              <w:top w:w="0" w:type="dxa"/>
              <w:left w:w="0" w:type="dxa"/>
              <w:bottom w:w="0" w:type="dxa"/>
              <w:right w:w="0" w:type="dxa"/>
            </w:tcMar>
            <w:vAlign w:val="center"/>
          </w:tcPr>
          <w:p w14:paraId="7D0168B2"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A1A6CB3" w14:textId="77777777" w:rsidR="006F2DD1" w:rsidRDefault="001311F5">
            <w:pPr>
              <w:spacing w:before="100" w:after="100"/>
              <w:ind w:left="100" w:right="100"/>
            </w:pPr>
            <w:r>
              <w:rPr>
                <w:rFonts w:ascii="Arial" w:eastAsia="Arial" w:hAnsi="Arial" w:cs="Arial"/>
                <w:color w:val="000000"/>
                <w:sz w:val="22"/>
                <w:szCs w:val="22"/>
              </w:rPr>
              <w:t>2016</w:t>
            </w:r>
          </w:p>
        </w:tc>
        <w:tc>
          <w:tcPr>
            <w:tcW w:w="1080" w:type="dxa"/>
            <w:shd w:val="clear" w:color="auto" w:fill="FFFFFF"/>
            <w:tcMar>
              <w:top w:w="0" w:type="dxa"/>
              <w:left w:w="0" w:type="dxa"/>
              <w:bottom w:w="0" w:type="dxa"/>
              <w:right w:w="0" w:type="dxa"/>
            </w:tcMar>
            <w:vAlign w:val="center"/>
          </w:tcPr>
          <w:p w14:paraId="22C8E892"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08EDED7" w14:textId="77777777" w:rsidR="006F2DD1" w:rsidRDefault="001311F5">
            <w:pPr>
              <w:spacing w:before="100" w:after="100"/>
              <w:ind w:left="100" w:right="100"/>
              <w:jc w:val="right"/>
            </w:pPr>
            <w:r>
              <w:rPr>
                <w:rFonts w:ascii="Arial" w:eastAsia="Arial" w:hAnsi="Arial" w:cs="Arial"/>
                <w:color w:val="000000"/>
                <w:sz w:val="22"/>
                <w:szCs w:val="22"/>
              </w:rPr>
              <w:t>379</w:t>
            </w:r>
          </w:p>
        </w:tc>
        <w:tc>
          <w:tcPr>
            <w:tcW w:w="1080" w:type="dxa"/>
            <w:shd w:val="clear" w:color="auto" w:fill="FFFFFF"/>
            <w:tcMar>
              <w:top w:w="0" w:type="dxa"/>
              <w:left w:w="0" w:type="dxa"/>
              <w:bottom w:w="0" w:type="dxa"/>
              <w:right w:w="0" w:type="dxa"/>
            </w:tcMar>
            <w:vAlign w:val="center"/>
          </w:tcPr>
          <w:p w14:paraId="5407A19D"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CFF72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1C486077" w14:textId="77777777" w:rsidR="006F2DD1" w:rsidRDefault="001311F5">
            <w:pPr>
              <w:spacing w:before="100" w:after="100"/>
              <w:ind w:left="100" w:right="100"/>
              <w:jc w:val="right"/>
            </w:pPr>
            <w:r>
              <w:rPr>
                <w:rFonts w:ascii="Arial" w:eastAsia="Arial" w:hAnsi="Arial" w:cs="Arial"/>
                <w:color w:val="000000"/>
                <w:sz w:val="22"/>
                <w:szCs w:val="22"/>
              </w:rPr>
              <w:t>379</w:t>
            </w:r>
          </w:p>
        </w:tc>
      </w:tr>
      <w:tr w:rsidR="006F2DD1" w14:paraId="625F80AC" w14:textId="77777777" w:rsidTr="006F2DD1">
        <w:trPr>
          <w:cantSplit/>
          <w:jc w:val="center"/>
        </w:trPr>
        <w:tc>
          <w:tcPr>
            <w:tcW w:w="1080" w:type="dxa"/>
            <w:shd w:val="clear" w:color="auto" w:fill="FFFFFF"/>
            <w:tcMar>
              <w:top w:w="0" w:type="dxa"/>
              <w:left w:w="0" w:type="dxa"/>
              <w:bottom w:w="0" w:type="dxa"/>
              <w:right w:w="0" w:type="dxa"/>
            </w:tcMar>
            <w:vAlign w:val="center"/>
          </w:tcPr>
          <w:p w14:paraId="45A9254F"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050915EE" w14:textId="77777777" w:rsidR="006F2DD1" w:rsidRDefault="001311F5">
            <w:pPr>
              <w:spacing w:before="100" w:after="100"/>
              <w:ind w:left="100" w:right="100"/>
            </w:pPr>
            <w:r>
              <w:rPr>
                <w:rFonts w:ascii="Arial" w:eastAsia="Arial" w:hAnsi="Arial" w:cs="Arial"/>
                <w:color w:val="000000"/>
                <w:sz w:val="22"/>
                <w:szCs w:val="22"/>
              </w:rPr>
              <w:t>2017</w:t>
            </w:r>
          </w:p>
        </w:tc>
        <w:tc>
          <w:tcPr>
            <w:tcW w:w="1080" w:type="dxa"/>
            <w:shd w:val="clear" w:color="auto" w:fill="FFFFFF"/>
            <w:tcMar>
              <w:top w:w="0" w:type="dxa"/>
              <w:left w:w="0" w:type="dxa"/>
              <w:bottom w:w="0" w:type="dxa"/>
              <w:right w:w="0" w:type="dxa"/>
            </w:tcMar>
            <w:vAlign w:val="center"/>
          </w:tcPr>
          <w:p w14:paraId="489AF0D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B16A72B" w14:textId="77777777" w:rsidR="006F2DD1" w:rsidRDefault="001311F5">
            <w:pPr>
              <w:spacing w:before="100" w:after="100"/>
              <w:ind w:left="100" w:right="100"/>
              <w:jc w:val="right"/>
            </w:pPr>
            <w:r>
              <w:rPr>
                <w:rFonts w:ascii="Arial" w:eastAsia="Arial" w:hAnsi="Arial" w:cs="Arial"/>
                <w:color w:val="000000"/>
                <w:sz w:val="22"/>
                <w:szCs w:val="22"/>
              </w:rPr>
              <w:t>509</w:t>
            </w:r>
          </w:p>
        </w:tc>
        <w:tc>
          <w:tcPr>
            <w:tcW w:w="1080" w:type="dxa"/>
            <w:shd w:val="clear" w:color="auto" w:fill="FFFFFF"/>
            <w:tcMar>
              <w:top w:w="0" w:type="dxa"/>
              <w:left w:w="0" w:type="dxa"/>
              <w:bottom w:w="0" w:type="dxa"/>
              <w:right w:w="0" w:type="dxa"/>
            </w:tcMar>
            <w:vAlign w:val="center"/>
          </w:tcPr>
          <w:p w14:paraId="2F1823DE" w14:textId="77777777" w:rsidR="006F2DD1" w:rsidRDefault="001311F5">
            <w:pPr>
              <w:spacing w:before="100" w:after="100"/>
              <w:ind w:left="100" w:right="100"/>
              <w:jc w:val="right"/>
            </w:pPr>
            <w:r>
              <w:rPr>
                <w:rFonts w:ascii="Arial" w:eastAsia="Arial" w:hAnsi="Arial" w:cs="Arial"/>
                <w:color w:val="000000"/>
                <w:sz w:val="22"/>
                <w:szCs w:val="22"/>
              </w:rPr>
              <w:t>91</w:t>
            </w:r>
          </w:p>
        </w:tc>
        <w:tc>
          <w:tcPr>
            <w:tcW w:w="1080" w:type="dxa"/>
            <w:shd w:val="clear" w:color="auto" w:fill="FFFFFF"/>
            <w:tcMar>
              <w:top w:w="0" w:type="dxa"/>
              <w:left w:w="0" w:type="dxa"/>
              <w:bottom w:w="0" w:type="dxa"/>
              <w:right w:w="0" w:type="dxa"/>
            </w:tcMar>
            <w:vAlign w:val="center"/>
          </w:tcPr>
          <w:p w14:paraId="4C24D03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B55B723" w14:textId="77777777" w:rsidR="006F2DD1" w:rsidRDefault="001311F5">
            <w:pPr>
              <w:spacing w:before="100" w:after="100"/>
              <w:ind w:left="100" w:right="100"/>
              <w:jc w:val="right"/>
            </w:pPr>
            <w:r>
              <w:rPr>
                <w:rFonts w:ascii="Arial" w:eastAsia="Arial" w:hAnsi="Arial" w:cs="Arial"/>
                <w:color w:val="000000"/>
                <w:sz w:val="22"/>
                <w:szCs w:val="22"/>
              </w:rPr>
              <w:t>600</w:t>
            </w:r>
          </w:p>
        </w:tc>
      </w:tr>
      <w:tr w:rsidR="006F2DD1" w14:paraId="76DE7BE0" w14:textId="77777777" w:rsidTr="006F2DD1">
        <w:trPr>
          <w:cantSplit/>
          <w:jc w:val="center"/>
        </w:trPr>
        <w:tc>
          <w:tcPr>
            <w:tcW w:w="1080" w:type="dxa"/>
            <w:shd w:val="clear" w:color="auto" w:fill="FFFFFF"/>
            <w:tcMar>
              <w:top w:w="0" w:type="dxa"/>
              <w:left w:w="0" w:type="dxa"/>
              <w:bottom w:w="0" w:type="dxa"/>
              <w:right w:w="0" w:type="dxa"/>
            </w:tcMar>
            <w:vAlign w:val="center"/>
          </w:tcPr>
          <w:p w14:paraId="04D820DA"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727100EB" w14:textId="77777777" w:rsidR="006F2DD1" w:rsidRDefault="001311F5">
            <w:pPr>
              <w:spacing w:before="100" w:after="100"/>
              <w:ind w:left="100" w:right="100"/>
            </w:pPr>
            <w:r>
              <w:rPr>
                <w:rFonts w:ascii="Arial" w:eastAsia="Arial" w:hAnsi="Arial" w:cs="Arial"/>
                <w:color w:val="000000"/>
                <w:sz w:val="22"/>
                <w:szCs w:val="22"/>
              </w:rPr>
              <w:t>2018</w:t>
            </w:r>
          </w:p>
        </w:tc>
        <w:tc>
          <w:tcPr>
            <w:tcW w:w="1080" w:type="dxa"/>
            <w:shd w:val="clear" w:color="auto" w:fill="FFFFFF"/>
            <w:tcMar>
              <w:top w:w="0" w:type="dxa"/>
              <w:left w:w="0" w:type="dxa"/>
              <w:bottom w:w="0" w:type="dxa"/>
              <w:right w:w="0" w:type="dxa"/>
            </w:tcMar>
            <w:vAlign w:val="center"/>
          </w:tcPr>
          <w:p w14:paraId="743D1A4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725E6A3" w14:textId="77777777" w:rsidR="006F2DD1" w:rsidRDefault="001311F5">
            <w:pPr>
              <w:spacing w:before="100" w:after="100"/>
              <w:ind w:left="100" w:right="100"/>
              <w:jc w:val="right"/>
            </w:pPr>
            <w:r>
              <w:rPr>
                <w:rFonts w:ascii="Arial" w:eastAsia="Arial" w:hAnsi="Arial" w:cs="Arial"/>
                <w:color w:val="000000"/>
                <w:sz w:val="22"/>
                <w:szCs w:val="22"/>
              </w:rPr>
              <w:t>323</w:t>
            </w:r>
          </w:p>
        </w:tc>
        <w:tc>
          <w:tcPr>
            <w:tcW w:w="1080" w:type="dxa"/>
            <w:shd w:val="clear" w:color="auto" w:fill="FFFFFF"/>
            <w:tcMar>
              <w:top w:w="0" w:type="dxa"/>
              <w:left w:w="0" w:type="dxa"/>
              <w:bottom w:w="0" w:type="dxa"/>
              <w:right w:w="0" w:type="dxa"/>
            </w:tcMar>
            <w:vAlign w:val="center"/>
          </w:tcPr>
          <w:p w14:paraId="340DFB1E" w14:textId="77777777" w:rsidR="006F2DD1" w:rsidRDefault="001311F5">
            <w:pPr>
              <w:spacing w:before="100" w:after="100"/>
              <w:ind w:left="100" w:right="100"/>
              <w:jc w:val="right"/>
            </w:pPr>
            <w:r>
              <w:rPr>
                <w:rFonts w:ascii="Arial" w:eastAsia="Arial" w:hAnsi="Arial" w:cs="Arial"/>
                <w:color w:val="000000"/>
                <w:sz w:val="22"/>
                <w:szCs w:val="22"/>
              </w:rPr>
              <w:t>32</w:t>
            </w:r>
          </w:p>
        </w:tc>
        <w:tc>
          <w:tcPr>
            <w:tcW w:w="1080" w:type="dxa"/>
            <w:shd w:val="clear" w:color="auto" w:fill="FFFFFF"/>
            <w:tcMar>
              <w:top w:w="0" w:type="dxa"/>
              <w:left w:w="0" w:type="dxa"/>
              <w:bottom w:w="0" w:type="dxa"/>
              <w:right w:w="0" w:type="dxa"/>
            </w:tcMar>
            <w:vAlign w:val="center"/>
          </w:tcPr>
          <w:p w14:paraId="17678A10"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7A284B52" w14:textId="77777777" w:rsidR="006F2DD1" w:rsidRDefault="001311F5">
            <w:pPr>
              <w:spacing w:before="100" w:after="100"/>
              <w:ind w:left="100" w:right="100"/>
              <w:jc w:val="right"/>
            </w:pPr>
            <w:r>
              <w:rPr>
                <w:rFonts w:ascii="Arial" w:eastAsia="Arial" w:hAnsi="Arial" w:cs="Arial"/>
                <w:color w:val="000000"/>
                <w:sz w:val="22"/>
                <w:szCs w:val="22"/>
              </w:rPr>
              <w:t>355</w:t>
            </w:r>
          </w:p>
        </w:tc>
      </w:tr>
      <w:tr w:rsidR="006F2DD1" w14:paraId="2979C593" w14:textId="77777777" w:rsidTr="006F2DD1">
        <w:trPr>
          <w:cantSplit/>
          <w:jc w:val="center"/>
        </w:trPr>
        <w:tc>
          <w:tcPr>
            <w:tcW w:w="1080" w:type="dxa"/>
            <w:shd w:val="clear" w:color="auto" w:fill="FFFFFF"/>
            <w:tcMar>
              <w:top w:w="0" w:type="dxa"/>
              <w:left w:w="0" w:type="dxa"/>
              <w:bottom w:w="0" w:type="dxa"/>
              <w:right w:w="0" w:type="dxa"/>
            </w:tcMar>
            <w:vAlign w:val="center"/>
          </w:tcPr>
          <w:p w14:paraId="50434094"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3F113F83" w14:textId="77777777" w:rsidR="006F2DD1" w:rsidRDefault="001311F5">
            <w:pPr>
              <w:spacing w:before="100" w:after="100"/>
              <w:ind w:left="100" w:right="100"/>
            </w:pPr>
            <w:r>
              <w:rPr>
                <w:rFonts w:ascii="Arial" w:eastAsia="Arial" w:hAnsi="Arial" w:cs="Arial"/>
                <w:color w:val="000000"/>
                <w:sz w:val="22"/>
                <w:szCs w:val="22"/>
              </w:rPr>
              <w:t>2019</w:t>
            </w:r>
          </w:p>
        </w:tc>
        <w:tc>
          <w:tcPr>
            <w:tcW w:w="1080" w:type="dxa"/>
            <w:shd w:val="clear" w:color="auto" w:fill="FFFFFF"/>
            <w:tcMar>
              <w:top w:w="0" w:type="dxa"/>
              <w:left w:w="0" w:type="dxa"/>
              <w:bottom w:w="0" w:type="dxa"/>
              <w:right w:w="0" w:type="dxa"/>
            </w:tcMar>
            <w:vAlign w:val="center"/>
          </w:tcPr>
          <w:p w14:paraId="13BE64F3"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0A338863" w14:textId="77777777" w:rsidR="006F2DD1" w:rsidRDefault="001311F5">
            <w:pPr>
              <w:spacing w:before="100" w:after="100"/>
              <w:ind w:left="100" w:right="100"/>
              <w:jc w:val="right"/>
            </w:pPr>
            <w:r>
              <w:rPr>
                <w:rFonts w:ascii="Arial" w:eastAsia="Arial" w:hAnsi="Arial" w:cs="Arial"/>
                <w:color w:val="000000"/>
                <w:sz w:val="22"/>
                <w:szCs w:val="22"/>
              </w:rPr>
              <w:t>452</w:t>
            </w:r>
          </w:p>
        </w:tc>
        <w:tc>
          <w:tcPr>
            <w:tcW w:w="1080" w:type="dxa"/>
            <w:shd w:val="clear" w:color="auto" w:fill="FFFFFF"/>
            <w:tcMar>
              <w:top w:w="0" w:type="dxa"/>
              <w:left w:w="0" w:type="dxa"/>
              <w:bottom w:w="0" w:type="dxa"/>
              <w:right w:w="0" w:type="dxa"/>
            </w:tcMar>
            <w:vAlign w:val="center"/>
          </w:tcPr>
          <w:p w14:paraId="7603E3BA" w14:textId="77777777" w:rsidR="006F2DD1" w:rsidRDefault="001311F5">
            <w:pPr>
              <w:spacing w:before="100" w:after="100"/>
              <w:ind w:left="100" w:right="100"/>
              <w:jc w:val="right"/>
            </w:pPr>
            <w:r>
              <w:rPr>
                <w:rFonts w:ascii="Arial" w:eastAsia="Arial" w:hAnsi="Arial" w:cs="Arial"/>
                <w:color w:val="000000"/>
                <w:sz w:val="22"/>
                <w:szCs w:val="22"/>
              </w:rPr>
              <w:t>90</w:t>
            </w:r>
          </w:p>
        </w:tc>
        <w:tc>
          <w:tcPr>
            <w:tcW w:w="1080" w:type="dxa"/>
            <w:shd w:val="clear" w:color="auto" w:fill="FFFFFF"/>
            <w:tcMar>
              <w:top w:w="0" w:type="dxa"/>
              <w:left w:w="0" w:type="dxa"/>
              <w:bottom w:w="0" w:type="dxa"/>
              <w:right w:w="0" w:type="dxa"/>
            </w:tcMar>
            <w:vAlign w:val="center"/>
          </w:tcPr>
          <w:p w14:paraId="0E444565"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C26D9AD" w14:textId="77777777" w:rsidR="006F2DD1" w:rsidRDefault="001311F5">
            <w:pPr>
              <w:spacing w:before="100" w:after="100"/>
              <w:ind w:left="100" w:right="100"/>
              <w:jc w:val="right"/>
            </w:pPr>
            <w:r>
              <w:rPr>
                <w:rFonts w:ascii="Arial" w:eastAsia="Arial" w:hAnsi="Arial" w:cs="Arial"/>
                <w:color w:val="000000"/>
                <w:sz w:val="22"/>
                <w:szCs w:val="22"/>
              </w:rPr>
              <w:t>542</w:t>
            </w:r>
          </w:p>
        </w:tc>
      </w:tr>
      <w:tr w:rsidR="006F2DD1" w14:paraId="580B5105" w14:textId="77777777" w:rsidTr="006F2DD1">
        <w:trPr>
          <w:cantSplit/>
          <w:jc w:val="center"/>
        </w:trPr>
        <w:tc>
          <w:tcPr>
            <w:tcW w:w="1080" w:type="dxa"/>
            <w:shd w:val="clear" w:color="auto" w:fill="FFFFFF"/>
            <w:tcMar>
              <w:top w:w="0" w:type="dxa"/>
              <w:left w:w="0" w:type="dxa"/>
              <w:bottom w:w="0" w:type="dxa"/>
              <w:right w:w="0" w:type="dxa"/>
            </w:tcMar>
            <w:vAlign w:val="center"/>
          </w:tcPr>
          <w:p w14:paraId="3F9D5877"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1257B2B0" w14:textId="77777777" w:rsidR="006F2DD1" w:rsidRDefault="001311F5">
            <w:pPr>
              <w:spacing w:before="100" w:after="100"/>
              <w:ind w:left="100" w:right="100"/>
            </w:pPr>
            <w:r>
              <w:rPr>
                <w:rFonts w:ascii="Arial" w:eastAsia="Arial" w:hAnsi="Arial" w:cs="Arial"/>
                <w:color w:val="000000"/>
                <w:sz w:val="22"/>
                <w:szCs w:val="22"/>
              </w:rPr>
              <w:t>2020</w:t>
            </w:r>
          </w:p>
        </w:tc>
        <w:tc>
          <w:tcPr>
            <w:tcW w:w="1080" w:type="dxa"/>
            <w:shd w:val="clear" w:color="auto" w:fill="FFFFFF"/>
            <w:tcMar>
              <w:top w:w="0" w:type="dxa"/>
              <w:left w:w="0" w:type="dxa"/>
              <w:bottom w:w="0" w:type="dxa"/>
              <w:right w:w="0" w:type="dxa"/>
            </w:tcMar>
            <w:vAlign w:val="center"/>
          </w:tcPr>
          <w:p w14:paraId="496EBB2A"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380F210F" w14:textId="77777777" w:rsidR="006F2DD1" w:rsidRDefault="001311F5">
            <w:pPr>
              <w:spacing w:before="100" w:after="100"/>
              <w:ind w:left="100" w:right="100"/>
              <w:jc w:val="right"/>
            </w:pPr>
            <w:r>
              <w:rPr>
                <w:rFonts w:ascii="Arial" w:eastAsia="Arial" w:hAnsi="Arial" w:cs="Arial"/>
                <w:color w:val="000000"/>
                <w:sz w:val="22"/>
                <w:szCs w:val="22"/>
              </w:rPr>
              <w:t>215</w:t>
            </w:r>
          </w:p>
        </w:tc>
        <w:tc>
          <w:tcPr>
            <w:tcW w:w="1080" w:type="dxa"/>
            <w:shd w:val="clear" w:color="auto" w:fill="FFFFFF"/>
            <w:tcMar>
              <w:top w:w="0" w:type="dxa"/>
              <w:left w:w="0" w:type="dxa"/>
              <w:bottom w:w="0" w:type="dxa"/>
              <w:right w:w="0" w:type="dxa"/>
            </w:tcMar>
            <w:vAlign w:val="center"/>
          </w:tcPr>
          <w:p w14:paraId="37741E62" w14:textId="77777777" w:rsidR="006F2DD1" w:rsidRDefault="001311F5">
            <w:pPr>
              <w:spacing w:before="100" w:after="100"/>
              <w:ind w:left="100" w:right="100"/>
              <w:jc w:val="right"/>
            </w:pPr>
            <w:r>
              <w:rPr>
                <w:rFonts w:ascii="Arial" w:eastAsia="Arial" w:hAnsi="Arial" w:cs="Arial"/>
                <w:color w:val="000000"/>
                <w:sz w:val="22"/>
                <w:szCs w:val="22"/>
              </w:rPr>
              <w:t>70</w:t>
            </w:r>
          </w:p>
        </w:tc>
        <w:tc>
          <w:tcPr>
            <w:tcW w:w="1080" w:type="dxa"/>
            <w:shd w:val="clear" w:color="auto" w:fill="FFFFFF"/>
            <w:tcMar>
              <w:top w:w="0" w:type="dxa"/>
              <w:left w:w="0" w:type="dxa"/>
              <w:bottom w:w="0" w:type="dxa"/>
              <w:right w:w="0" w:type="dxa"/>
            </w:tcMar>
            <w:vAlign w:val="center"/>
          </w:tcPr>
          <w:p w14:paraId="7CBE5896"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2D595B2B" w14:textId="77777777" w:rsidR="006F2DD1" w:rsidRDefault="001311F5">
            <w:pPr>
              <w:spacing w:before="100" w:after="100"/>
              <w:ind w:left="100" w:right="100"/>
              <w:jc w:val="right"/>
            </w:pPr>
            <w:r>
              <w:rPr>
                <w:rFonts w:ascii="Arial" w:eastAsia="Arial" w:hAnsi="Arial" w:cs="Arial"/>
                <w:color w:val="000000"/>
                <w:sz w:val="22"/>
                <w:szCs w:val="22"/>
              </w:rPr>
              <w:t>285</w:t>
            </w:r>
          </w:p>
        </w:tc>
      </w:tr>
      <w:tr w:rsidR="006F2DD1" w14:paraId="20CF1E43" w14:textId="77777777" w:rsidTr="006F2DD1">
        <w:trPr>
          <w:cantSplit/>
          <w:jc w:val="center"/>
        </w:trPr>
        <w:tc>
          <w:tcPr>
            <w:tcW w:w="1080" w:type="dxa"/>
            <w:shd w:val="clear" w:color="auto" w:fill="FFFFFF"/>
            <w:tcMar>
              <w:top w:w="0" w:type="dxa"/>
              <w:left w:w="0" w:type="dxa"/>
              <w:bottom w:w="0" w:type="dxa"/>
              <w:right w:w="0" w:type="dxa"/>
            </w:tcMar>
            <w:vAlign w:val="center"/>
          </w:tcPr>
          <w:p w14:paraId="453002D6"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shd w:val="clear" w:color="auto" w:fill="FFFFFF"/>
            <w:tcMar>
              <w:top w:w="0" w:type="dxa"/>
              <w:left w:w="0" w:type="dxa"/>
              <w:bottom w:w="0" w:type="dxa"/>
              <w:right w:w="0" w:type="dxa"/>
            </w:tcMar>
            <w:vAlign w:val="center"/>
          </w:tcPr>
          <w:p w14:paraId="5DE9934C" w14:textId="77777777" w:rsidR="006F2DD1" w:rsidRDefault="001311F5">
            <w:pPr>
              <w:spacing w:before="100" w:after="100"/>
              <w:ind w:left="100" w:right="100"/>
            </w:pPr>
            <w:r>
              <w:rPr>
                <w:rFonts w:ascii="Arial" w:eastAsia="Arial" w:hAnsi="Arial" w:cs="Arial"/>
                <w:color w:val="000000"/>
                <w:sz w:val="22"/>
                <w:szCs w:val="22"/>
              </w:rPr>
              <w:t>2021</w:t>
            </w:r>
          </w:p>
        </w:tc>
        <w:tc>
          <w:tcPr>
            <w:tcW w:w="1080" w:type="dxa"/>
            <w:shd w:val="clear" w:color="auto" w:fill="FFFFFF"/>
            <w:tcMar>
              <w:top w:w="0" w:type="dxa"/>
              <w:left w:w="0" w:type="dxa"/>
              <w:bottom w:w="0" w:type="dxa"/>
              <w:right w:w="0" w:type="dxa"/>
            </w:tcMar>
            <w:vAlign w:val="center"/>
          </w:tcPr>
          <w:p w14:paraId="64C4B65B"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6994A28A" w14:textId="77777777" w:rsidR="006F2DD1" w:rsidRDefault="001311F5">
            <w:pPr>
              <w:spacing w:before="100" w:after="100"/>
              <w:ind w:left="100" w:right="100"/>
              <w:jc w:val="right"/>
            </w:pPr>
            <w:r>
              <w:rPr>
                <w:rFonts w:ascii="Arial" w:eastAsia="Arial" w:hAnsi="Arial" w:cs="Arial"/>
                <w:color w:val="000000"/>
                <w:sz w:val="22"/>
                <w:szCs w:val="22"/>
              </w:rPr>
              <w:t>458</w:t>
            </w:r>
          </w:p>
        </w:tc>
        <w:tc>
          <w:tcPr>
            <w:tcW w:w="1080" w:type="dxa"/>
            <w:shd w:val="clear" w:color="auto" w:fill="FFFFFF"/>
            <w:tcMar>
              <w:top w:w="0" w:type="dxa"/>
              <w:left w:w="0" w:type="dxa"/>
              <w:bottom w:w="0" w:type="dxa"/>
              <w:right w:w="0" w:type="dxa"/>
            </w:tcMar>
            <w:vAlign w:val="center"/>
          </w:tcPr>
          <w:p w14:paraId="062C6E0A" w14:textId="77777777" w:rsidR="006F2DD1" w:rsidRDefault="001311F5">
            <w:pPr>
              <w:spacing w:before="100" w:after="100"/>
              <w:ind w:left="100" w:right="100"/>
              <w:jc w:val="right"/>
            </w:pPr>
            <w:r>
              <w:rPr>
                <w:rFonts w:ascii="Arial" w:eastAsia="Arial" w:hAnsi="Arial" w:cs="Arial"/>
                <w:color w:val="000000"/>
                <w:sz w:val="22"/>
                <w:szCs w:val="22"/>
              </w:rPr>
              <w:t>388</w:t>
            </w:r>
          </w:p>
        </w:tc>
        <w:tc>
          <w:tcPr>
            <w:tcW w:w="1080" w:type="dxa"/>
            <w:shd w:val="clear" w:color="auto" w:fill="FFFFFF"/>
            <w:tcMar>
              <w:top w:w="0" w:type="dxa"/>
              <w:left w:w="0" w:type="dxa"/>
              <w:bottom w:w="0" w:type="dxa"/>
              <w:right w:w="0" w:type="dxa"/>
            </w:tcMar>
            <w:vAlign w:val="center"/>
          </w:tcPr>
          <w:p w14:paraId="71862A4E" w14:textId="77777777" w:rsidR="006F2DD1" w:rsidRDefault="006F2DD1">
            <w:pPr>
              <w:spacing w:before="100" w:after="100"/>
              <w:ind w:left="100" w:right="100"/>
              <w:jc w:val="right"/>
            </w:pPr>
          </w:p>
        </w:tc>
        <w:tc>
          <w:tcPr>
            <w:tcW w:w="1080" w:type="dxa"/>
            <w:shd w:val="clear" w:color="auto" w:fill="FFFFFF"/>
            <w:tcMar>
              <w:top w:w="0" w:type="dxa"/>
              <w:left w:w="0" w:type="dxa"/>
              <w:bottom w:w="0" w:type="dxa"/>
              <w:right w:w="0" w:type="dxa"/>
            </w:tcMar>
            <w:vAlign w:val="center"/>
          </w:tcPr>
          <w:p w14:paraId="4311E6C6" w14:textId="77777777" w:rsidR="006F2DD1" w:rsidRDefault="001311F5">
            <w:pPr>
              <w:spacing w:before="100" w:after="100"/>
              <w:ind w:left="100" w:right="100"/>
              <w:jc w:val="right"/>
            </w:pPr>
            <w:r>
              <w:rPr>
                <w:rFonts w:ascii="Arial" w:eastAsia="Arial" w:hAnsi="Arial" w:cs="Arial"/>
                <w:color w:val="000000"/>
                <w:sz w:val="22"/>
                <w:szCs w:val="22"/>
              </w:rPr>
              <w:t>846</w:t>
            </w:r>
          </w:p>
        </w:tc>
      </w:tr>
      <w:tr w:rsidR="006F2DD1" w14:paraId="563F1704" w14:textId="77777777" w:rsidTr="006F2DD1">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44C8AC22" w14:textId="77777777" w:rsidR="006F2DD1" w:rsidRDefault="001311F5">
            <w:pPr>
              <w:spacing w:before="100" w:after="100"/>
              <w:ind w:left="100" w:right="100"/>
            </w:pPr>
            <w:r>
              <w:rPr>
                <w:rFonts w:ascii="Arial" w:eastAsia="Arial" w:hAnsi="Arial" w:cs="Arial"/>
                <w:color w:val="000000"/>
                <w:sz w:val="22"/>
                <w:szCs w:val="22"/>
              </w:rPr>
              <w:t>EY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1806C3E" w14:textId="77777777" w:rsidR="006F2DD1" w:rsidRDefault="001311F5">
            <w:pPr>
              <w:spacing w:before="100" w:after="100"/>
              <w:ind w:left="100" w:right="100"/>
            </w:pPr>
            <w:r>
              <w:rPr>
                <w:rFonts w:ascii="Arial" w:eastAsia="Arial" w:hAnsi="Arial" w:cs="Arial"/>
                <w:color w:val="000000"/>
                <w:sz w:val="22"/>
                <w:szCs w:val="22"/>
              </w:rPr>
              <w:t>2022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16C562D7"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2D6D7D31" w14:textId="77777777" w:rsidR="006F2DD1" w:rsidRDefault="001311F5">
            <w:pPr>
              <w:spacing w:before="100" w:after="100"/>
              <w:ind w:left="100" w:right="100"/>
              <w:jc w:val="right"/>
            </w:pPr>
            <w:r>
              <w:rPr>
                <w:rFonts w:ascii="Arial" w:eastAsia="Arial" w:hAnsi="Arial" w:cs="Arial"/>
                <w:color w:val="000000"/>
                <w:sz w:val="22"/>
                <w:szCs w:val="22"/>
              </w:rPr>
              <w:t>162</w:t>
            </w:r>
          </w:p>
        </w:tc>
        <w:tc>
          <w:tcPr>
            <w:tcW w:w="1080" w:type="dxa"/>
            <w:tcBorders>
              <w:bottom w:val="single" w:sz="16" w:space="0" w:color="666666"/>
            </w:tcBorders>
            <w:shd w:val="clear" w:color="auto" w:fill="FFFFFF"/>
            <w:tcMar>
              <w:top w:w="0" w:type="dxa"/>
              <w:left w:w="0" w:type="dxa"/>
              <w:bottom w:w="0" w:type="dxa"/>
              <w:right w:w="0" w:type="dxa"/>
            </w:tcMar>
            <w:vAlign w:val="center"/>
          </w:tcPr>
          <w:p w14:paraId="5C688549" w14:textId="77777777" w:rsidR="006F2DD1" w:rsidRDefault="001311F5">
            <w:pPr>
              <w:spacing w:before="100" w:after="100"/>
              <w:ind w:left="100" w:right="100"/>
              <w:jc w:val="right"/>
            </w:pPr>
            <w:r>
              <w:rPr>
                <w:rFonts w:ascii="Arial" w:eastAsia="Arial" w:hAnsi="Arial" w:cs="Arial"/>
                <w:color w:val="000000"/>
                <w:sz w:val="22"/>
                <w:szCs w:val="22"/>
              </w:rPr>
              <w:t>589</w:t>
            </w:r>
          </w:p>
        </w:tc>
        <w:tc>
          <w:tcPr>
            <w:tcW w:w="1080" w:type="dxa"/>
            <w:tcBorders>
              <w:bottom w:val="single" w:sz="16" w:space="0" w:color="666666"/>
            </w:tcBorders>
            <w:shd w:val="clear" w:color="auto" w:fill="FFFFFF"/>
            <w:tcMar>
              <w:top w:w="0" w:type="dxa"/>
              <w:left w:w="0" w:type="dxa"/>
              <w:bottom w:w="0" w:type="dxa"/>
              <w:right w:w="0" w:type="dxa"/>
            </w:tcMar>
            <w:vAlign w:val="center"/>
          </w:tcPr>
          <w:p w14:paraId="30CE1C1C" w14:textId="77777777" w:rsidR="006F2DD1" w:rsidRDefault="006F2DD1">
            <w:pPr>
              <w:spacing w:before="100" w:after="100"/>
              <w:ind w:left="100" w:right="100"/>
              <w:jc w:val="right"/>
            </w:pPr>
          </w:p>
        </w:tc>
        <w:tc>
          <w:tcPr>
            <w:tcW w:w="1080" w:type="dxa"/>
            <w:tcBorders>
              <w:bottom w:val="single" w:sz="16" w:space="0" w:color="666666"/>
            </w:tcBorders>
            <w:shd w:val="clear" w:color="auto" w:fill="FFFFFF"/>
            <w:tcMar>
              <w:top w:w="0" w:type="dxa"/>
              <w:left w:w="0" w:type="dxa"/>
              <w:bottom w:w="0" w:type="dxa"/>
              <w:right w:w="0" w:type="dxa"/>
            </w:tcMar>
            <w:vAlign w:val="center"/>
          </w:tcPr>
          <w:p w14:paraId="6E1928CC" w14:textId="77777777" w:rsidR="006F2DD1" w:rsidRDefault="001311F5">
            <w:pPr>
              <w:spacing w:before="100" w:after="100"/>
              <w:ind w:left="100" w:right="100"/>
              <w:jc w:val="right"/>
            </w:pPr>
            <w:r>
              <w:rPr>
                <w:rFonts w:ascii="Arial" w:eastAsia="Arial" w:hAnsi="Arial" w:cs="Arial"/>
                <w:color w:val="000000"/>
                <w:sz w:val="22"/>
                <w:szCs w:val="22"/>
              </w:rPr>
              <w:t>751</w:t>
            </w:r>
          </w:p>
        </w:tc>
      </w:tr>
    </w:tbl>
    <w:p w14:paraId="4D62C680" w14:textId="77777777" w:rsidR="006F2DD1" w:rsidRDefault="001311F5">
      <w:pPr>
        <w:pStyle w:val="CaptionedFigure"/>
      </w:pPr>
      <w:r>
        <w:rPr>
          <w:noProof/>
        </w:rPr>
        <w:lastRenderedPageBreak/>
        <w:drawing>
          <wp:inline distT="0" distB="0" distL="0" distR="0" wp14:anchorId="28637F14" wp14:editId="0C0EEF25">
            <wp:extent cx="5334000" cy="5334000"/>
            <wp:effectExtent l="0" t="0" r="0" b="0"/>
            <wp:docPr id="22" name="Picture" descr="Figure 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23" name="Picture" descr="sablefish_obs_coverage_draft_files/figure-docx/fig1-1.png"/>
                    <pic:cNvPicPr>
                      <a:picLocks noChangeAspect="1" noChangeArrowheads="1"/>
                    </pic:cNvPicPr>
                  </pic:nvPicPr>
                  <pic:blipFill>
                    <a:blip r:embed="rId11"/>
                    <a:stretch>
                      <a:fillRect/>
                    </a:stretch>
                  </pic:blipFill>
                  <pic:spPr bwMode="auto">
                    <a:xfrm>
                      <a:off x="0" y="0"/>
                      <a:ext cx="5334000" cy="5334000"/>
                    </a:xfrm>
                    <a:prstGeom prst="rect">
                      <a:avLst/>
                    </a:prstGeom>
                    <a:noFill/>
                    <a:ln w="9525">
                      <a:noFill/>
                      <a:headEnd/>
                      <a:tailEnd/>
                    </a:ln>
                  </pic:spPr>
                </pic:pic>
              </a:graphicData>
            </a:graphic>
          </wp:inline>
        </w:drawing>
      </w:r>
    </w:p>
    <w:p w14:paraId="6165F25E" w14:textId="42D0A256" w:rsidR="006F2DD1" w:rsidRDefault="001311F5">
      <w:pPr>
        <w:pStyle w:val="ImageCaption"/>
      </w:pPr>
      <w:commentRangeStart w:id="47"/>
      <w:r>
        <w:t>Figure 1.</w:t>
      </w:r>
      <w:commentRangeEnd w:id="47"/>
      <w:r w:rsidR="00372480">
        <w:rPr>
          <w:rStyle w:val="CommentReference"/>
          <w:i w:val="0"/>
        </w:rPr>
        <w:commentReference w:id="47"/>
      </w:r>
      <w:r>
        <w:t xml:space="preserve"> </w:t>
      </w:r>
      <w:del w:id="48" w:author="Cara.Rodgveller" w:date="2023-07-27T13:06:00Z">
        <w:r w:rsidDel="00372480">
          <w:delText>s</w:delText>
        </w:r>
      </w:del>
      <w:ins w:id="49" w:author="Cara.Rodgveller" w:date="2023-07-27T13:06:00Z">
        <w:r w:rsidR="00372480">
          <w:t>S</w:t>
        </w:r>
      </w:ins>
      <w:r>
        <w:t xml:space="preserve">ablefish catch by gear type that was either retained, discarded, or the sum of retained and discarded by management area. Gear types include pelagic trawl (PTR), non-pelagic trawl (NPT), </w:t>
      </w:r>
      <w:ins w:id="50" w:author="Cara.Rodgveller" w:date="2023-07-27T13:07:00Z">
        <w:r w:rsidR="00372480">
          <w:t>p</w:t>
        </w:r>
      </w:ins>
      <w:del w:id="51" w:author="Cara.Rodgveller" w:date="2023-07-27T13:07:00Z">
        <w:r w:rsidDel="00372480">
          <w:delText>P</w:delText>
        </w:r>
      </w:del>
      <w:r>
        <w:t xml:space="preserve">ot (POT), or </w:t>
      </w:r>
      <w:ins w:id="52" w:author="Cara.Rodgveller" w:date="2023-07-27T13:07:00Z">
        <w:r w:rsidR="00372480">
          <w:t>h</w:t>
        </w:r>
      </w:ins>
      <w:del w:id="53" w:author="Cara.Rodgveller" w:date="2023-07-27T13:07:00Z">
        <w:r w:rsidDel="00372480">
          <w:delText>H</w:delText>
        </w:r>
      </w:del>
      <w:r>
        <w:t xml:space="preserve">ook and </w:t>
      </w:r>
      <w:ins w:id="54" w:author="Cara.Rodgveller" w:date="2023-07-27T13:07:00Z">
        <w:r w:rsidR="00372480">
          <w:t>l</w:t>
        </w:r>
      </w:ins>
      <w:del w:id="55" w:author="Cara.Rodgveller" w:date="2023-07-27T13:07:00Z">
        <w:r w:rsidDel="00372480">
          <w:delText>L</w:delText>
        </w:r>
      </w:del>
      <w:r>
        <w:t>ine (HAL). Areas include the Aleutian Islands (AI), Bering Sea (BS), Western Gulf of Alaska (WGOA), Central Gulf of Alaska (CGOA), West Yakutat (WY), and East Yakutat (EY).</w:t>
      </w:r>
    </w:p>
    <w:p w14:paraId="1F0FE022" w14:textId="77777777" w:rsidR="006F2DD1" w:rsidRDefault="001311F5">
      <w:pPr>
        <w:pStyle w:val="CaptionedFigure"/>
      </w:pPr>
      <w:r>
        <w:rPr>
          <w:noProof/>
        </w:rPr>
        <w:lastRenderedPageBreak/>
        <w:drawing>
          <wp:inline distT="0" distB="0" distL="0" distR="0" wp14:anchorId="33F91FDB" wp14:editId="7747DDFC">
            <wp:extent cx="5334000" cy="3556000"/>
            <wp:effectExtent l="0" t="0" r="0" b="0"/>
            <wp:docPr id="25" name="Picture" descr="Figure 2. Proportion of fixed gear sablefish catch in pots in the Gulf of Alaska (dashed line), the Bering Sea and Aleutian Islands (dotted line), and both combined (solid line). Jig gear is excluded."/>
            <wp:cNvGraphicFramePr/>
            <a:graphic xmlns:a="http://schemas.openxmlformats.org/drawingml/2006/main">
              <a:graphicData uri="http://schemas.openxmlformats.org/drawingml/2006/picture">
                <pic:pic xmlns:pic="http://schemas.openxmlformats.org/drawingml/2006/picture">
                  <pic:nvPicPr>
                    <pic:cNvPr id="26" name="Picture" descr="sablefish_obs_coverage_draft_files/figure-docx/fig2-1.png"/>
                    <pic:cNvPicPr>
                      <a:picLocks noChangeAspect="1" noChangeArrowheads="1"/>
                    </pic:cNvPicPr>
                  </pic:nvPicPr>
                  <pic:blipFill>
                    <a:blip r:embed="rId12"/>
                    <a:stretch>
                      <a:fillRect/>
                    </a:stretch>
                  </pic:blipFill>
                  <pic:spPr bwMode="auto">
                    <a:xfrm>
                      <a:off x="0" y="0"/>
                      <a:ext cx="5334000" cy="3556000"/>
                    </a:xfrm>
                    <a:prstGeom prst="rect">
                      <a:avLst/>
                    </a:prstGeom>
                    <a:noFill/>
                    <a:ln w="9525">
                      <a:noFill/>
                      <a:headEnd/>
                      <a:tailEnd/>
                    </a:ln>
                  </pic:spPr>
                </pic:pic>
              </a:graphicData>
            </a:graphic>
          </wp:inline>
        </w:drawing>
      </w:r>
    </w:p>
    <w:p w14:paraId="3F1645FA" w14:textId="77777777" w:rsidR="006F2DD1" w:rsidRDefault="001311F5">
      <w:pPr>
        <w:pStyle w:val="ImageCaption"/>
      </w:pPr>
      <w:r>
        <w:t xml:space="preserve">Figure 2. Proportion of fixed gear sablefish catch in </w:t>
      </w:r>
      <w:commentRangeStart w:id="56"/>
      <w:r>
        <w:t xml:space="preserve">pots in </w:t>
      </w:r>
      <w:commentRangeEnd w:id="56"/>
      <w:r w:rsidR="002A6717">
        <w:rPr>
          <w:rStyle w:val="CommentReference"/>
          <w:i w:val="0"/>
        </w:rPr>
        <w:commentReference w:id="56"/>
      </w:r>
      <w:r>
        <w:t>the Gulf of Alaska (dashed line), the Bering Sea and Aleutian Islands (dotted line), and both combined (solid line). Jig gear is excluded.</w:t>
      </w:r>
    </w:p>
    <w:p w14:paraId="5487688D" w14:textId="77777777" w:rsidR="006F2DD1" w:rsidRDefault="001311F5">
      <w:pPr>
        <w:pStyle w:val="CaptionedFigure"/>
      </w:pPr>
      <w:r>
        <w:rPr>
          <w:noProof/>
        </w:rPr>
        <w:lastRenderedPageBreak/>
        <w:drawing>
          <wp:inline distT="0" distB="0" distL="0" distR="0" wp14:anchorId="1B1C0D0D" wp14:editId="1E2D72FB">
            <wp:extent cx="5334000" cy="8001000"/>
            <wp:effectExtent l="0" t="0" r="0" b="0"/>
            <wp:docPr id="28" name="Picture" descr="Figure 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Jig gear is excluded."/>
            <wp:cNvGraphicFramePr/>
            <a:graphic xmlns:a="http://schemas.openxmlformats.org/drawingml/2006/main">
              <a:graphicData uri="http://schemas.openxmlformats.org/drawingml/2006/picture">
                <pic:pic xmlns:pic="http://schemas.openxmlformats.org/drawingml/2006/picture">
                  <pic:nvPicPr>
                    <pic:cNvPr id="29" name="Picture" descr="sablefish_obs_coverage_draft_files/figure-docx/fig3-1.png"/>
                    <pic:cNvPicPr>
                      <a:picLocks noChangeAspect="1" noChangeArrowheads="1"/>
                    </pic:cNvPicPr>
                  </pic:nvPicPr>
                  <pic:blipFill>
                    <a:blip r:embed="rId13"/>
                    <a:stretch>
                      <a:fillRect/>
                    </a:stretch>
                  </pic:blipFill>
                  <pic:spPr bwMode="auto">
                    <a:xfrm>
                      <a:off x="0" y="0"/>
                      <a:ext cx="5334000" cy="8001000"/>
                    </a:xfrm>
                    <a:prstGeom prst="rect">
                      <a:avLst/>
                    </a:prstGeom>
                    <a:noFill/>
                    <a:ln w="9525">
                      <a:noFill/>
                      <a:headEnd/>
                      <a:tailEnd/>
                    </a:ln>
                  </pic:spPr>
                </pic:pic>
              </a:graphicData>
            </a:graphic>
          </wp:inline>
        </w:drawing>
      </w:r>
    </w:p>
    <w:p w14:paraId="69C2D62B" w14:textId="434F8C77" w:rsidR="006F2DD1" w:rsidRDefault="001311F5">
      <w:pPr>
        <w:pStyle w:val="ImageCaption"/>
      </w:pPr>
      <w:commentRangeStart w:id="57"/>
      <w:r>
        <w:lastRenderedPageBreak/>
        <w:t>Figure 3</w:t>
      </w:r>
      <w:commentRangeEnd w:id="57"/>
      <w:r w:rsidR="00001122">
        <w:rPr>
          <w:rStyle w:val="CommentReference"/>
          <w:i w:val="0"/>
        </w:rPr>
        <w:commentReference w:id="57"/>
      </w:r>
      <w:r>
        <w:t xml:space="preserve">. Sablefish catch in each observer coverage category in the Observer Deploy and Declare System (ODDS), including fixed gear electronic monitoring (EM). This catch was not necessarily observed. Gear types include pelagic trawl (PTR), non-pelagic trawl (NPT), </w:t>
      </w:r>
      <w:ins w:id="58" w:author="Cara.Rodgveller" w:date="2023-07-27T13:09:00Z">
        <w:r w:rsidR="00176A6D">
          <w:t>p</w:t>
        </w:r>
      </w:ins>
      <w:del w:id="59" w:author="Cara.Rodgveller" w:date="2023-07-27T13:09:00Z">
        <w:r w:rsidDel="00176A6D">
          <w:delText>P</w:delText>
        </w:r>
      </w:del>
      <w:r>
        <w:t xml:space="preserve">ot (POT), or </w:t>
      </w:r>
      <w:ins w:id="60" w:author="Cara.Rodgveller" w:date="2023-07-27T13:09:00Z">
        <w:r w:rsidR="00176A6D">
          <w:t>h</w:t>
        </w:r>
      </w:ins>
      <w:del w:id="61" w:author="Cara.Rodgveller" w:date="2023-07-27T13:09:00Z">
        <w:r w:rsidDel="00176A6D">
          <w:delText>H</w:delText>
        </w:r>
      </w:del>
      <w:r>
        <w:t xml:space="preserve">ook and </w:t>
      </w:r>
      <w:ins w:id="62" w:author="Cara.Rodgveller" w:date="2023-07-27T13:10:00Z">
        <w:r w:rsidR="00176A6D">
          <w:t>l</w:t>
        </w:r>
      </w:ins>
      <w:del w:id="63" w:author="Cara.Rodgveller" w:date="2023-07-27T13:10:00Z">
        <w:r w:rsidDel="00176A6D">
          <w:delText>L</w:delText>
        </w:r>
      </w:del>
      <w:r>
        <w:t>ine (HAL). Areas include the Aleutian Islands (AI), Bering Sea (BS), Western Gulf of Alaska (WGOA), Central Gulf of Alaska (CGOA), West Yakutat (WY), and East Yakutat (EY). Jig gear is excluded.</w:t>
      </w:r>
    </w:p>
    <w:p w14:paraId="729F0D81" w14:textId="77777777" w:rsidR="006F2DD1" w:rsidRDefault="001311F5">
      <w:pPr>
        <w:pStyle w:val="CaptionedFigure"/>
      </w:pPr>
      <w:r>
        <w:rPr>
          <w:noProof/>
        </w:rPr>
        <w:lastRenderedPageBreak/>
        <w:drawing>
          <wp:inline distT="0" distB="0" distL="0" distR="0" wp14:anchorId="50A0D70E" wp14:editId="4567260D">
            <wp:extent cx="5334000" cy="8001000"/>
            <wp:effectExtent l="0" t="0" r="0" b="0"/>
            <wp:docPr id="31" name="Picture" descr="Figure 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Jig gear is excluded."/>
            <wp:cNvGraphicFramePr/>
            <a:graphic xmlns:a="http://schemas.openxmlformats.org/drawingml/2006/main">
              <a:graphicData uri="http://schemas.openxmlformats.org/drawingml/2006/picture">
                <pic:pic xmlns:pic="http://schemas.openxmlformats.org/drawingml/2006/picture">
                  <pic:nvPicPr>
                    <pic:cNvPr id="32" name="Picture" descr="sablefish_obs_coverage_draft_files/figure-docx/fig4-1.png"/>
                    <pic:cNvPicPr>
                      <a:picLocks noChangeAspect="1" noChangeArrowheads="1"/>
                    </pic:cNvPicPr>
                  </pic:nvPicPr>
                  <pic:blipFill>
                    <a:blip r:embed="rId14"/>
                    <a:stretch>
                      <a:fillRect/>
                    </a:stretch>
                  </pic:blipFill>
                  <pic:spPr bwMode="auto">
                    <a:xfrm>
                      <a:off x="0" y="0"/>
                      <a:ext cx="5334000" cy="8001000"/>
                    </a:xfrm>
                    <a:prstGeom prst="rect">
                      <a:avLst/>
                    </a:prstGeom>
                    <a:noFill/>
                    <a:ln w="9525">
                      <a:noFill/>
                      <a:headEnd/>
                      <a:tailEnd/>
                    </a:ln>
                  </pic:spPr>
                </pic:pic>
              </a:graphicData>
            </a:graphic>
          </wp:inline>
        </w:drawing>
      </w:r>
    </w:p>
    <w:p w14:paraId="5AD5FE8E" w14:textId="0F986141" w:rsidR="006F2DD1" w:rsidRDefault="001311F5">
      <w:pPr>
        <w:pStyle w:val="ImageCaption"/>
      </w:pPr>
      <w:r>
        <w:lastRenderedPageBreak/>
        <w:t>Figure 4. S</w:t>
      </w:r>
      <w:commentRangeStart w:id="64"/>
      <w:r>
        <w:t>abl</w:t>
      </w:r>
      <w:commentRangeEnd w:id="64"/>
      <w:r w:rsidR="00A35D35">
        <w:rPr>
          <w:rStyle w:val="CommentReference"/>
          <w:i w:val="0"/>
        </w:rPr>
        <w:commentReference w:id="64"/>
      </w:r>
      <w:r>
        <w:t xml:space="preserve">efish catch by gear type either observed by electronic monitoring (EM), observers, or no coverage. Biological samples were not taken whenever an observer was present. Gear types include pelagic trawl (PTR), non-pelagic trawl (NPT), </w:t>
      </w:r>
      <w:ins w:id="65" w:author="Cara.Rodgveller" w:date="2023-07-27T13:15:00Z">
        <w:r w:rsidR="00883D99">
          <w:t>p</w:t>
        </w:r>
      </w:ins>
      <w:del w:id="66" w:author="Cara.Rodgveller" w:date="2023-07-27T13:15:00Z">
        <w:r w:rsidDel="00883D99">
          <w:delText>P</w:delText>
        </w:r>
      </w:del>
      <w:r>
        <w:t xml:space="preserve">ot (POT), or </w:t>
      </w:r>
      <w:ins w:id="67" w:author="Cara.Rodgveller" w:date="2023-07-27T13:16:00Z">
        <w:r w:rsidR="00883D99">
          <w:t>h</w:t>
        </w:r>
      </w:ins>
      <w:del w:id="68" w:author="Cara.Rodgveller" w:date="2023-07-27T13:16:00Z">
        <w:r w:rsidDel="00883D99">
          <w:delText>H</w:delText>
        </w:r>
      </w:del>
      <w:r>
        <w:t xml:space="preserve">ook and </w:t>
      </w:r>
      <w:ins w:id="69" w:author="Cara.Rodgveller" w:date="2023-07-27T13:16:00Z">
        <w:r w:rsidR="00883D99">
          <w:t>l</w:t>
        </w:r>
      </w:ins>
      <w:del w:id="70" w:author="Cara.Rodgveller" w:date="2023-07-27T13:16:00Z">
        <w:r w:rsidDel="00883D99">
          <w:delText>L</w:delText>
        </w:r>
      </w:del>
      <w:r>
        <w:t>ine (HAL). Areas include the Aleutian Islands (AI), Bering Sea (BS), Western Gulf of Alaska (WGOA), Central Gulf of Alaska (CGOA), West Yakutat (WY), and East Yakutat (EY). Jig gear is excluded.</w:t>
      </w:r>
    </w:p>
    <w:p w14:paraId="5E936E9E" w14:textId="77777777" w:rsidR="006F2DD1" w:rsidRDefault="001311F5">
      <w:pPr>
        <w:pStyle w:val="CaptionedFigure"/>
      </w:pPr>
      <w:r>
        <w:rPr>
          <w:noProof/>
        </w:rPr>
        <w:lastRenderedPageBreak/>
        <w:drawing>
          <wp:inline distT="0" distB="0" distL="0" distR="0" wp14:anchorId="212BA521" wp14:editId="226AA5C0">
            <wp:extent cx="5334000" cy="8001000"/>
            <wp:effectExtent l="0" t="0" r="0" b="0"/>
            <wp:docPr id="34" name="Picture" descr="Figure 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5" name="Picture" descr="sablefish_obs_coverage_draft_files/figure-docx/fig5-1.png"/>
                    <pic:cNvPicPr>
                      <a:picLocks noChangeAspect="1" noChangeArrowheads="1"/>
                    </pic:cNvPicPr>
                  </pic:nvPicPr>
                  <pic:blipFill>
                    <a:blip r:embed="rId15"/>
                    <a:stretch>
                      <a:fillRect/>
                    </a:stretch>
                  </pic:blipFill>
                  <pic:spPr bwMode="auto">
                    <a:xfrm>
                      <a:off x="0" y="0"/>
                      <a:ext cx="5334000" cy="8001000"/>
                    </a:xfrm>
                    <a:prstGeom prst="rect">
                      <a:avLst/>
                    </a:prstGeom>
                    <a:noFill/>
                    <a:ln w="9525">
                      <a:noFill/>
                      <a:headEnd/>
                      <a:tailEnd/>
                    </a:ln>
                  </pic:spPr>
                </pic:pic>
              </a:graphicData>
            </a:graphic>
          </wp:inline>
        </w:drawing>
      </w:r>
    </w:p>
    <w:p w14:paraId="590785DA" w14:textId="073FD19B" w:rsidR="006F2DD1" w:rsidRDefault="001311F5">
      <w:pPr>
        <w:pStyle w:val="ImageCaption"/>
      </w:pPr>
      <w:r>
        <w:lastRenderedPageBreak/>
        <w:t xml:space="preserve">Figure 5. </w:t>
      </w:r>
      <w:commentRangeStart w:id="71"/>
      <w:r>
        <w:t>The t</w:t>
      </w:r>
      <w:commentRangeEnd w:id="71"/>
      <w:r w:rsidR="00CC5767">
        <w:rPr>
          <w:rStyle w:val="CommentReference"/>
          <w:i w:val="0"/>
        </w:rPr>
        <w:commentReference w:id="71"/>
      </w:r>
      <w:r>
        <w:t xml:space="preserve">otal and proportion of sablefish lengths collected by observers by gear and area. Gear types include pelagic trawl (PTR), non-pelagic trawl (NPT), </w:t>
      </w:r>
      <w:ins w:id="72" w:author="Cara.Rodgveller" w:date="2023-07-27T13:22:00Z">
        <w:r w:rsidR="00A15EF5">
          <w:t>p</w:t>
        </w:r>
      </w:ins>
      <w:del w:id="73" w:author="Cara.Rodgveller" w:date="2023-07-27T13:22:00Z">
        <w:r w:rsidDel="00A15EF5">
          <w:delText>P</w:delText>
        </w:r>
      </w:del>
      <w:r>
        <w:t xml:space="preserve">ot (POT), or </w:t>
      </w:r>
      <w:ins w:id="74" w:author="Cara.Rodgveller" w:date="2023-07-27T13:22:00Z">
        <w:r w:rsidR="00A15EF5">
          <w:t>h</w:t>
        </w:r>
      </w:ins>
      <w:del w:id="75" w:author="Cara.Rodgveller" w:date="2023-07-27T13:22:00Z">
        <w:r w:rsidDel="00A15EF5">
          <w:delText>H</w:delText>
        </w:r>
      </w:del>
      <w:r>
        <w:t xml:space="preserve">ook and </w:t>
      </w:r>
      <w:ins w:id="76" w:author="Cara.Rodgveller" w:date="2023-07-27T13:22:00Z">
        <w:r w:rsidR="00A15EF5">
          <w:t>l</w:t>
        </w:r>
      </w:ins>
      <w:del w:id="77" w:author="Cara.Rodgveller" w:date="2023-07-27T13:22:00Z">
        <w:r w:rsidDel="00A15EF5">
          <w:delText>L</w:delText>
        </w:r>
      </w:del>
      <w:r>
        <w:t>ine (HAL). Areas include the Aleutian Islands (AI), Bering Sea (BS), Western Gulf of Alaska (WGOA), Central Gulf of Alaska (CGOA), West Yakutat (WY), and East Yakutat (EY).</w:t>
      </w:r>
    </w:p>
    <w:p w14:paraId="10A6EFF6" w14:textId="77777777" w:rsidR="006F2DD1" w:rsidRDefault="001311F5">
      <w:pPr>
        <w:pStyle w:val="CaptionedFigure"/>
      </w:pPr>
      <w:r>
        <w:rPr>
          <w:noProof/>
        </w:rPr>
        <w:lastRenderedPageBreak/>
        <w:drawing>
          <wp:inline distT="0" distB="0" distL="0" distR="0" wp14:anchorId="70658A84" wp14:editId="027FED02">
            <wp:extent cx="5334000" cy="8001000"/>
            <wp:effectExtent l="0" t="0" r="0" b="0"/>
            <wp:docPr id="37" name="Picture" descr="Figure 6. The number of otoliths collected by observers and the proportion of sablefish ages by gear and area.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38" name="Picture" descr="sablefish_obs_coverage_draft_files/figure-docx/fig6-1.png"/>
                    <pic:cNvPicPr>
                      <a:picLocks noChangeAspect="1" noChangeArrowheads="1"/>
                    </pic:cNvPicPr>
                  </pic:nvPicPr>
                  <pic:blipFill>
                    <a:blip r:embed="rId16"/>
                    <a:stretch>
                      <a:fillRect/>
                    </a:stretch>
                  </pic:blipFill>
                  <pic:spPr bwMode="auto">
                    <a:xfrm>
                      <a:off x="0" y="0"/>
                      <a:ext cx="5334000" cy="8001000"/>
                    </a:xfrm>
                    <a:prstGeom prst="rect">
                      <a:avLst/>
                    </a:prstGeom>
                    <a:noFill/>
                    <a:ln w="9525">
                      <a:noFill/>
                      <a:headEnd/>
                      <a:tailEnd/>
                    </a:ln>
                  </pic:spPr>
                </pic:pic>
              </a:graphicData>
            </a:graphic>
          </wp:inline>
        </w:drawing>
      </w:r>
    </w:p>
    <w:p w14:paraId="6F507C31" w14:textId="66AC9FEA" w:rsidR="006F2DD1" w:rsidRDefault="001311F5">
      <w:pPr>
        <w:pStyle w:val="ImageCaption"/>
      </w:pPr>
      <w:r>
        <w:lastRenderedPageBreak/>
        <w:t xml:space="preserve">Figure 6. </w:t>
      </w:r>
      <w:commentRangeStart w:id="78"/>
      <w:r>
        <w:t>The num</w:t>
      </w:r>
      <w:commentRangeEnd w:id="78"/>
      <w:r w:rsidR="00160025">
        <w:rPr>
          <w:rStyle w:val="CommentReference"/>
          <w:i w:val="0"/>
        </w:rPr>
        <w:commentReference w:id="78"/>
      </w:r>
      <w:r>
        <w:t xml:space="preserve">ber of otoliths collected by observers and the proportion of sablefish </w:t>
      </w:r>
      <w:del w:id="79" w:author="Cara.Rodgveller" w:date="2023-07-27T16:12:00Z">
        <w:r w:rsidDel="0093645F">
          <w:delText>ages</w:delText>
        </w:r>
      </w:del>
      <w:ins w:id="80" w:author="Cara.Rodgveller" w:date="2023-07-27T13:30:00Z">
        <w:r w:rsidR="002872F8">
          <w:t>otoliths collected</w:t>
        </w:r>
      </w:ins>
      <w:r>
        <w:t xml:space="preserve"> by gear and area. Gear types include pelagic trawl (PTR), non-pelagic trawl (NPT), </w:t>
      </w:r>
      <w:ins w:id="81" w:author="Cara.Rodgveller" w:date="2023-07-27T13:30:00Z">
        <w:r w:rsidR="002872F8">
          <w:t>p</w:t>
        </w:r>
      </w:ins>
      <w:del w:id="82" w:author="Cara.Rodgveller" w:date="2023-07-27T13:30:00Z">
        <w:r w:rsidDel="002872F8">
          <w:delText>P</w:delText>
        </w:r>
      </w:del>
      <w:r>
        <w:t xml:space="preserve">ot (POT), or </w:t>
      </w:r>
      <w:ins w:id="83" w:author="Cara.Rodgveller" w:date="2023-07-27T13:30:00Z">
        <w:r w:rsidR="002872F8">
          <w:t>h</w:t>
        </w:r>
      </w:ins>
      <w:del w:id="84" w:author="Cara.Rodgveller" w:date="2023-07-27T13:30:00Z">
        <w:r w:rsidDel="002872F8">
          <w:delText>H</w:delText>
        </w:r>
      </w:del>
      <w:r>
        <w:t xml:space="preserve">ook and </w:t>
      </w:r>
      <w:ins w:id="85" w:author="Cara.Rodgveller" w:date="2023-07-27T13:30:00Z">
        <w:r w:rsidR="002872F8">
          <w:t>l</w:t>
        </w:r>
      </w:ins>
      <w:del w:id="86" w:author="Cara.Rodgveller" w:date="2023-07-27T13:30:00Z">
        <w:r w:rsidDel="002872F8">
          <w:delText>L</w:delText>
        </w:r>
      </w:del>
      <w:r>
        <w:t>ine (HAL). Areas include the Aleutian Islands (AI), Bering Sea (BS), Western Gulf of Alaska (WGOA), Central Gulf of Alaska (CGOA), West Yakutat (WY), and East Yakutat (EY).</w:t>
      </w:r>
    </w:p>
    <w:p w14:paraId="7DB95D1B" w14:textId="77777777" w:rsidR="006F2DD1" w:rsidRDefault="001311F5">
      <w:pPr>
        <w:pStyle w:val="CaptionedFigure"/>
      </w:pPr>
      <w:r>
        <w:rPr>
          <w:noProof/>
        </w:rPr>
        <w:drawing>
          <wp:inline distT="0" distB="0" distL="0" distR="0" wp14:anchorId="00B40D5E" wp14:editId="16718600">
            <wp:extent cx="5334000" cy="3556000"/>
            <wp:effectExtent l="0" t="0" r="0" b="0"/>
            <wp:docPr id="40" name="Picture" descr="Figure 7. The number of sablefish leng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1" name="Picture" descr="sablefish_obs_coverage_draft_files/figure-docx/fig7-1.png"/>
                    <pic:cNvPicPr>
                      <a:picLocks noChangeAspect="1" noChangeArrowheads="1"/>
                    </pic:cNvPicPr>
                  </pic:nvPicPr>
                  <pic:blipFill>
                    <a:blip r:embed="rId17"/>
                    <a:stretch>
                      <a:fillRect/>
                    </a:stretch>
                  </pic:blipFill>
                  <pic:spPr bwMode="auto">
                    <a:xfrm>
                      <a:off x="0" y="0"/>
                      <a:ext cx="5334000" cy="3556000"/>
                    </a:xfrm>
                    <a:prstGeom prst="rect">
                      <a:avLst/>
                    </a:prstGeom>
                    <a:noFill/>
                    <a:ln w="9525">
                      <a:noFill/>
                      <a:headEnd/>
                      <a:tailEnd/>
                    </a:ln>
                  </pic:spPr>
                </pic:pic>
              </a:graphicData>
            </a:graphic>
          </wp:inline>
        </w:drawing>
      </w:r>
    </w:p>
    <w:p w14:paraId="4B35D802" w14:textId="5AA59E9B" w:rsidR="006F2DD1" w:rsidRDefault="001311F5">
      <w:pPr>
        <w:pStyle w:val="ImageCaption"/>
      </w:pPr>
      <w:r>
        <w:t>Figure 7</w:t>
      </w:r>
      <w:commentRangeStart w:id="87"/>
      <w:r>
        <w:t xml:space="preserve">. The </w:t>
      </w:r>
      <w:commentRangeEnd w:id="87"/>
      <w:r w:rsidR="008947B4">
        <w:rPr>
          <w:rStyle w:val="CommentReference"/>
          <w:i w:val="0"/>
        </w:rPr>
        <w:commentReference w:id="87"/>
      </w:r>
      <w:r>
        <w:t>number of sablefish lengths collected per ton of catch by management area (</w:t>
      </w:r>
      <w:ins w:id="88" w:author="Cara.Rodgveller" w:date="2023-07-27T13:31:00Z">
        <w:r w:rsidR="00325BC3">
          <w:t>left</w:t>
        </w:r>
      </w:ins>
      <w:del w:id="89" w:author="Cara.Rodgveller" w:date="2023-07-27T13:31:00Z">
        <w:r w:rsidDel="0069771E">
          <w:delText>panel a</w:delText>
        </w:r>
      </w:del>
      <w:r>
        <w:t>) or by gear (</w:t>
      </w:r>
      <w:ins w:id="90" w:author="Cara.Rodgveller" w:date="2023-07-27T13:31:00Z">
        <w:r w:rsidR="00325BC3">
          <w:t>right</w:t>
        </w:r>
      </w:ins>
      <w:del w:id="91" w:author="Cara.Rodgveller" w:date="2023-07-27T13:31:00Z">
        <w:r w:rsidDel="0069771E">
          <w:delText>panel b</w:delText>
        </w:r>
      </w:del>
      <w:r>
        <w:t xml:space="preserve">). </w:t>
      </w:r>
      <w:ins w:id="92" w:author="Cara.Rodgveller" w:date="2023-07-27T13:56:00Z">
        <w:r w:rsidR="005714EE">
          <w:t xml:space="preserve">Note differences in scales. </w:t>
        </w:r>
      </w:ins>
      <w:r>
        <w:t xml:space="preserve">Gear types include pelagic trawl (PTR), non-pelagic trawl (NPT), </w:t>
      </w:r>
      <w:ins w:id="93" w:author="Cara.Rodgveller" w:date="2023-07-27T13:31:00Z">
        <w:r w:rsidR="00325BC3">
          <w:t>p</w:t>
        </w:r>
      </w:ins>
      <w:del w:id="94" w:author="Cara.Rodgveller" w:date="2023-07-27T13:31:00Z">
        <w:r w:rsidDel="00325BC3">
          <w:delText>P</w:delText>
        </w:r>
      </w:del>
      <w:r>
        <w:t xml:space="preserve">ot (POT), or </w:t>
      </w:r>
      <w:ins w:id="95" w:author="Cara.Rodgveller" w:date="2023-07-27T13:32:00Z">
        <w:r w:rsidR="00325BC3">
          <w:t>h</w:t>
        </w:r>
      </w:ins>
      <w:del w:id="96" w:author="Cara.Rodgveller" w:date="2023-07-27T13:31:00Z">
        <w:r w:rsidDel="00325BC3">
          <w:delText>H</w:delText>
        </w:r>
      </w:del>
      <w:r>
        <w:t xml:space="preserve">ook and </w:t>
      </w:r>
      <w:ins w:id="97" w:author="Cara.Rodgveller" w:date="2023-07-27T13:32:00Z">
        <w:r w:rsidR="00325BC3">
          <w:t>l</w:t>
        </w:r>
      </w:ins>
      <w:del w:id="98" w:author="Cara.Rodgveller" w:date="2023-07-27T13:32:00Z">
        <w:r w:rsidDel="00325BC3">
          <w:delText>L</w:delText>
        </w:r>
      </w:del>
      <w:r>
        <w:t>ine (HAL). Areas include the Aleutian Islands (AI), Bering Sea (BS), Western Gulf of Alaska (WGOA), Central Gulf of Alaska (CGOA), West Yakutat (WY), and East Yakutat (EY).</w:t>
      </w:r>
    </w:p>
    <w:p w14:paraId="6BACA0A9" w14:textId="77777777" w:rsidR="006F2DD1" w:rsidRDefault="001311F5">
      <w:pPr>
        <w:pStyle w:val="CaptionedFigure"/>
      </w:pPr>
      <w:r>
        <w:rPr>
          <w:noProof/>
        </w:rPr>
        <w:lastRenderedPageBreak/>
        <w:drawing>
          <wp:inline distT="0" distB="0" distL="0" distR="0" wp14:anchorId="1C2E76FA" wp14:editId="3D971863">
            <wp:extent cx="5334000" cy="3556000"/>
            <wp:effectExtent l="0" t="0" r="0" b="0"/>
            <wp:docPr id="43" name="Picture" descr="Figure 8. The number of sablefish otoliths collected per ton of catch by management area (panel a) or by gear (panel b).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4" name="Picture" descr="sablefish_obs_coverage_draft_files/figure-docx/fig8-1.png"/>
                    <pic:cNvPicPr>
                      <a:picLocks noChangeAspect="1" noChangeArrowheads="1"/>
                    </pic:cNvPicPr>
                  </pic:nvPicPr>
                  <pic:blipFill>
                    <a:blip r:embed="rId18"/>
                    <a:stretch>
                      <a:fillRect/>
                    </a:stretch>
                  </pic:blipFill>
                  <pic:spPr bwMode="auto">
                    <a:xfrm>
                      <a:off x="0" y="0"/>
                      <a:ext cx="5334000" cy="3556000"/>
                    </a:xfrm>
                    <a:prstGeom prst="rect">
                      <a:avLst/>
                    </a:prstGeom>
                    <a:noFill/>
                    <a:ln w="9525">
                      <a:noFill/>
                      <a:headEnd/>
                      <a:tailEnd/>
                    </a:ln>
                  </pic:spPr>
                </pic:pic>
              </a:graphicData>
            </a:graphic>
          </wp:inline>
        </w:drawing>
      </w:r>
    </w:p>
    <w:p w14:paraId="589C6EBA" w14:textId="6426EA33" w:rsidR="006F2DD1" w:rsidRDefault="001311F5">
      <w:pPr>
        <w:pStyle w:val="ImageCaption"/>
      </w:pPr>
      <w:commentRangeStart w:id="99"/>
      <w:r>
        <w:t xml:space="preserve">Figure 8. </w:t>
      </w:r>
      <w:commentRangeEnd w:id="99"/>
      <w:r w:rsidR="005714EE">
        <w:rPr>
          <w:rStyle w:val="CommentReference"/>
          <w:i w:val="0"/>
        </w:rPr>
        <w:commentReference w:id="99"/>
      </w:r>
      <w:r>
        <w:t>The number of sablefish otoliths collected per ton of catch by management area (</w:t>
      </w:r>
      <w:del w:id="100" w:author="Cara.Rodgveller" w:date="2023-07-27T13:32:00Z">
        <w:r w:rsidDel="002B10D3">
          <w:delText>panel a</w:delText>
        </w:r>
      </w:del>
      <w:ins w:id="101" w:author="Cara.Rodgveller" w:date="2023-07-27T13:32:00Z">
        <w:r w:rsidR="002B10D3">
          <w:t>left</w:t>
        </w:r>
      </w:ins>
      <w:r>
        <w:t>) or by gear (</w:t>
      </w:r>
      <w:ins w:id="102" w:author="Cara.Rodgveller" w:date="2023-07-27T13:32:00Z">
        <w:r w:rsidR="002B10D3">
          <w:t>right</w:t>
        </w:r>
      </w:ins>
      <w:del w:id="103" w:author="Cara.Rodgveller" w:date="2023-07-27T13:32:00Z">
        <w:r w:rsidDel="002B10D3">
          <w:delText>panel b</w:delText>
        </w:r>
      </w:del>
      <w:r>
        <w:t>).</w:t>
      </w:r>
      <w:ins w:id="104" w:author="Cara.Rodgveller" w:date="2023-07-27T13:56:00Z">
        <w:r w:rsidR="005714EE">
          <w:t xml:space="preserve"> Note differences i</w:t>
        </w:r>
      </w:ins>
      <w:ins w:id="105" w:author="Cara.Rodgveller" w:date="2023-07-27T14:38:00Z">
        <w:r w:rsidR="00EA3A71">
          <w:t>n</w:t>
        </w:r>
      </w:ins>
      <w:ins w:id="106" w:author="Cara.Rodgveller" w:date="2023-07-27T13:56:00Z">
        <w:r w:rsidR="005714EE">
          <w:t xml:space="preserve"> scales.</w:t>
        </w:r>
      </w:ins>
      <w:r>
        <w:t xml:space="preserve"> Gear types include pelagic trawl (PTR), non-pelagic trawl (NPT), </w:t>
      </w:r>
      <w:ins w:id="107" w:author="Cara.Rodgveller" w:date="2023-07-27T13:33:00Z">
        <w:r w:rsidR="00F86B44">
          <w:t>p</w:t>
        </w:r>
      </w:ins>
      <w:del w:id="108" w:author="Cara.Rodgveller" w:date="2023-07-27T13:33:00Z">
        <w:r w:rsidDel="00F86B44">
          <w:delText>P</w:delText>
        </w:r>
      </w:del>
      <w:r>
        <w:t xml:space="preserve">ot (POT), or </w:t>
      </w:r>
      <w:ins w:id="109" w:author="Cara.Rodgveller" w:date="2023-07-27T13:33:00Z">
        <w:r w:rsidR="00F86B44">
          <w:t>h</w:t>
        </w:r>
      </w:ins>
      <w:del w:id="110" w:author="Cara.Rodgveller" w:date="2023-07-27T13:33:00Z">
        <w:r w:rsidDel="00F86B44">
          <w:delText>H</w:delText>
        </w:r>
      </w:del>
      <w:r>
        <w:t xml:space="preserve">ook and </w:t>
      </w:r>
      <w:ins w:id="111" w:author="Cara.Rodgveller" w:date="2023-07-27T13:33:00Z">
        <w:r w:rsidR="00F86B44">
          <w:t>l</w:t>
        </w:r>
      </w:ins>
      <w:del w:id="112" w:author="Cara.Rodgveller" w:date="2023-07-27T13:33:00Z">
        <w:r w:rsidDel="00F86B44">
          <w:delText>L</w:delText>
        </w:r>
      </w:del>
      <w:r>
        <w:t>ine (HAL). Areas include the Aleutian Islands (AI), Bering Sea (BS), Western Gulf of Alaska (WGOA), Central Gulf of Alaska (CGOA), West Yakutat (WY), and East Yakutat (EY).</w:t>
      </w:r>
    </w:p>
    <w:p w14:paraId="0450AED0" w14:textId="77777777" w:rsidR="006F2DD1" w:rsidRDefault="001311F5">
      <w:pPr>
        <w:pStyle w:val="CaptionedFigure"/>
      </w:pPr>
      <w:r>
        <w:rPr>
          <w:noProof/>
        </w:rPr>
        <w:lastRenderedPageBreak/>
        <w:drawing>
          <wp:inline distT="0" distB="0" distL="0" distR="0" wp14:anchorId="688F6986" wp14:editId="60D03888">
            <wp:extent cx="5334000" cy="8001000"/>
            <wp:effectExtent l="0" t="0" r="0" b="0"/>
            <wp:docPr id="46" name="Picture" descr="Figure 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47" name="Picture" descr="sablefish_obs_coverage_draft_files/figure-docx/fig9-1.png"/>
                    <pic:cNvPicPr>
                      <a:picLocks noChangeAspect="1" noChangeArrowheads="1"/>
                    </pic:cNvPicPr>
                  </pic:nvPicPr>
                  <pic:blipFill>
                    <a:blip r:embed="rId19"/>
                    <a:stretch>
                      <a:fillRect/>
                    </a:stretch>
                  </pic:blipFill>
                  <pic:spPr bwMode="auto">
                    <a:xfrm>
                      <a:off x="0" y="0"/>
                      <a:ext cx="5334000" cy="8001000"/>
                    </a:xfrm>
                    <a:prstGeom prst="rect">
                      <a:avLst/>
                    </a:prstGeom>
                    <a:noFill/>
                    <a:ln w="9525">
                      <a:noFill/>
                      <a:headEnd/>
                      <a:tailEnd/>
                    </a:ln>
                  </pic:spPr>
                </pic:pic>
              </a:graphicData>
            </a:graphic>
          </wp:inline>
        </w:drawing>
      </w:r>
    </w:p>
    <w:p w14:paraId="264F21DA" w14:textId="33381333" w:rsidR="006F2DD1" w:rsidRDefault="001311F5">
      <w:pPr>
        <w:pStyle w:val="ImageCaption"/>
      </w:pPr>
      <w:r>
        <w:lastRenderedPageBreak/>
        <w:t xml:space="preserve">Figure 9. The </w:t>
      </w:r>
      <w:commentRangeStart w:id="113"/>
      <w:r>
        <w:t>proport</w:t>
      </w:r>
      <w:commentRangeEnd w:id="113"/>
      <w:r w:rsidR="00AC3E32">
        <w:rPr>
          <w:rStyle w:val="CommentReference"/>
          <w:i w:val="0"/>
        </w:rPr>
        <w:commentReference w:id="113"/>
      </w:r>
      <w:r>
        <w:t xml:space="preserve">ion of sablefish lengths that were measured at-sea versus in ports by observers. At-sea sampling provides haul level information, while </w:t>
      </w:r>
      <w:del w:id="114" w:author="Cara.Rodgveller" w:date="2023-07-27T16:10:00Z">
        <w:r w:rsidDel="006B0B78">
          <w:delText>shoreshide</w:delText>
        </w:r>
      </w:del>
      <w:ins w:id="115" w:author="Cara.Rodgveller" w:date="2023-07-27T16:10:00Z">
        <w:r w:rsidR="006B0B78">
          <w:t>shoreside</w:t>
        </w:r>
      </w:ins>
      <w:r>
        <w:t xml:space="preserve"> is lower resolution</w:t>
      </w:r>
      <w:ins w:id="116" w:author="Cara.Rodgveller" w:date="2023-07-27T13:33:00Z">
        <w:r w:rsidR="00F86B44">
          <w:t>,</w:t>
        </w:r>
      </w:ins>
      <w:r>
        <w:t xml:space="preserve"> trip level information. Gear types include pelagic trawl (PTR), non-pelagic trawl (NPT), </w:t>
      </w:r>
      <w:ins w:id="117" w:author="Cara.Rodgveller" w:date="2023-07-27T13:33:00Z">
        <w:r w:rsidR="00F86B44">
          <w:t>p</w:t>
        </w:r>
      </w:ins>
      <w:del w:id="118" w:author="Cara.Rodgveller" w:date="2023-07-27T13:33:00Z">
        <w:r w:rsidDel="00F86B44">
          <w:delText>P</w:delText>
        </w:r>
      </w:del>
      <w:r>
        <w:t xml:space="preserve">ot (POT), or </w:t>
      </w:r>
      <w:ins w:id="119" w:author="Cara.Rodgveller" w:date="2023-07-27T13:33:00Z">
        <w:r w:rsidR="00F86B44">
          <w:t>h</w:t>
        </w:r>
      </w:ins>
      <w:del w:id="120" w:author="Cara.Rodgveller" w:date="2023-07-27T13:33:00Z">
        <w:r w:rsidDel="00F86B44">
          <w:delText>H</w:delText>
        </w:r>
      </w:del>
      <w:r>
        <w:t xml:space="preserve">ook and </w:t>
      </w:r>
      <w:ins w:id="121" w:author="Cara.Rodgveller" w:date="2023-07-27T13:33:00Z">
        <w:r w:rsidR="00F86B44">
          <w:t>l</w:t>
        </w:r>
      </w:ins>
      <w:del w:id="122" w:author="Cara.Rodgveller" w:date="2023-07-27T13:33:00Z">
        <w:r w:rsidDel="00F86B44">
          <w:delText>L</w:delText>
        </w:r>
      </w:del>
      <w:r>
        <w:t>ine (HAL). Areas include the Aleutian Islands (AI), Bering Sea (BS), Western Gulf of Alaska (WGOA), Central Gulf of Alaska (CGOA), West Yakutat (WY), and East Yakutat (EY).</w:t>
      </w:r>
    </w:p>
    <w:p w14:paraId="44D27C31" w14:textId="77777777" w:rsidR="006F2DD1" w:rsidRDefault="001311F5">
      <w:pPr>
        <w:pStyle w:val="CaptionedFigure"/>
      </w:pPr>
      <w:r>
        <w:rPr>
          <w:noProof/>
        </w:rPr>
        <w:lastRenderedPageBreak/>
        <w:drawing>
          <wp:inline distT="0" distB="0" distL="0" distR="0" wp14:anchorId="2F15A71A" wp14:editId="6CB86749">
            <wp:extent cx="5334000" cy="8001000"/>
            <wp:effectExtent l="0" t="0" r="0" b="0"/>
            <wp:docPr id="49" name="Picture" descr="Figure 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0" name="Picture" descr="sablefish_obs_coverage_draft_files/figure-docx/fig10-1.png"/>
                    <pic:cNvPicPr>
                      <a:picLocks noChangeAspect="1" noChangeArrowheads="1"/>
                    </pic:cNvPicPr>
                  </pic:nvPicPr>
                  <pic:blipFill>
                    <a:blip r:embed="rId20"/>
                    <a:stretch>
                      <a:fillRect/>
                    </a:stretch>
                  </pic:blipFill>
                  <pic:spPr bwMode="auto">
                    <a:xfrm>
                      <a:off x="0" y="0"/>
                      <a:ext cx="5334000" cy="8001000"/>
                    </a:xfrm>
                    <a:prstGeom prst="rect">
                      <a:avLst/>
                    </a:prstGeom>
                    <a:noFill/>
                    <a:ln w="9525">
                      <a:noFill/>
                      <a:headEnd/>
                      <a:tailEnd/>
                    </a:ln>
                  </pic:spPr>
                </pic:pic>
              </a:graphicData>
            </a:graphic>
          </wp:inline>
        </w:drawing>
      </w:r>
    </w:p>
    <w:p w14:paraId="59F32F07" w14:textId="7BFAAEB8" w:rsidR="006F2DD1" w:rsidRDefault="001311F5">
      <w:pPr>
        <w:pStyle w:val="ImageCaption"/>
      </w:pPr>
      <w:r>
        <w:lastRenderedPageBreak/>
        <w:t xml:space="preserve">Figure 10. </w:t>
      </w:r>
      <w:commentRangeStart w:id="123"/>
      <w:r>
        <w:t xml:space="preserve">The proportion </w:t>
      </w:r>
      <w:commentRangeEnd w:id="123"/>
      <w:r w:rsidR="005F1787">
        <w:rPr>
          <w:rStyle w:val="CommentReference"/>
          <w:i w:val="0"/>
        </w:rPr>
        <w:commentReference w:id="123"/>
      </w:r>
      <w:r>
        <w:t xml:space="preserve">of sablefish fixed gear catch with electronic monitoring (black) and the rate of length sampling (lengths per metric ton; red). Values are scaled to a mean of zero for comparison. Gear types include pelagic trawl (PTR), non-pelagic trawl (NPT), </w:t>
      </w:r>
      <w:ins w:id="124" w:author="Cara.Rodgveller" w:date="2023-07-27T13:34:00Z">
        <w:r w:rsidR="005F1787">
          <w:t>p</w:t>
        </w:r>
      </w:ins>
      <w:del w:id="125" w:author="Cara.Rodgveller" w:date="2023-07-27T13:34:00Z">
        <w:r w:rsidDel="005F1787">
          <w:delText>P</w:delText>
        </w:r>
      </w:del>
      <w:r>
        <w:t xml:space="preserve">ot (POT), or </w:t>
      </w:r>
      <w:ins w:id="126" w:author="Cara.Rodgveller" w:date="2023-07-27T13:34:00Z">
        <w:r w:rsidR="005F1787">
          <w:t>h</w:t>
        </w:r>
      </w:ins>
      <w:del w:id="127" w:author="Cara.Rodgveller" w:date="2023-07-27T13:34:00Z">
        <w:r w:rsidDel="005F1787">
          <w:delText>H</w:delText>
        </w:r>
      </w:del>
      <w:r>
        <w:t xml:space="preserve">ook and </w:t>
      </w:r>
      <w:ins w:id="128" w:author="Cara.Rodgveller" w:date="2023-07-27T13:34:00Z">
        <w:r w:rsidR="005F1787">
          <w:t>l</w:t>
        </w:r>
      </w:ins>
      <w:del w:id="129" w:author="Cara.Rodgveller" w:date="2023-07-27T13:34:00Z">
        <w:r w:rsidDel="005F1787">
          <w:delText>L</w:delText>
        </w:r>
      </w:del>
      <w:r>
        <w:t>ine (HAL). Areas include the Aleutian Islands (AI), Bering Sea (BS), Western Gulf of Alaska (WGOA), Central Gulf of Alaska (CGOA), West Yakutat (WY), and East Yakutat (EY).</w:t>
      </w:r>
    </w:p>
    <w:p w14:paraId="61600777" w14:textId="77777777" w:rsidR="006F2DD1" w:rsidRDefault="001311F5">
      <w:pPr>
        <w:pStyle w:val="CaptionedFigure"/>
      </w:pPr>
      <w:r>
        <w:rPr>
          <w:noProof/>
        </w:rPr>
        <w:lastRenderedPageBreak/>
        <w:drawing>
          <wp:inline distT="0" distB="0" distL="0" distR="0" wp14:anchorId="795F495C" wp14:editId="578E59B6">
            <wp:extent cx="5334000" cy="8001000"/>
            <wp:effectExtent l="0" t="0" r="0" b="0"/>
            <wp:docPr id="52" name="Picture" descr="Figure 10. The proportion of sablefish trawl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wp:cNvGraphicFramePr/>
            <a:graphic xmlns:a="http://schemas.openxmlformats.org/drawingml/2006/main">
              <a:graphicData uri="http://schemas.openxmlformats.org/drawingml/2006/picture">
                <pic:pic xmlns:pic="http://schemas.openxmlformats.org/drawingml/2006/picture">
                  <pic:nvPicPr>
                    <pic:cNvPr id="53" name="Picture" descr="sablefish_obs_coverage_draft_files/figure-docx/fig11-1.png"/>
                    <pic:cNvPicPr>
                      <a:picLocks noChangeAspect="1" noChangeArrowheads="1"/>
                    </pic:cNvPicPr>
                  </pic:nvPicPr>
                  <pic:blipFill>
                    <a:blip r:embed="rId21"/>
                    <a:stretch>
                      <a:fillRect/>
                    </a:stretch>
                  </pic:blipFill>
                  <pic:spPr bwMode="auto">
                    <a:xfrm>
                      <a:off x="0" y="0"/>
                      <a:ext cx="5334000" cy="8001000"/>
                    </a:xfrm>
                    <a:prstGeom prst="rect">
                      <a:avLst/>
                    </a:prstGeom>
                    <a:noFill/>
                    <a:ln w="9525">
                      <a:noFill/>
                      <a:headEnd/>
                      <a:tailEnd/>
                    </a:ln>
                  </pic:spPr>
                </pic:pic>
              </a:graphicData>
            </a:graphic>
          </wp:inline>
        </w:drawing>
      </w:r>
    </w:p>
    <w:p w14:paraId="3C0B5DF6" w14:textId="75433762" w:rsidR="006F2DD1" w:rsidRDefault="001311F5">
      <w:pPr>
        <w:pStyle w:val="ImageCaption"/>
      </w:pPr>
      <w:r>
        <w:lastRenderedPageBreak/>
        <w:t>Figure 10. The pr</w:t>
      </w:r>
      <w:commentRangeStart w:id="130"/>
      <w:r>
        <w:t>opor</w:t>
      </w:r>
      <w:commentRangeEnd w:id="130"/>
      <w:r w:rsidR="00A61291">
        <w:rPr>
          <w:rStyle w:val="CommentReference"/>
          <w:i w:val="0"/>
        </w:rPr>
        <w:commentReference w:id="130"/>
      </w:r>
      <w:r>
        <w:t xml:space="preserve">tion of sablefish trawl catch with electronic monitoring (black) and the rate of length sampling (lengths per metric ton; red). Values are scaled to a mean of zero for comparison. Gear types include pelagic trawl (PTR), non-pelagic trawl (NPT), </w:t>
      </w:r>
      <w:ins w:id="132" w:author="Cara.Rodgveller" w:date="2023-07-27T13:53:00Z">
        <w:r w:rsidR="00F77603">
          <w:t>p</w:t>
        </w:r>
      </w:ins>
      <w:del w:id="133" w:author="Cara.Rodgveller" w:date="2023-07-27T13:53:00Z">
        <w:r w:rsidDel="00F77603">
          <w:delText>P</w:delText>
        </w:r>
      </w:del>
      <w:r>
        <w:t xml:space="preserve">ot (POT), or </w:t>
      </w:r>
      <w:ins w:id="134" w:author="Cara.Rodgveller" w:date="2023-07-27T13:53:00Z">
        <w:r w:rsidR="00F77603">
          <w:t>h</w:t>
        </w:r>
      </w:ins>
      <w:del w:id="135" w:author="Cara.Rodgveller" w:date="2023-07-27T13:53:00Z">
        <w:r w:rsidDel="00F77603">
          <w:delText>H</w:delText>
        </w:r>
      </w:del>
      <w:r>
        <w:t xml:space="preserve">ook and </w:t>
      </w:r>
      <w:del w:id="136" w:author="Cara.Rodgveller" w:date="2023-07-27T13:53:00Z">
        <w:r w:rsidDel="00F77603">
          <w:delText>L</w:delText>
        </w:r>
      </w:del>
      <w:ins w:id="137" w:author="Cara.Rodgveller" w:date="2023-07-27T13:53:00Z">
        <w:r w:rsidR="00F77603">
          <w:t>l</w:t>
        </w:r>
      </w:ins>
      <w:r>
        <w:t>ine (HAL). Areas include the Aleutian Islands (AI), Bering Sea (BS), Western Gulf of Alaska (WGOA), Central Gulf of Alaska (CGOA), West Yakutat (WY), and East Yakutat (EY).</w:t>
      </w:r>
    </w:p>
    <w:p w14:paraId="1B207844" w14:textId="77777777" w:rsidR="006F2DD1" w:rsidRDefault="001311F5">
      <w:pPr>
        <w:pStyle w:val="CaptionedFigure"/>
      </w:pPr>
      <w:r>
        <w:rPr>
          <w:noProof/>
        </w:rPr>
        <w:drawing>
          <wp:inline distT="0" distB="0" distL="0" distR="0" wp14:anchorId="0B148EBC" wp14:editId="2EB48030">
            <wp:extent cx="5334000" cy="5334000"/>
            <wp:effectExtent l="0" t="0" r="0" b="0"/>
            <wp:docPr id="55" name="Picture" descr="Figure 12. Map of Fisheries Management Plan subareas."/>
            <wp:cNvGraphicFramePr/>
            <a:graphic xmlns:a="http://schemas.openxmlformats.org/drawingml/2006/main">
              <a:graphicData uri="http://schemas.openxmlformats.org/drawingml/2006/picture">
                <pic:pic xmlns:pic="http://schemas.openxmlformats.org/drawingml/2006/picture">
                  <pic:nvPicPr>
                    <pic:cNvPr id="56" name="Picture" descr="fmp_subarea.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14:paraId="47B290A2" w14:textId="62494D4E" w:rsidR="006F2DD1" w:rsidRDefault="001311F5">
      <w:pPr>
        <w:pStyle w:val="ImageCaption"/>
      </w:pPr>
      <w:r>
        <w:t>Figure 12. Map of Fisheries Management Plan subareas.</w:t>
      </w:r>
      <w:bookmarkEnd w:id="5"/>
      <w:ins w:id="138" w:author="Cara.Rodgveller" w:date="2023-07-27T13:38:00Z">
        <w:r w:rsidR="00991F4D">
          <w:t xml:space="preserve"> </w:t>
        </w:r>
        <w:r w:rsidR="00991F4D">
          <w:t>Areas include the Aleutian Islands (AI), Bering Sea (BS), Western Gulf of Alaska (WGOA), Central Gulf of Alaska (CGOA), West Yakutat (WY), and East Yakutat (EY).</w:t>
        </w:r>
      </w:ins>
    </w:p>
    <w:sectPr w:rsidR="006F2DD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a.Rodgveller" w:date="2023-07-27T12:50:00Z" w:initials="C">
    <w:p w14:paraId="596DB223" w14:textId="77777777" w:rsidR="007C4C81" w:rsidRDefault="001311F5">
      <w:pPr>
        <w:pStyle w:val="CommentText"/>
      </w:pPr>
      <w:r>
        <w:rPr>
          <w:rStyle w:val="CommentReference"/>
        </w:rPr>
        <w:annotationRef/>
      </w:r>
      <w:r w:rsidR="007C4C81">
        <w:t xml:space="preserve">Appendix X.X. </w:t>
      </w:r>
      <w:proofErr w:type="gramStart"/>
      <w:r w:rsidR="007C4C81">
        <w:t>Text..</w:t>
      </w:r>
      <w:proofErr w:type="gramEnd"/>
    </w:p>
    <w:p w14:paraId="6057C4A6" w14:textId="77777777" w:rsidR="007C4C81" w:rsidRDefault="007C4C81">
      <w:pPr>
        <w:pStyle w:val="CommentText"/>
      </w:pPr>
    </w:p>
    <w:p w14:paraId="22200FA4" w14:textId="2C3381FE" w:rsidR="007C4C81" w:rsidRDefault="007C4C81">
      <w:pPr>
        <w:pStyle w:val="CommentText"/>
      </w:pPr>
      <w:r>
        <w:t>Example: Appendix 19.A. Evaluation of stoc</w:t>
      </w:r>
      <w:r w:rsidR="00A54572">
        <w:t>ks.</w:t>
      </w:r>
    </w:p>
    <w:p w14:paraId="4304B94E" w14:textId="77777777" w:rsidR="007C4C81" w:rsidRDefault="007C4C81">
      <w:pPr>
        <w:pStyle w:val="CommentText"/>
      </w:pPr>
      <w:r>
        <w:t xml:space="preserve"> </w:t>
      </w:r>
    </w:p>
    <w:p w14:paraId="2745BE0E" w14:textId="77777777" w:rsidR="001311F5" w:rsidRDefault="007C4C81">
      <w:pPr>
        <w:pStyle w:val="CommentText"/>
      </w:pPr>
      <w:r>
        <w:t>(Times new Roman 16/bold, black)</w:t>
      </w:r>
    </w:p>
  </w:comment>
  <w:comment w:id="1" w:author="Cara.Rodgveller" w:date="2023-07-27T12:53:00Z" w:initials="C">
    <w:p w14:paraId="3998D4F6" w14:textId="7640DA6E" w:rsidR="007C4C81" w:rsidRDefault="007C4C81">
      <w:pPr>
        <w:pStyle w:val="CommentText"/>
      </w:pPr>
      <w:r>
        <w:rPr>
          <w:rStyle w:val="CommentReference"/>
        </w:rPr>
        <w:annotationRef/>
      </w:r>
      <w:r>
        <w:t>Author list times new roman 11</w:t>
      </w:r>
      <w:r w:rsidR="00D24920">
        <w:t>. My plan is that you will be on that list.</w:t>
      </w:r>
    </w:p>
  </w:comment>
  <w:comment w:id="3" w:author="Cara.Rodgveller" w:date="2023-07-27T12:54:00Z" w:initials="C">
    <w:p w14:paraId="31459EAA" w14:textId="77777777" w:rsidR="007C4C81" w:rsidRDefault="007C4C81">
      <w:pPr>
        <w:pStyle w:val="CommentText"/>
      </w:pPr>
      <w:r>
        <w:rPr>
          <w:rStyle w:val="CommentReference"/>
        </w:rPr>
        <w:annotationRef/>
      </w:r>
      <w:r>
        <w:t>Center, times new roman 14, bold.</w:t>
      </w:r>
    </w:p>
    <w:p w14:paraId="1D1EB1DF" w14:textId="77777777" w:rsidR="00D24920" w:rsidRDefault="00D24920">
      <w:pPr>
        <w:pStyle w:val="CommentText"/>
      </w:pPr>
    </w:p>
    <w:p w14:paraId="372EABD9" w14:textId="1F997A4A" w:rsidR="00D24920" w:rsidRDefault="00D24920">
      <w:pPr>
        <w:pStyle w:val="CommentText"/>
      </w:pPr>
      <w:r>
        <w:t>I have not reviewed this text. Should I?</w:t>
      </w:r>
    </w:p>
  </w:comment>
  <w:comment w:id="4" w:author="Cara.Rodgveller" w:date="2023-07-27T12:55:00Z" w:initials="C">
    <w:p w14:paraId="14836C71" w14:textId="77777777" w:rsidR="007C4C81" w:rsidRDefault="007C4C81">
      <w:pPr>
        <w:pStyle w:val="CommentText"/>
      </w:pPr>
      <w:r>
        <w:rPr>
          <w:rStyle w:val="CommentReference"/>
        </w:rPr>
        <w:annotationRef/>
      </w:r>
      <w:r>
        <w:t>Times new roman 11, single space.</w:t>
      </w:r>
    </w:p>
  </w:comment>
  <w:comment w:id="6" w:author="Cara.Rodgveller" w:date="2023-07-27T12:56:00Z" w:initials="C">
    <w:p w14:paraId="10E3DEE8" w14:textId="7D22A0C6" w:rsidR="007C4C81" w:rsidRDefault="007C4C81">
      <w:pPr>
        <w:pStyle w:val="CommentText"/>
      </w:pPr>
      <w:r>
        <w:rPr>
          <w:rStyle w:val="CommentReference"/>
        </w:rPr>
        <w:annotationRef/>
      </w:r>
      <w:r>
        <w:t>Heading after</w:t>
      </w:r>
      <w:r w:rsidR="00A56B67">
        <w:t xml:space="preserve"> the text section”</w:t>
      </w:r>
    </w:p>
    <w:p w14:paraId="10EB1212" w14:textId="77777777" w:rsidR="007C4C81" w:rsidRDefault="007C4C81">
      <w:pPr>
        <w:pStyle w:val="CommentText"/>
      </w:pPr>
    </w:p>
    <w:p w14:paraId="25210153" w14:textId="77777777" w:rsidR="007C4C81" w:rsidRDefault="007C4C81">
      <w:pPr>
        <w:pStyle w:val="CommentText"/>
      </w:pPr>
      <w:r>
        <w:t>“Tables”</w:t>
      </w:r>
    </w:p>
    <w:p w14:paraId="7E3C9D3F" w14:textId="77777777" w:rsidR="007C4C81" w:rsidRDefault="007C4C81">
      <w:pPr>
        <w:pStyle w:val="CommentText"/>
      </w:pPr>
      <w:r>
        <w:t>Centered, times new roman 16, bold</w:t>
      </w:r>
    </w:p>
    <w:p w14:paraId="766980C1" w14:textId="77777777" w:rsidR="007C4C81" w:rsidRDefault="007C4C81">
      <w:pPr>
        <w:pStyle w:val="CommentText"/>
      </w:pPr>
    </w:p>
  </w:comment>
  <w:comment w:id="7" w:author="Cara.Rodgveller" w:date="2023-07-27T12:56:00Z" w:initials="C">
    <w:p w14:paraId="2D8C2D85" w14:textId="77777777" w:rsidR="007C4C81" w:rsidRDefault="007C4C81">
      <w:pPr>
        <w:pStyle w:val="CommentText"/>
      </w:pPr>
      <w:r>
        <w:rPr>
          <w:rStyle w:val="CommentReference"/>
        </w:rPr>
        <w:annotationRef/>
      </w:r>
      <w:r>
        <w:t xml:space="preserve">Table </w:t>
      </w:r>
      <w:proofErr w:type="spellStart"/>
      <w:r w:rsidR="00290BCE">
        <w:t>xxx.x</w:t>
      </w:r>
      <w:proofErr w:type="spellEnd"/>
      <w:r w:rsidR="00290BCE">
        <w:t>. Text</w:t>
      </w:r>
    </w:p>
    <w:p w14:paraId="25D45A23" w14:textId="77777777" w:rsidR="00290BCE" w:rsidRDefault="00290BCE">
      <w:pPr>
        <w:pStyle w:val="CommentText"/>
      </w:pPr>
    </w:p>
    <w:p w14:paraId="222B5540" w14:textId="77777777" w:rsidR="00290BCE" w:rsidRDefault="00290BCE">
      <w:pPr>
        <w:pStyle w:val="CommentText"/>
      </w:pPr>
      <w:r>
        <w:t>Example:</w:t>
      </w:r>
    </w:p>
    <w:p w14:paraId="7C63B7E1" w14:textId="04303E44" w:rsidR="00290BCE" w:rsidRDefault="00290BCE">
      <w:pPr>
        <w:pStyle w:val="CommentText"/>
      </w:pPr>
      <w:r>
        <w:t>Table 19A.1. Summary of</w:t>
      </w:r>
      <w:r w:rsidR="00A54572">
        <w:t xml:space="preserve"> lengths.</w:t>
      </w:r>
    </w:p>
    <w:p w14:paraId="3B37BF31" w14:textId="77777777" w:rsidR="00290BCE" w:rsidRDefault="00290BCE">
      <w:pPr>
        <w:pStyle w:val="CommentText"/>
      </w:pPr>
    </w:p>
    <w:p w14:paraId="7397CDD5" w14:textId="77777777" w:rsidR="00290BCE" w:rsidRDefault="00290BCE">
      <w:pPr>
        <w:pStyle w:val="CommentText"/>
      </w:pPr>
      <w:r>
        <w:t>19 = safe chapter # for that species</w:t>
      </w:r>
    </w:p>
    <w:p w14:paraId="7132E19E" w14:textId="4226CF71" w:rsidR="00290BCE" w:rsidRDefault="00290BCE">
      <w:pPr>
        <w:pStyle w:val="CommentText"/>
      </w:pPr>
      <w:r>
        <w:t>A = the appendix (A, B, C…)</w:t>
      </w:r>
      <w:r w:rsidR="00A54572">
        <w:t xml:space="preserve"> (This will be </w:t>
      </w:r>
      <w:proofErr w:type="spellStart"/>
      <w:r w:rsidR="00A54572">
        <w:t>flexibe</w:t>
      </w:r>
      <w:proofErr w:type="spellEnd"/>
      <w:r w:rsidR="00A54572">
        <w:t>.)</w:t>
      </w:r>
    </w:p>
    <w:p w14:paraId="214BD725" w14:textId="77777777" w:rsidR="00290BCE" w:rsidRDefault="00AE5398">
      <w:pPr>
        <w:pStyle w:val="CommentText"/>
      </w:pPr>
      <w:r>
        <w:t>1 = figure 1</w:t>
      </w:r>
    </w:p>
    <w:p w14:paraId="346A7A17" w14:textId="77777777" w:rsidR="00AE5398" w:rsidRDefault="00AE5398">
      <w:pPr>
        <w:pStyle w:val="CommentText"/>
      </w:pPr>
    </w:p>
    <w:p w14:paraId="339AAF0C" w14:textId="77777777" w:rsidR="00AE5398" w:rsidRDefault="00AE5398">
      <w:pPr>
        <w:pStyle w:val="CommentText"/>
      </w:pPr>
      <w:r>
        <w:t>Times new roman 11.</w:t>
      </w:r>
    </w:p>
    <w:p w14:paraId="62444722" w14:textId="77777777" w:rsidR="00AE5398" w:rsidRDefault="00AE5398">
      <w:pPr>
        <w:pStyle w:val="CommentText"/>
      </w:pPr>
    </w:p>
    <w:p w14:paraId="487D6A84" w14:textId="3401C6D1" w:rsidR="00AE5398" w:rsidRDefault="00AE5398">
      <w:pPr>
        <w:pStyle w:val="CommentText"/>
      </w:pPr>
      <w:r>
        <w:t>No italics in the appendix, unless sci name or other reason I can’t think of.</w:t>
      </w:r>
    </w:p>
  </w:comment>
  <w:comment w:id="13" w:author="Cara.Rodgveller" w:date="2023-07-27T13:03:00Z" w:initials="C">
    <w:p w14:paraId="3B361904" w14:textId="4A263D0A" w:rsidR="00FE11CA" w:rsidRDefault="003A5629">
      <w:pPr>
        <w:pStyle w:val="CommentText"/>
      </w:pPr>
      <w:r>
        <w:rPr>
          <w:rStyle w:val="CommentReference"/>
        </w:rPr>
        <w:annotationRef/>
      </w:r>
      <w:r w:rsidR="005B2747">
        <w:t>K</w:t>
      </w:r>
      <w:r w:rsidR="00FE11CA">
        <w:t>eep comma use in #s in tables consistent. I prefer with</w:t>
      </w:r>
      <w:r w:rsidR="00651C1B">
        <w:t xml:space="preserve"> comma and right justified, like table below.</w:t>
      </w:r>
    </w:p>
  </w:comment>
  <w:comment w:id="17" w:author="Cara.Rodgveller" w:date="2023-07-27T13:02:00Z" w:initials="C">
    <w:p w14:paraId="6499CEEE" w14:textId="60D3D6CF" w:rsidR="0039197D" w:rsidRDefault="0039197D">
      <w:pPr>
        <w:pStyle w:val="CommentText"/>
      </w:pPr>
      <w:r>
        <w:rPr>
          <w:rStyle w:val="CommentReference"/>
        </w:rPr>
        <w:annotationRef/>
      </w:r>
      <w:r>
        <w:t>Page break between every table and figure.</w:t>
      </w:r>
    </w:p>
  </w:comment>
  <w:comment w:id="21" w:author="Cara.Rodgveller" w:date="2023-07-27T16:27:00Z" w:initials="C">
    <w:p w14:paraId="0A37A504" w14:textId="20D6C238" w:rsidR="00A50E29" w:rsidRDefault="00A50E29">
      <w:pPr>
        <w:pStyle w:val="CommentText"/>
      </w:pPr>
      <w:r>
        <w:rPr>
          <w:rStyle w:val="CommentReference"/>
        </w:rPr>
        <w:annotationRef/>
      </w:r>
      <w:r>
        <w:t>These are all port and at-sea, right? Maybe add that?</w:t>
      </w:r>
    </w:p>
  </w:comment>
  <w:comment w:id="47" w:author="Cara.Rodgveller" w:date="2023-07-27T13:06:00Z" w:initials="C">
    <w:p w14:paraId="56F9950C" w14:textId="37AD31EE" w:rsidR="00295021" w:rsidRDefault="00372480">
      <w:pPr>
        <w:pStyle w:val="CommentText"/>
      </w:pPr>
      <w:r>
        <w:rPr>
          <w:rStyle w:val="CommentReference"/>
        </w:rPr>
        <w:annotationRef/>
      </w:r>
      <w:r w:rsidR="003637A1">
        <w:t>Figures (large font as a centered heading)</w:t>
      </w:r>
      <w:r w:rsidR="00295021">
        <w:t xml:space="preserve"> before figures (like for tables; see </w:t>
      </w:r>
      <w:r w:rsidR="00CE0186">
        <w:t>comment</w:t>
      </w:r>
      <w:r w:rsidR="00295021">
        <w:t>).</w:t>
      </w:r>
    </w:p>
    <w:p w14:paraId="56BC41C6" w14:textId="77777777" w:rsidR="00295021" w:rsidRDefault="00295021">
      <w:pPr>
        <w:pStyle w:val="CommentText"/>
      </w:pPr>
    </w:p>
    <w:p w14:paraId="04DAB813" w14:textId="3FD7D968" w:rsidR="00372480" w:rsidRDefault="00372480">
      <w:pPr>
        <w:pStyle w:val="CommentText"/>
      </w:pPr>
      <w:r>
        <w:t>No italics for all.</w:t>
      </w:r>
    </w:p>
    <w:p w14:paraId="529F91F1" w14:textId="77777777" w:rsidR="00C24632" w:rsidRDefault="00C24632">
      <w:pPr>
        <w:pStyle w:val="CommentText"/>
      </w:pPr>
    </w:p>
    <w:p w14:paraId="275D8E48" w14:textId="77777777" w:rsidR="00C24632" w:rsidRDefault="00C24632">
      <w:pPr>
        <w:pStyle w:val="CommentText"/>
      </w:pPr>
      <w:r>
        <w:t xml:space="preserve">Figure </w:t>
      </w:r>
      <w:proofErr w:type="spellStart"/>
      <w:r>
        <w:t>xxx.x</w:t>
      </w:r>
      <w:proofErr w:type="spellEnd"/>
      <w:r>
        <w:t>. (like tables)</w:t>
      </w:r>
    </w:p>
    <w:p w14:paraId="603A6956" w14:textId="77777777" w:rsidR="008B3BB9" w:rsidRDefault="008B3BB9">
      <w:pPr>
        <w:pStyle w:val="CommentText"/>
      </w:pPr>
    </w:p>
    <w:p w14:paraId="02A7FC83" w14:textId="75C4C0FA" w:rsidR="002A6717" w:rsidRDefault="008B3BB9">
      <w:pPr>
        <w:pStyle w:val="CommentText"/>
      </w:pPr>
      <w:r>
        <w:t>What are the white lines?</w:t>
      </w:r>
    </w:p>
  </w:comment>
  <w:comment w:id="56" w:author="Cara.Rodgveller" w:date="2023-07-27T13:11:00Z" w:initials="C">
    <w:p w14:paraId="5F673EE7" w14:textId="3032EFE3" w:rsidR="002A6717" w:rsidRDefault="002A6717">
      <w:pPr>
        <w:pStyle w:val="CommentText"/>
      </w:pPr>
      <w:r>
        <w:rPr>
          <w:rStyle w:val="CommentReference"/>
        </w:rPr>
        <w:annotationRef/>
      </w:r>
      <w:r>
        <w:t>“Proportion” a bit to left, if you can. Remember, I don’t code.</w:t>
      </w:r>
    </w:p>
    <w:p w14:paraId="6EC19547" w14:textId="77777777" w:rsidR="003F346F" w:rsidRDefault="003F346F">
      <w:pPr>
        <w:pStyle w:val="CommentText"/>
      </w:pPr>
    </w:p>
    <w:p w14:paraId="71792DF4" w14:textId="229290B9" w:rsidR="003F346F" w:rsidRDefault="003F346F">
      <w:pPr>
        <w:pStyle w:val="CommentText"/>
      </w:pPr>
      <w:r>
        <w:t xml:space="preserve">Add title? </w:t>
      </w:r>
      <w:r w:rsidR="00E367B0">
        <w:t>“</w:t>
      </w:r>
      <w:r>
        <w:t>Proportion of Fixed Gear Catch in Pots</w:t>
      </w:r>
      <w:r w:rsidR="00E367B0">
        <w:t>”</w:t>
      </w:r>
    </w:p>
    <w:p w14:paraId="645E0334" w14:textId="420D9993" w:rsidR="003F346F" w:rsidRDefault="003F346F">
      <w:pPr>
        <w:pStyle w:val="CommentText"/>
      </w:pPr>
    </w:p>
  </w:comment>
  <w:comment w:id="57" w:author="Cara.Rodgveller" w:date="2023-07-27T13:08:00Z" w:initials="C">
    <w:p w14:paraId="078BAADE" w14:textId="3FFA4441" w:rsidR="00001122" w:rsidRDefault="00001122">
      <w:pPr>
        <w:pStyle w:val="CommentText"/>
      </w:pPr>
      <w:r>
        <w:rPr>
          <w:rStyle w:val="CommentReference"/>
        </w:rPr>
        <w:annotationRef/>
      </w:r>
      <w:r>
        <w:t>Need to fit on the page.</w:t>
      </w:r>
      <w:r w:rsidR="00A82C44">
        <w:t xml:space="preserve"> </w:t>
      </w:r>
      <w:r w:rsidR="00170AF3">
        <w:t xml:space="preserve">Same for the rest. Format in the guidelines has 1” for </w:t>
      </w:r>
      <w:r w:rsidR="004E3AA0">
        <w:t>margins on every side.</w:t>
      </w:r>
      <w:r w:rsidR="006B308A">
        <w:t xml:space="preserve"> We can talk if we need to adjust size or split things up </w:t>
      </w:r>
      <w:proofErr w:type="gramStart"/>
      <w:r w:rsidR="006B308A">
        <w:t xml:space="preserve">more  </w:t>
      </w:r>
      <w:r w:rsidR="006B308A">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roofErr w:type="gramEnd"/>
    </w:p>
    <w:p w14:paraId="2CADF013" w14:textId="77777777" w:rsidR="008B3BB9" w:rsidRDefault="008B3BB9">
      <w:pPr>
        <w:pStyle w:val="CommentText"/>
      </w:pPr>
    </w:p>
    <w:p w14:paraId="575C7E8B" w14:textId="5B577387" w:rsidR="008B3BB9" w:rsidRDefault="008B3BB9">
      <w:pPr>
        <w:pStyle w:val="CommentText"/>
      </w:pPr>
      <w:r>
        <w:t>What are the white lines</w:t>
      </w:r>
      <w:r w:rsidR="00482128">
        <w:t xml:space="preserve"> here and other </w:t>
      </w:r>
      <w:r w:rsidR="00827A2D">
        <w:t>figures</w:t>
      </w:r>
      <w:r>
        <w:t>?</w:t>
      </w:r>
    </w:p>
    <w:p w14:paraId="44F7E6F9" w14:textId="77777777" w:rsidR="00827A2D" w:rsidRDefault="00827A2D">
      <w:pPr>
        <w:pStyle w:val="CommentText"/>
      </w:pPr>
    </w:p>
    <w:p w14:paraId="3C8D37B1" w14:textId="77777777" w:rsidR="004762B3" w:rsidRDefault="006F62BC">
      <w:pPr>
        <w:pStyle w:val="CommentText"/>
      </w:pPr>
      <w:r>
        <w:t xml:space="preserve">Move y labels to left a little, if possible. </w:t>
      </w:r>
    </w:p>
    <w:p w14:paraId="232FE760" w14:textId="77777777" w:rsidR="00BB1A26" w:rsidRDefault="00BB1A26">
      <w:pPr>
        <w:pStyle w:val="CommentText"/>
      </w:pPr>
    </w:p>
    <w:p w14:paraId="0755BF26" w14:textId="268360D0" w:rsidR="00BB1A26" w:rsidRDefault="00BB1A26">
      <w:pPr>
        <w:pStyle w:val="CommentText"/>
      </w:pPr>
      <w:r>
        <w:t>Would it be better to have the none category below partial? That seems more traditional way of showing the data</w:t>
      </w:r>
      <w:r w:rsidR="00827A2D">
        <w:t xml:space="preserve"> and easier to compare to the other small categories.</w:t>
      </w:r>
    </w:p>
    <w:p w14:paraId="3AEC9CEB" w14:textId="77777777" w:rsidR="00A15EF5" w:rsidRDefault="00A15EF5">
      <w:pPr>
        <w:pStyle w:val="CommentText"/>
      </w:pPr>
    </w:p>
    <w:p w14:paraId="757875F0" w14:textId="03ABE84A" w:rsidR="00294248" w:rsidRDefault="00A15EF5">
      <w:pPr>
        <w:pStyle w:val="CommentText"/>
      </w:pPr>
      <w:r>
        <w:t>Move Y label to left.</w:t>
      </w:r>
    </w:p>
  </w:comment>
  <w:comment w:id="64" w:author="Cara.Rodgveller" w:date="2023-07-27T13:16:00Z" w:initials="C">
    <w:p w14:paraId="5D54BD1F" w14:textId="77777777" w:rsidR="00A35D35" w:rsidRDefault="00A35D35">
      <w:pPr>
        <w:pStyle w:val="CommentText"/>
      </w:pPr>
      <w:r>
        <w:rPr>
          <w:rStyle w:val="CommentReference"/>
        </w:rPr>
        <w:annotationRef/>
      </w:r>
      <w:r>
        <w:t xml:space="preserve">It is hard for color blind people to use red and green. It also feels a little bold. </w:t>
      </w:r>
    </w:p>
    <w:p w14:paraId="63FDF79D" w14:textId="77777777" w:rsidR="00A35D35" w:rsidRDefault="00A35D35">
      <w:pPr>
        <w:pStyle w:val="CommentText"/>
      </w:pPr>
    </w:p>
    <w:p w14:paraId="2A2875F2" w14:textId="33BA7942" w:rsidR="00A35D35" w:rsidRDefault="00A35D35">
      <w:pPr>
        <w:pStyle w:val="CommentText"/>
      </w:pPr>
      <w:r>
        <w:t>Maybe the EM category = bold</w:t>
      </w:r>
      <w:r w:rsidR="0061431F">
        <w:t xml:space="preserve"> and </w:t>
      </w:r>
      <w:r>
        <w:t>contrasting</w:t>
      </w:r>
      <w:r w:rsidR="0061431F">
        <w:t xml:space="preserve"> to other categories. </w:t>
      </w:r>
      <w:r>
        <w:t>Others can be a little softer?</w:t>
      </w:r>
      <w:r w:rsidR="00A71BD6">
        <w:t xml:space="preserve"> </w:t>
      </w:r>
    </w:p>
    <w:p w14:paraId="04F377A6" w14:textId="77777777" w:rsidR="00A15EF5" w:rsidRDefault="00A15EF5">
      <w:pPr>
        <w:pStyle w:val="CommentText"/>
      </w:pPr>
    </w:p>
    <w:p w14:paraId="5FE7DA7D" w14:textId="3AF23988" w:rsidR="00A15EF5" w:rsidRDefault="00A15EF5">
      <w:pPr>
        <w:pStyle w:val="CommentText"/>
      </w:pPr>
      <w:r>
        <w:t xml:space="preserve">Move Y label to left (check out these and </w:t>
      </w:r>
      <w:r w:rsidR="0061431F">
        <w:t xml:space="preserve">figs </w:t>
      </w:r>
      <w:r>
        <w:t>below and see what you can do).</w:t>
      </w:r>
    </w:p>
    <w:p w14:paraId="45B22806" w14:textId="77777777" w:rsidR="00294248" w:rsidRDefault="00294248">
      <w:pPr>
        <w:pStyle w:val="CommentText"/>
      </w:pPr>
    </w:p>
    <w:p w14:paraId="57FE9678" w14:textId="77777777" w:rsidR="00294248" w:rsidRDefault="00294248">
      <w:pPr>
        <w:pStyle w:val="CommentText"/>
      </w:pPr>
      <w:r>
        <w:t>For Y axis, an option is to only have 0 and 1 (no decimal) and remove 0.5. The gray lines show that well without the label.</w:t>
      </w:r>
    </w:p>
    <w:p w14:paraId="009603B9" w14:textId="77777777" w:rsidR="00C840C4" w:rsidRDefault="00C840C4">
      <w:pPr>
        <w:pStyle w:val="CommentText"/>
      </w:pPr>
    </w:p>
    <w:p w14:paraId="058AC304" w14:textId="79D2938E" w:rsidR="00C840C4" w:rsidRDefault="00C840C4">
      <w:pPr>
        <w:pStyle w:val="CommentText"/>
      </w:pPr>
      <w:r>
        <w:t xml:space="preserve">Make “Thousands” </w:t>
      </w:r>
      <w:r w:rsidR="00FC4537">
        <w:t xml:space="preserve">on y-axis </w:t>
      </w:r>
      <w:r>
        <w:t>lowercase.</w:t>
      </w:r>
    </w:p>
  </w:comment>
  <w:comment w:id="71" w:author="Cara.Rodgveller" w:date="2023-07-27T13:26:00Z" w:initials="C">
    <w:p w14:paraId="31516949" w14:textId="526CC691" w:rsidR="00CC5767" w:rsidRDefault="00CC5767">
      <w:pPr>
        <w:pStyle w:val="CommentText"/>
      </w:pPr>
      <w:r>
        <w:rPr>
          <w:rStyle w:val="CommentReference"/>
        </w:rPr>
        <w:annotationRef/>
      </w:r>
      <w:r>
        <w:t>Capitalize “Collected” and “Total Lengths”</w:t>
      </w:r>
      <w:r w:rsidR="00C840C4">
        <w:t xml:space="preserve"> </w:t>
      </w:r>
    </w:p>
    <w:p w14:paraId="24F1F0AF" w14:textId="77777777" w:rsidR="00A6375E" w:rsidRDefault="00A6375E">
      <w:pPr>
        <w:pStyle w:val="CommentText"/>
      </w:pPr>
    </w:p>
    <w:p w14:paraId="4DE544EC" w14:textId="77777777" w:rsidR="00A6375E" w:rsidRDefault="00A6375E">
      <w:pPr>
        <w:pStyle w:val="CommentText"/>
      </w:pPr>
      <w:r>
        <w:t>Proportion of total lengths title a little higher?</w:t>
      </w:r>
    </w:p>
    <w:p w14:paraId="4C85B262" w14:textId="77777777" w:rsidR="0021242C" w:rsidRDefault="0021242C">
      <w:pPr>
        <w:pStyle w:val="CommentText"/>
      </w:pPr>
    </w:p>
    <w:p w14:paraId="58A03C82" w14:textId="0444CCB9" w:rsidR="0021242C" w:rsidRDefault="0021242C">
      <w:pPr>
        <w:pStyle w:val="CommentText"/>
      </w:pPr>
      <w:r>
        <w:t>Top: add “of” to Y axis</w:t>
      </w:r>
    </w:p>
  </w:comment>
  <w:comment w:id="78" w:author="Cara.Rodgveller" w:date="2023-07-27T13:27:00Z" w:initials="C">
    <w:p w14:paraId="2F96D04F" w14:textId="752306F7" w:rsidR="00160025" w:rsidRDefault="00160025">
      <w:pPr>
        <w:pStyle w:val="CommentText"/>
      </w:pPr>
      <w:r>
        <w:rPr>
          <w:rStyle w:val="CommentReference"/>
        </w:rPr>
        <w:annotationRef/>
      </w:r>
      <w:r>
        <w:t>Capitalize “Total Otoliths”</w:t>
      </w:r>
    </w:p>
  </w:comment>
  <w:comment w:id="87" w:author="Cara.Rodgveller" w:date="2023-07-27T13:46:00Z" w:initials="C">
    <w:p w14:paraId="44462B33" w14:textId="7098DBEB" w:rsidR="008947B4" w:rsidRDefault="008947B4">
      <w:pPr>
        <w:pStyle w:val="CommentText"/>
      </w:pPr>
      <w:r>
        <w:rPr>
          <w:rStyle w:val="CommentReference"/>
        </w:rPr>
        <w:annotationRef/>
      </w:r>
      <w:r>
        <w:t>Capitalize Area and Gear in titles.</w:t>
      </w:r>
      <w:r w:rsidR="00133547">
        <w:t xml:space="preserve"> </w:t>
      </w:r>
    </w:p>
    <w:p w14:paraId="7CC0B22B" w14:textId="77777777" w:rsidR="00966386" w:rsidRDefault="00966386">
      <w:pPr>
        <w:pStyle w:val="CommentText"/>
      </w:pPr>
    </w:p>
    <w:p w14:paraId="5E9126C7" w14:textId="77777777" w:rsidR="00966386" w:rsidRDefault="00966386">
      <w:pPr>
        <w:pStyle w:val="CommentText"/>
      </w:pPr>
      <w:r>
        <w:t>Y axis to the left</w:t>
      </w:r>
    </w:p>
    <w:p w14:paraId="148EFFF6" w14:textId="77777777" w:rsidR="00C301ED" w:rsidRDefault="00C301ED">
      <w:pPr>
        <w:pStyle w:val="CommentText"/>
      </w:pPr>
    </w:p>
    <w:p w14:paraId="0B6B95EF" w14:textId="6ADB2E27" w:rsidR="00C301ED" w:rsidRDefault="00C301ED">
      <w:pPr>
        <w:pStyle w:val="CommentText"/>
      </w:pPr>
      <w:r>
        <w:t xml:space="preserve">Y axis fewer #s </w:t>
      </w:r>
      <w:r w:rsidR="00875203">
        <w:t>where it looks squished.</w:t>
      </w:r>
    </w:p>
  </w:comment>
  <w:comment w:id="99" w:author="Cara.Rodgveller" w:date="2023-07-27T13:56:00Z" w:initials="C">
    <w:p w14:paraId="640D2D75" w14:textId="77777777" w:rsidR="005714EE" w:rsidRDefault="005714EE">
      <w:pPr>
        <w:pStyle w:val="CommentText"/>
      </w:pPr>
      <w:r>
        <w:rPr>
          <w:rStyle w:val="CommentReference"/>
        </w:rPr>
        <w:annotationRef/>
      </w:r>
      <w:r w:rsidR="00EA3A71">
        <w:t xml:space="preserve">Capitalize Area and Gear </w:t>
      </w:r>
    </w:p>
    <w:p w14:paraId="5809798C" w14:textId="77777777" w:rsidR="00EA3A71" w:rsidRDefault="00EA3A71">
      <w:pPr>
        <w:pStyle w:val="CommentText"/>
      </w:pPr>
    </w:p>
    <w:p w14:paraId="4160A391" w14:textId="715ADE84" w:rsidR="00EA3A71" w:rsidRDefault="00EA3A71">
      <w:pPr>
        <w:pStyle w:val="CommentText"/>
      </w:pPr>
      <w:r>
        <w:t xml:space="preserve">Decrease </w:t>
      </w:r>
      <w:r w:rsidR="001C2ABA">
        <w:t xml:space="preserve">the quantity of </w:t>
      </w:r>
      <w:r>
        <w:t>#s on Y axis under area.</w:t>
      </w:r>
    </w:p>
    <w:p w14:paraId="60B49195" w14:textId="77777777" w:rsidR="00EA3A71" w:rsidRDefault="00EA3A71">
      <w:pPr>
        <w:pStyle w:val="CommentText"/>
      </w:pPr>
    </w:p>
    <w:p w14:paraId="0ED2DF32" w14:textId="7ACDA815" w:rsidR="00EA3A71" w:rsidRDefault="00EA3A71">
      <w:pPr>
        <w:pStyle w:val="CommentText"/>
      </w:pPr>
      <w:r>
        <w:t>Bump Y axis labels to left</w:t>
      </w:r>
    </w:p>
  </w:comment>
  <w:comment w:id="113" w:author="Cara.Rodgveller" w:date="2023-07-27T13:47:00Z" w:initials="C">
    <w:p w14:paraId="53344F1D" w14:textId="77777777" w:rsidR="00AC3E32" w:rsidRDefault="00AC3E32">
      <w:pPr>
        <w:pStyle w:val="CommentText"/>
      </w:pPr>
      <w:r>
        <w:rPr>
          <w:rStyle w:val="CommentReference"/>
        </w:rPr>
        <w:annotationRef/>
      </w:r>
      <w:r>
        <w:t>Can we tine down the red to something is little less bold? A softer blue or something.</w:t>
      </w:r>
    </w:p>
    <w:p w14:paraId="6136E507" w14:textId="77777777" w:rsidR="00883BF5" w:rsidRDefault="00883BF5">
      <w:pPr>
        <w:pStyle w:val="CommentText"/>
      </w:pPr>
    </w:p>
    <w:p w14:paraId="6635235E" w14:textId="77777777" w:rsidR="00883BF5" w:rsidRDefault="00883BF5">
      <w:pPr>
        <w:pStyle w:val="CommentText"/>
      </w:pPr>
      <w:r>
        <w:t>Legend: change to “At-sea” “Shoreside”</w:t>
      </w:r>
    </w:p>
    <w:p w14:paraId="0B7DC427" w14:textId="77777777" w:rsidR="00883BF5" w:rsidRDefault="00883BF5">
      <w:pPr>
        <w:pStyle w:val="CommentText"/>
      </w:pPr>
    </w:p>
    <w:p w14:paraId="61BA0930" w14:textId="10E05676" w:rsidR="00883BF5" w:rsidRDefault="00883BF5">
      <w:pPr>
        <w:pStyle w:val="CommentText"/>
      </w:pPr>
      <w:r>
        <w:t>Titles: Proportion of Lengths by Area</w:t>
      </w:r>
    </w:p>
    <w:p w14:paraId="0961A42B" w14:textId="028D4008" w:rsidR="00883BF5" w:rsidRDefault="00883BF5">
      <w:pPr>
        <w:pStyle w:val="CommentText"/>
      </w:pPr>
      <w:r>
        <w:t>Proportion of Lengths by Gear</w:t>
      </w:r>
    </w:p>
    <w:p w14:paraId="2AD18298" w14:textId="77777777" w:rsidR="00054490" w:rsidRDefault="00054490">
      <w:pPr>
        <w:pStyle w:val="CommentText"/>
      </w:pPr>
    </w:p>
    <w:p w14:paraId="3C01E30B" w14:textId="193A040C" w:rsidR="00883BF5" w:rsidRDefault="00883BF5">
      <w:pPr>
        <w:pStyle w:val="CommentText"/>
      </w:pPr>
    </w:p>
  </w:comment>
  <w:comment w:id="123" w:author="Cara.Rodgveller" w:date="2023-07-27T13:34:00Z" w:initials="C">
    <w:p w14:paraId="26CB3E1F" w14:textId="486F83DE" w:rsidR="006D519F" w:rsidRDefault="005F1787">
      <w:pPr>
        <w:pStyle w:val="CommentText"/>
      </w:pPr>
      <w:r>
        <w:rPr>
          <w:rStyle w:val="CommentReference"/>
        </w:rPr>
        <w:annotationRef/>
      </w:r>
      <w:r>
        <w:t xml:space="preserve">Y axis label: Scaled Lengths/mt and </w:t>
      </w:r>
      <w:r w:rsidR="00FD3FE2">
        <w:t>P</w:t>
      </w:r>
      <w:r>
        <w:t xml:space="preserve">roportion </w:t>
      </w:r>
      <w:r w:rsidR="00FD3FE2">
        <w:t>C</w:t>
      </w:r>
      <w:r>
        <w:t xml:space="preserve">atch </w:t>
      </w:r>
      <w:r w:rsidR="00FD3FE2">
        <w:t xml:space="preserve">with </w:t>
      </w:r>
      <w:r>
        <w:t>EM</w:t>
      </w:r>
    </w:p>
    <w:p w14:paraId="7922A6CC" w14:textId="4D29C82F" w:rsidR="006D519F" w:rsidRDefault="006D519F">
      <w:pPr>
        <w:pStyle w:val="CommentText"/>
      </w:pPr>
      <w:r>
        <w:t>Move a bit to left</w:t>
      </w:r>
      <w:r w:rsidR="00EC5111">
        <w:t>.</w:t>
      </w:r>
    </w:p>
    <w:p w14:paraId="217697C6" w14:textId="77777777" w:rsidR="005F1787" w:rsidRDefault="005F1787">
      <w:pPr>
        <w:pStyle w:val="CommentText"/>
      </w:pPr>
    </w:p>
    <w:p w14:paraId="2477EF92" w14:textId="282E82B7" w:rsidR="00277FE9" w:rsidRDefault="00277FE9">
      <w:pPr>
        <w:pStyle w:val="CommentText"/>
      </w:pPr>
      <w:r>
        <w:t>Add legend for colors and take out of Y axis label</w:t>
      </w:r>
    </w:p>
    <w:p w14:paraId="3A36A655" w14:textId="0EF61AC9" w:rsidR="00264C45" w:rsidRDefault="00277FE9">
      <w:pPr>
        <w:pStyle w:val="CommentText"/>
      </w:pPr>
      <w:r>
        <w:t>-</w:t>
      </w:r>
      <w:r w:rsidR="00786816">
        <w:t>Lengths/mt</w:t>
      </w:r>
    </w:p>
    <w:p w14:paraId="27B283DB" w14:textId="126E5069" w:rsidR="00786816" w:rsidRDefault="00277FE9">
      <w:pPr>
        <w:pStyle w:val="CommentText"/>
      </w:pPr>
      <w:r>
        <w:t>-</w:t>
      </w:r>
      <w:r w:rsidR="00786816">
        <w:t>Proportion EM</w:t>
      </w:r>
    </w:p>
    <w:p w14:paraId="707D0832" w14:textId="77777777" w:rsidR="00264C45" w:rsidRDefault="00264C45">
      <w:pPr>
        <w:pStyle w:val="CommentText"/>
      </w:pPr>
    </w:p>
    <w:p w14:paraId="0A089215" w14:textId="77777777" w:rsidR="00264C45" w:rsidRDefault="00264C45">
      <w:pPr>
        <w:pStyle w:val="CommentText"/>
      </w:pPr>
      <w:r>
        <w:t>Lines a little thicker, but not a big deal.</w:t>
      </w:r>
    </w:p>
    <w:p w14:paraId="6D22CDC1" w14:textId="77777777" w:rsidR="00EC5111" w:rsidRDefault="00EC5111">
      <w:pPr>
        <w:pStyle w:val="CommentText"/>
      </w:pPr>
    </w:p>
    <w:p w14:paraId="3C55D693" w14:textId="77777777" w:rsidR="00EC5111" w:rsidRDefault="00EC5111">
      <w:pPr>
        <w:pStyle w:val="CommentText"/>
      </w:pPr>
      <w:r>
        <w:t xml:space="preserve">Are these </w:t>
      </w:r>
      <w:r w:rsidR="00610218">
        <w:t>really</w:t>
      </w:r>
      <w:r>
        <w:t xml:space="preserve"> normalized? See AI</w:t>
      </w:r>
      <w:r w:rsidR="00071363">
        <w:t xml:space="preserve">, CGOA, EY </w:t>
      </w:r>
      <w:r w:rsidR="00610218">
        <w:t>red line</w:t>
      </w:r>
      <w:r w:rsidR="00071363">
        <w:t>s</w:t>
      </w:r>
      <w:r w:rsidR="00610218">
        <w:t xml:space="preserve"> (e.g.)</w:t>
      </w:r>
      <w:r w:rsidR="00071363">
        <w:t>. Should the mean of the points be 0?</w:t>
      </w:r>
    </w:p>
    <w:p w14:paraId="0BDB8716" w14:textId="77777777" w:rsidR="008538C8" w:rsidRDefault="008538C8">
      <w:pPr>
        <w:pStyle w:val="CommentText"/>
      </w:pPr>
    </w:p>
    <w:p w14:paraId="5B0DBE2F" w14:textId="10D4FBCB" w:rsidR="008538C8" w:rsidRDefault="008538C8">
      <w:pPr>
        <w:pStyle w:val="CommentText"/>
      </w:pPr>
      <w:r>
        <w:t>Check figure below.</w:t>
      </w:r>
    </w:p>
  </w:comment>
  <w:comment w:id="130" w:author="Cara.Rodgveller" w:date="2023-07-27T13:37:00Z" w:initials="C">
    <w:p w14:paraId="779C4C0A" w14:textId="77777777" w:rsidR="00A61291" w:rsidRDefault="00A61291">
      <w:pPr>
        <w:pStyle w:val="CommentText"/>
      </w:pPr>
      <w:r>
        <w:rPr>
          <w:rStyle w:val="CommentReference"/>
        </w:rPr>
        <w:annotationRef/>
      </w:r>
      <w:r>
        <w:t>Can you add lines or some sort of formatting to separate the area panels more readability?</w:t>
      </w:r>
    </w:p>
    <w:p w14:paraId="16B482C9" w14:textId="77777777" w:rsidR="00B83649" w:rsidRDefault="00B83649">
      <w:pPr>
        <w:pStyle w:val="CommentText"/>
      </w:pPr>
    </w:p>
    <w:p w14:paraId="5C6D4721" w14:textId="77777777" w:rsidR="00C53B1E" w:rsidRDefault="00B83649">
      <w:pPr>
        <w:pStyle w:val="CommentText"/>
      </w:pPr>
      <w:r>
        <w:t>See notes on labels above.</w:t>
      </w:r>
    </w:p>
    <w:p w14:paraId="51BFDDDA" w14:textId="77777777" w:rsidR="00AA04A6" w:rsidRDefault="00AA04A6">
      <w:pPr>
        <w:pStyle w:val="CommentText"/>
      </w:pPr>
    </w:p>
    <w:p w14:paraId="7DE1479A" w14:textId="48E2E86B" w:rsidR="00AA04A6" w:rsidRDefault="00AA04A6">
      <w:pPr>
        <w:pStyle w:val="CommentText"/>
      </w:pPr>
      <w:r>
        <w:t xml:space="preserve">See notes above on questions about </w:t>
      </w:r>
      <w:r>
        <w:t>values.</w:t>
      </w:r>
      <w:bookmarkStart w:id="131" w:name="_GoBack"/>
      <w:bookmarkEnd w:id="13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5BE0E" w15:done="0"/>
  <w15:commentEx w15:paraId="3998D4F6" w15:done="0"/>
  <w15:commentEx w15:paraId="372EABD9" w15:done="0"/>
  <w15:commentEx w15:paraId="14836C71" w15:done="0"/>
  <w15:commentEx w15:paraId="766980C1" w15:done="0"/>
  <w15:commentEx w15:paraId="487D6A84" w15:done="0"/>
  <w15:commentEx w15:paraId="3B361904" w15:done="0"/>
  <w15:commentEx w15:paraId="6499CEEE" w15:done="0"/>
  <w15:commentEx w15:paraId="0A37A504" w15:done="0"/>
  <w15:commentEx w15:paraId="02A7FC83" w15:done="0"/>
  <w15:commentEx w15:paraId="645E0334" w15:done="0"/>
  <w15:commentEx w15:paraId="757875F0" w15:done="0"/>
  <w15:commentEx w15:paraId="058AC304" w15:done="0"/>
  <w15:commentEx w15:paraId="58A03C82" w15:done="0"/>
  <w15:commentEx w15:paraId="2F96D04F" w15:done="0"/>
  <w15:commentEx w15:paraId="0B6B95EF" w15:done="0"/>
  <w15:commentEx w15:paraId="0ED2DF32" w15:done="0"/>
  <w15:commentEx w15:paraId="3C01E30B" w15:done="0"/>
  <w15:commentEx w15:paraId="5B0DBE2F" w15:done="0"/>
  <w15:commentEx w15:paraId="7DE1479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5BE0E" w16cid:durableId="286CE67C"/>
  <w16cid:commentId w16cid:paraId="3998D4F6" w16cid:durableId="286CE758"/>
  <w16cid:commentId w16cid:paraId="372EABD9" w16cid:durableId="286CE790"/>
  <w16cid:commentId w16cid:paraId="14836C71" w16cid:durableId="286CE7AC"/>
  <w16cid:commentId w16cid:paraId="766980C1" w16cid:durableId="286CE811"/>
  <w16cid:commentId w16cid:paraId="487D6A84" w16cid:durableId="286CE7E5"/>
  <w16cid:commentId w16cid:paraId="3B361904" w16cid:durableId="286CE9BE"/>
  <w16cid:commentId w16cid:paraId="6499CEEE" w16cid:durableId="286CE97F"/>
  <w16cid:commentId w16cid:paraId="0A37A504" w16cid:durableId="286D1966"/>
  <w16cid:commentId w16cid:paraId="02A7FC83" w16cid:durableId="286CEA6F"/>
  <w16cid:commentId w16cid:paraId="645E0334" w16cid:durableId="286CEB8A"/>
  <w16cid:commentId w16cid:paraId="757875F0" w16cid:durableId="286CEAE3"/>
  <w16cid:commentId w16cid:paraId="058AC304" w16cid:durableId="286CEC9F"/>
  <w16cid:commentId w16cid:paraId="58A03C82" w16cid:durableId="286CEF13"/>
  <w16cid:commentId w16cid:paraId="2F96D04F" w16cid:durableId="286CEF44"/>
  <w16cid:commentId w16cid:paraId="0B6B95EF" w16cid:durableId="286CF3A4"/>
  <w16cid:commentId w16cid:paraId="0ED2DF32" w16cid:durableId="286CF601"/>
  <w16cid:commentId w16cid:paraId="3C01E30B" w16cid:durableId="286CF3E6"/>
  <w16cid:commentId w16cid:paraId="5B0DBE2F" w16cid:durableId="286CF0E1"/>
  <w16cid:commentId w16cid:paraId="7DE1479A" w16cid:durableId="286CF1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E32C0" w14:textId="77777777" w:rsidR="00DD7CC3" w:rsidRDefault="00DD7CC3">
      <w:pPr>
        <w:spacing w:after="0"/>
      </w:pPr>
      <w:r>
        <w:separator/>
      </w:r>
    </w:p>
  </w:endnote>
  <w:endnote w:type="continuationSeparator" w:id="0">
    <w:p w14:paraId="667C0475" w14:textId="77777777" w:rsidR="00DD7CC3" w:rsidRDefault="00DD7C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ED078" w14:textId="77777777" w:rsidR="00DD7CC3" w:rsidRDefault="00DD7CC3">
      <w:r>
        <w:separator/>
      </w:r>
    </w:p>
  </w:footnote>
  <w:footnote w:type="continuationSeparator" w:id="0">
    <w:p w14:paraId="4DFD4B47" w14:textId="77777777" w:rsidR="00DD7CC3" w:rsidRDefault="00DD7C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DC9A996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a.Rodgveller">
    <w15:presenceInfo w15:providerId="None" w15:userId="Cara.Rodgve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D1"/>
    <w:rsid w:val="00001122"/>
    <w:rsid w:val="00043E26"/>
    <w:rsid w:val="00054490"/>
    <w:rsid w:val="00071363"/>
    <w:rsid w:val="00117287"/>
    <w:rsid w:val="001311F5"/>
    <w:rsid w:val="00133547"/>
    <w:rsid w:val="00160025"/>
    <w:rsid w:val="00170AF3"/>
    <w:rsid w:val="00176A6D"/>
    <w:rsid w:val="00195CB6"/>
    <w:rsid w:val="001C2ABA"/>
    <w:rsid w:val="0021242C"/>
    <w:rsid w:val="00264C45"/>
    <w:rsid w:val="00277FE9"/>
    <w:rsid w:val="002872F8"/>
    <w:rsid w:val="00290BCE"/>
    <w:rsid w:val="00294248"/>
    <w:rsid w:val="00295021"/>
    <w:rsid w:val="002A6717"/>
    <w:rsid w:val="002B10D3"/>
    <w:rsid w:val="002B1FA0"/>
    <w:rsid w:val="00325BC3"/>
    <w:rsid w:val="003637A1"/>
    <w:rsid w:val="00367CCA"/>
    <w:rsid w:val="00372480"/>
    <w:rsid w:val="0039197D"/>
    <w:rsid w:val="003A5629"/>
    <w:rsid w:val="003F346F"/>
    <w:rsid w:val="004762B3"/>
    <w:rsid w:val="00482128"/>
    <w:rsid w:val="004A388E"/>
    <w:rsid w:val="004E3AA0"/>
    <w:rsid w:val="005714EE"/>
    <w:rsid w:val="005B2747"/>
    <w:rsid w:val="005F1787"/>
    <w:rsid w:val="00610218"/>
    <w:rsid w:val="0061431F"/>
    <w:rsid w:val="00614D89"/>
    <w:rsid w:val="00651C1B"/>
    <w:rsid w:val="0069771E"/>
    <w:rsid w:val="006B0B78"/>
    <w:rsid w:val="006B308A"/>
    <w:rsid w:val="006D519F"/>
    <w:rsid w:val="006F2DD1"/>
    <w:rsid w:val="006F62BC"/>
    <w:rsid w:val="00786816"/>
    <w:rsid w:val="007C4C81"/>
    <w:rsid w:val="008141B2"/>
    <w:rsid w:val="00827A2D"/>
    <w:rsid w:val="008538C8"/>
    <w:rsid w:val="00875203"/>
    <w:rsid w:val="00883BF5"/>
    <w:rsid w:val="00883D99"/>
    <w:rsid w:val="008947B4"/>
    <w:rsid w:val="008B3BB9"/>
    <w:rsid w:val="00923AB1"/>
    <w:rsid w:val="0093645F"/>
    <w:rsid w:val="00966386"/>
    <w:rsid w:val="00991F4D"/>
    <w:rsid w:val="00A15EF5"/>
    <w:rsid w:val="00A35D35"/>
    <w:rsid w:val="00A50E29"/>
    <w:rsid w:val="00A54572"/>
    <w:rsid w:val="00A56B67"/>
    <w:rsid w:val="00A61291"/>
    <w:rsid w:val="00A6375E"/>
    <w:rsid w:val="00A71BD6"/>
    <w:rsid w:val="00A720B2"/>
    <w:rsid w:val="00A82C44"/>
    <w:rsid w:val="00AA04A6"/>
    <w:rsid w:val="00AC3E32"/>
    <w:rsid w:val="00AE5398"/>
    <w:rsid w:val="00B3420C"/>
    <w:rsid w:val="00B83649"/>
    <w:rsid w:val="00BB1A26"/>
    <w:rsid w:val="00BF08D8"/>
    <w:rsid w:val="00C24632"/>
    <w:rsid w:val="00C301ED"/>
    <w:rsid w:val="00C53B1E"/>
    <w:rsid w:val="00C840C4"/>
    <w:rsid w:val="00CC5767"/>
    <w:rsid w:val="00CE0186"/>
    <w:rsid w:val="00D24920"/>
    <w:rsid w:val="00D977A3"/>
    <w:rsid w:val="00DD7CC3"/>
    <w:rsid w:val="00E07DEE"/>
    <w:rsid w:val="00E367B0"/>
    <w:rsid w:val="00EA3A71"/>
    <w:rsid w:val="00EC5111"/>
    <w:rsid w:val="00F77603"/>
    <w:rsid w:val="00F86B44"/>
    <w:rsid w:val="00FC4537"/>
    <w:rsid w:val="00FD3FE2"/>
    <w:rsid w:val="00FE11C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48ED"/>
  <w15:docId w15:val="{57D28DF9-5102-48BB-8A6A-F78C3C62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1311F5"/>
    <w:rPr>
      <w:sz w:val="16"/>
      <w:szCs w:val="16"/>
    </w:rPr>
  </w:style>
  <w:style w:type="paragraph" w:styleId="CommentText">
    <w:name w:val="annotation text"/>
    <w:basedOn w:val="Normal"/>
    <w:link w:val="CommentTextChar"/>
    <w:semiHidden/>
    <w:unhideWhenUsed/>
    <w:rsid w:val="001311F5"/>
    <w:rPr>
      <w:sz w:val="20"/>
      <w:szCs w:val="20"/>
    </w:rPr>
  </w:style>
  <w:style w:type="character" w:customStyle="1" w:styleId="CommentTextChar">
    <w:name w:val="Comment Text Char"/>
    <w:basedOn w:val="DefaultParagraphFont"/>
    <w:link w:val="CommentText"/>
    <w:semiHidden/>
    <w:rsid w:val="001311F5"/>
    <w:rPr>
      <w:sz w:val="20"/>
      <w:szCs w:val="20"/>
    </w:rPr>
  </w:style>
  <w:style w:type="paragraph" w:styleId="CommentSubject">
    <w:name w:val="annotation subject"/>
    <w:basedOn w:val="CommentText"/>
    <w:next w:val="CommentText"/>
    <w:link w:val="CommentSubjectChar"/>
    <w:semiHidden/>
    <w:unhideWhenUsed/>
    <w:rsid w:val="001311F5"/>
    <w:rPr>
      <w:b/>
      <w:bCs/>
    </w:rPr>
  </w:style>
  <w:style w:type="character" w:customStyle="1" w:styleId="CommentSubjectChar">
    <w:name w:val="Comment Subject Char"/>
    <w:basedOn w:val="CommentTextChar"/>
    <w:link w:val="CommentSubject"/>
    <w:semiHidden/>
    <w:rsid w:val="001311F5"/>
    <w:rPr>
      <w:b/>
      <w:bCs/>
      <w:sz w:val="20"/>
      <w:szCs w:val="20"/>
    </w:rPr>
  </w:style>
  <w:style w:type="paragraph" w:styleId="BalloonText">
    <w:name w:val="Balloon Text"/>
    <w:basedOn w:val="Normal"/>
    <w:link w:val="BalloonTextChar"/>
    <w:semiHidden/>
    <w:unhideWhenUsed/>
    <w:rsid w:val="001311F5"/>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311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9C69E-788D-4E15-9CD6-8F5AA481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26</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sablefish_obs_coverage_draft</vt:lpstr>
    </vt:vector>
  </TitlesOfParts>
  <Company>NOAA - Alaska Fisheries Science Center</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sablefish_obs_coverage_draft</dc:title>
  <dc:creator>Matt Callahan</dc:creator>
  <cp:keywords/>
  <cp:lastModifiedBy>Cara.Rodgveller</cp:lastModifiedBy>
  <cp:revision>87</cp:revision>
  <dcterms:created xsi:type="dcterms:W3CDTF">2023-07-27T20:58:00Z</dcterms:created>
  <dcterms:modified xsi:type="dcterms:W3CDTF">2023-07-28T00:28:00Z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2023-07-24</vt:lpwstr>
  </property>
  <property fmtid="{D5CDD505-2E9C-101B-9397-08002B2CF9AE}" pid="3" name="output">
    <vt:lpwstr/>
  </property>
  <property fmtid="{D5CDD505-2E9C-101B-9397-08002B2CF9AE}" pid="4" name="params">
    <vt:lpwstr/>
  </property>
</Properties>
</file>