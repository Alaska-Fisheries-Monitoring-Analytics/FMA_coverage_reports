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36992" w14:textId="0F2EED11" w:rsidR="00103C92" w:rsidRPr="00BE74F8" w:rsidRDefault="00E13108" w:rsidP="00FA503E">
      <w:pPr>
        <w:pStyle w:val="Heading2"/>
      </w:pPr>
      <w:r w:rsidRPr="00BE74F8">
        <w:rPr>
          <w:highlight w:val="yellow"/>
        </w:rPr>
        <w:t xml:space="preserve">Notes made by </w:t>
      </w:r>
      <w:proofErr w:type="spellStart"/>
      <w:r w:rsidRPr="00BE74F8">
        <w:rPr>
          <w:highlight w:val="yellow"/>
        </w:rPr>
        <w:t>cara</w:t>
      </w:r>
      <w:proofErr w:type="spellEnd"/>
      <w:r w:rsidR="00BE74F8" w:rsidRPr="00BE74F8">
        <w:rPr>
          <w:highlight w:val="yellow"/>
        </w:rPr>
        <w:t xml:space="preserve"> See link for all notes about figures, new tables, etc.</w:t>
      </w:r>
      <w:r w:rsidR="00BE74F8">
        <w:t xml:space="preserve"> </w:t>
      </w:r>
      <w:ins w:id="0" w:author="Cara.Rodgveller" w:date="2023-09-06T09:16:00Z">
        <w:r w:rsidRPr="00C63176">
          <w:t>https://docs.google.com/document/d/1W1Pi7qeW3TquQDOsS1f-B0QHZP7JJMYe4TJpas7tWf0/edit</w:t>
        </w:r>
      </w:ins>
    </w:p>
    <w:p w14:paraId="5FB5DFA7" w14:textId="66E97601" w:rsidR="001461C6" w:rsidRDefault="00103C92">
      <w:pPr>
        <w:pStyle w:val="Title"/>
      </w:pPr>
      <w:r>
        <w:t>Appendix 19.A</w:t>
      </w:r>
      <w:commentRangeStart w:id="1"/>
      <w:r>
        <w:t xml:space="preserve">. </w:t>
      </w:r>
      <w:r w:rsidR="00555BBD">
        <w:t xml:space="preserve">Observer </w:t>
      </w:r>
      <w:commentRangeEnd w:id="1"/>
      <w:r w:rsidR="009A60FD">
        <w:rPr>
          <w:rStyle w:val="CommentReference"/>
          <w:b w:val="0"/>
        </w:rPr>
        <w:commentReference w:id="1"/>
      </w:r>
      <w:r w:rsidR="00555BBD">
        <w:t xml:space="preserve">Coverage </w:t>
      </w:r>
      <w:r w:rsidR="0038551E">
        <w:t>and Sampling</w:t>
      </w:r>
      <w:r w:rsidR="009A60FD">
        <w:t xml:space="preserve"> </w:t>
      </w:r>
      <w:r w:rsidR="008F4170">
        <w:t xml:space="preserve">of the </w:t>
      </w:r>
      <w:r w:rsidR="00555BBD" w:rsidRPr="006740B2">
        <w:rPr>
          <w:highlight w:val="yellow"/>
        </w:rPr>
        <w:t>xxx</w:t>
      </w:r>
      <w:r w:rsidR="008F4170">
        <w:rPr>
          <w:highlight w:val="yellow"/>
        </w:rPr>
        <w:t xml:space="preserve"> </w:t>
      </w:r>
      <w:r w:rsidR="008F4170" w:rsidRPr="00BE74F8">
        <w:t>Stock</w:t>
      </w:r>
      <w:ins w:id="2" w:author="Cara.Rodgveller [2]" w:date="2023-08-22T14:12:00Z">
        <w:r w:rsidR="00555BBD">
          <w:t xml:space="preserve"> </w:t>
        </w:r>
      </w:ins>
    </w:p>
    <w:p w14:paraId="5F51ECCC" w14:textId="13198CD6" w:rsidR="001461C6" w:rsidRDefault="00103C92">
      <w:commentRangeStart w:id="3"/>
      <m:oMathPara>
        <m:oMathParaPr>
          <m:jc m:val="center"/>
        </m:oMathParaPr>
        <m:oMath>
          <m:r>
            <m:rPr>
              <m:nor/>
            </m:rPr>
            <m:t>Cara</m:t>
          </m:r>
          <w:commentRangeEnd w:id="3"/>
          <m:r>
            <m:rPr>
              <m:sty m:val="p"/>
            </m:rPr>
            <w:rPr>
              <w:rStyle w:val="CommentReference"/>
            </w:rPr>
            <w:commentReference w:id="3"/>
          </m:r>
          <m:r>
            <m:rPr>
              <m:nor/>
            </m:rPr>
            <m:t xml:space="preserve"> </m:t>
          </m:r>
          <w:proofErr w:type="spellStart"/>
          <m:r>
            <m:rPr>
              <m:nor/>
            </m:rPr>
            <m:t>Rodgveller</m:t>
          </m:r>
          <w:proofErr w:type="spellEnd"/>
          <m:r>
            <m:rPr>
              <m:nor/>
            </m:rPr>
            <m:t xml:space="preserve">, Cindy </m:t>
          </m:r>
          <w:proofErr w:type="spellStart"/>
          <m:r>
            <m:rPr>
              <m:nor/>
            </m:rPr>
            <m:t>Tribuzio</m:t>
          </m:r>
          <w:proofErr w:type="spellEnd"/>
          <m:r>
            <m:rPr>
              <m:nor/>
            </m:rPr>
            <m:t>, Matt Callahan</m:t>
          </m:r>
        </m:oMath>
      </m:oMathPara>
    </w:p>
    <w:p w14:paraId="64F633DC" w14:textId="77777777" w:rsidR="001461C6" w:rsidRDefault="00103C92">
      <m:oMathPara>
        <m:oMathParaPr>
          <m:jc m:val="center"/>
        </m:oMathParaPr>
        <m:oMath>
          <m:r>
            <m:rPr>
              <m:nor/>
            </m:rPr>
            <m:t>2023-08-04</m:t>
          </m:r>
        </m:oMath>
      </m:oMathPara>
    </w:p>
    <w:p w14:paraId="54307263" w14:textId="77777777" w:rsidR="001461C6" w:rsidDel="00160709" w:rsidRDefault="00103C92">
      <w:pPr>
        <w:pStyle w:val="Heading1"/>
        <w:rPr>
          <w:del w:id="4" w:author="Cara.Rodgveller [2]" w:date="2023-08-29T14:53:00Z"/>
        </w:rPr>
      </w:pPr>
      <w:bookmarkStart w:id="5" w:name="introduction"/>
      <w:commentRangeStart w:id="6"/>
      <w:r>
        <w:t>Introduction</w:t>
      </w:r>
      <w:commentRangeEnd w:id="6"/>
      <w:r w:rsidR="00353A6F">
        <w:rPr>
          <w:rStyle w:val="CommentReference"/>
          <w:rFonts w:eastAsia="Times New Roman" w:cs="Times New Roman"/>
          <w:b w:val="0"/>
        </w:rPr>
        <w:commentReference w:id="6"/>
      </w:r>
    </w:p>
    <w:p w14:paraId="3390AFBB" w14:textId="709EBFBB" w:rsidR="009614A2" w:rsidRDefault="009614A2" w:rsidP="00990E1D"/>
    <w:p w14:paraId="707C5F68" w14:textId="7DEF6B87" w:rsidR="008F331F" w:rsidRDefault="008F331F" w:rsidP="008F331F">
      <w:r>
        <w:t xml:space="preserve">This report provides total catch estimates </w:t>
      </w:r>
      <w:r w:rsidR="00826C32">
        <w:t xml:space="preserve">from </w:t>
      </w:r>
      <w:r>
        <w:t>the Alaska Regional Office Catch Accounting System (CAS)</w:t>
      </w:r>
      <w:r w:rsidR="00826C32">
        <w:t>, based on landings, fishery observations, and other data sources. Fishery</w:t>
      </w:r>
      <w:r>
        <w:t xml:space="preserve"> observations</w:t>
      </w:r>
      <w:r w:rsidR="00826C32">
        <w:t xml:space="preserve"> and biological samples</w:t>
      </w:r>
      <w:r>
        <w:t xml:space="preserve"> </w:t>
      </w:r>
      <w:r w:rsidR="00826C32">
        <w:t xml:space="preserve">are collected by </w:t>
      </w:r>
      <w:r>
        <w:t xml:space="preserve">the North Pacific Groundfish Observer Program and the Alaska Fisheries Science Center (AFSC) Fishery Monitoring and Analysis program (FMA). </w:t>
      </w:r>
      <w:r w:rsidR="00826C32">
        <w:t xml:space="preserve">A description of the observer strata is in the </w:t>
      </w:r>
      <w:r w:rsidR="00694F97">
        <w:t>“</w:t>
      </w:r>
      <w:r w:rsidR="00826C32">
        <w:t>Additional Information</w:t>
      </w:r>
      <w:r w:rsidR="00694F97">
        <w:t>”</w:t>
      </w:r>
      <w:r w:rsidR="00826C32">
        <w:t xml:space="preserve"> section at the end of this document. More details are available in the North Pacific Groundfish Observer Program Annual Deployment Plans and Annual Reports produced by the FMA. All CAS and observer data were queried through the AKFIN.org.</w:t>
      </w:r>
    </w:p>
    <w:p w14:paraId="55854E77" w14:textId="07082384" w:rsidR="00FD351E" w:rsidRDefault="00D8544F">
      <w:r>
        <w:t>The goals of this report are to present</w:t>
      </w:r>
      <w:r w:rsidR="00555BBD">
        <w:t xml:space="preserve"> how much of the </w:t>
      </w:r>
      <w:proofErr w:type="spellStart"/>
      <w:r w:rsidR="00555BBD" w:rsidRPr="006740B2">
        <w:rPr>
          <w:highlight w:val="yellow"/>
        </w:rPr>
        <w:t>xxxx</w:t>
      </w:r>
      <w:proofErr w:type="spellEnd"/>
      <w:r w:rsidR="00555BBD">
        <w:t xml:space="preserve"> </w:t>
      </w:r>
      <w:r w:rsidR="008F4170">
        <w:t>stock</w:t>
      </w:r>
      <w:r w:rsidR="00555BBD">
        <w:t xml:space="preserve"> catch was observed </w:t>
      </w:r>
      <w:r w:rsidR="006D0A9D">
        <w:t xml:space="preserve">by the </w:t>
      </w:r>
      <w:r w:rsidR="008F4170">
        <w:t>North Pacific Observer Program</w:t>
      </w:r>
      <w:r w:rsidR="006D0A9D">
        <w:t xml:space="preserve"> </w:t>
      </w:r>
      <w:r w:rsidR="00555BBD">
        <w:t xml:space="preserve">and how many biological samples were collected </w:t>
      </w:r>
      <w:r w:rsidR="00F32C09">
        <w:t>by</w:t>
      </w:r>
      <w:r w:rsidR="000B6822">
        <w:t xml:space="preserve"> observers by </w:t>
      </w:r>
      <w:r w:rsidR="00794E6F">
        <w:t xml:space="preserve">Fishery Management Plan </w:t>
      </w:r>
      <w:r w:rsidR="00BE74F8">
        <w:t xml:space="preserve">Subareas </w:t>
      </w:r>
      <w:r w:rsidR="00555BBD">
        <w:t>an</w:t>
      </w:r>
      <w:r w:rsidR="00794E6F">
        <w:t xml:space="preserve">d </w:t>
      </w:r>
      <w:r w:rsidR="00555BBD">
        <w:t>gear</w:t>
      </w:r>
      <w:r w:rsidR="00794E6F">
        <w:t xml:space="preserve"> type</w:t>
      </w:r>
      <w:r w:rsidR="00694F97">
        <w:t>s</w:t>
      </w:r>
      <w:r w:rsidR="00555BBD">
        <w:t xml:space="preserve">. </w:t>
      </w:r>
      <w:r w:rsidR="00FD351E">
        <w:t xml:space="preserve">The </w:t>
      </w:r>
      <w:r>
        <w:t xml:space="preserve">total </w:t>
      </w:r>
      <w:r w:rsidR="00FD351E">
        <w:t xml:space="preserve">catch of the stock </w:t>
      </w:r>
      <w:r w:rsidR="00C63176">
        <w:t xml:space="preserve">by area and gear </w:t>
      </w:r>
      <w:r w:rsidR="00FD351E">
        <w:t xml:space="preserve">is reported in </w:t>
      </w:r>
      <w:r w:rsidR="006F1D79">
        <w:t>F</w:t>
      </w:r>
      <w:r w:rsidR="00FD351E">
        <w:t xml:space="preserve">igure </w:t>
      </w:r>
      <w:r w:rsidR="00FD351E" w:rsidRPr="006F1D79">
        <w:rPr>
          <w:highlight w:val="yellow"/>
        </w:rPr>
        <w:t>1*</w:t>
      </w:r>
      <w:r w:rsidR="006E70FA">
        <w:rPr>
          <w:highlight w:val="yellow"/>
        </w:rPr>
        <w:t xml:space="preserve"> </w:t>
      </w:r>
      <w:r w:rsidR="006E70FA" w:rsidRPr="006E70FA">
        <w:t xml:space="preserve">and Table </w:t>
      </w:r>
      <w:commentRangeStart w:id="7"/>
      <w:r w:rsidR="006E70FA">
        <w:rPr>
          <w:highlight w:val="yellow"/>
        </w:rPr>
        <w:t>1</w:t>
      </w:r>
      <w:commentRangeEnd w:id="7"/>
      <w:r w:rsidR="00694F97">
        <w:rPr>
          <w:rStyle w:val="CommentReference"/>
        </w:rPr>
        <w:commentReference w:id="7"/>
      </w:r>
      <w:r w:rsidR="006E70FA">
        <w:rPr>
          <w:highlight w:val="yellow"/>
        </w:rPr>
        <w:t>*</w:t>
      </w:r>
      <w:r w:rsidR="00FD351E">
        <w:t xml:space="preserve">. </w:t>
      </w:r>
      <w:r w:rsidR="00665EFA">
        <w:t>First</w:t>
      </w:r>
      <w:r w:rsidR="00160709">
        <w:t>,</w:t>
      </w:r>
      <w:r w:rsidR="00665EFA">
        <w:t xml:space="preserve"> the vessel is assigned to an </w:t>
      </w:r>
      <w:r>
        <w:t>observer stratum</w:t>
      </w:r>
      <w:r w:rsidR="001F6982">
        <w:t xml:space="preserve"> in the </w:t>
      </w:r>
      <w:r w:rsidR="00555BBD">
        <w:t>Observer Deploy</w:t>
      </w:r>
      <w:r w:rsidR="000B6822">
        <w:t>ment</w:t>
      </w:r>
      <w:r w:rsidR="00555BBD">
        <w:t xml:space="preserve"> and Declare System (ODDS)</w:t>
      </w:r>
      <w:r w:rsidR="00990E1D">
        <w:t xml:space="preserve">; see </w:t>
      </w:r>
      <w:r>
        <w:t>the “Additional Information</w:t>
      </w:r>
      <w:r w:rsidR="00990E1D">
        <w:t xml:space="preserve">” section </w:t>
      </w:r>
      <w:r>
        <w:t xml:space="preserve">at the end of this document </w:t>
      </w:r>
      <w:r w:rsidR="00990E1D">
        <w:t>for coverage descriptions</w:t>
      </w:r>
      <w:r w:rsidR="001F6982">
        <w:t xml:space="preserve">. </w:t>
      </w:r>
      <w:r w:rsidR="00F01456">
        <w:t xml:space="preserve">Figure </w:t>
      </w:r>
      <w:r w:rsidR="00F01456" w:rsidRPr="006F1D79">
        <w:rPr>
          <w:highlight w:val="yellow"/>
        </w:rPr>
        <w:t>3</w:t>
      </w:r>
      <w:commentRangeStart w:id="8"/>
      <w:r w:rsidR="00F01456">
        <w:t>*</w:t>
      </w:r>
      <w:commentRangeEnd w:id="8"/>
      <w:r w:rsidR="00F40745">
        <w:rPr>
          <w:rStyle w:val="CommentReference"/>
        </w:rPr>
        <w:commentReference w:id="8"/>
      </w:r>
      <w:r w:rsidR="00F01456">
        <w:t xml:space="preserve"> summarizes how much catch was from </w:t>
      </w:r>
      <w:r w:rsidR="006F1D79">
        <w:t>trips</w:t>
      </w:r>
      <w:r w:rsidR="00F01456">
        <w:t xml:space="preserve"> assigned to each </w:t>
      </w:r>
      <w:r>
        <w:t xml:space="preserve">observer </w:t>
      </w:r>
      <w:r w:rsidR="00F01456">
        <w:t>strat</w:t>
      </w:r>
      <w:r>
        <w:t>um</w:t>
      </w:r>
      <w:r w:rsidR="00F01456">
        <w:t>, including partial coverage, electronic monitoring (EM) partial coverage, full coverage, or no</w:t>
      </w:r>
      <w:r w:rsidR="00886890">
        <w:t xml:space="preserve"> coverage</w:t>
      </w:r>
      <w:r w:rsidR="006C3F33">
        <w:t>.</w:t>
      </w:r>
      <w:r w:rsidR="00F01456">
        <w:t xml:space="preserve"> This is a representation of</w:t>
      </w:r>
      <w:r w:rsidR="00893486">
        <w:t xml:space="preserve"> </w:t>
      </w:r>
      <w:r w:rsidR="00F01456">
        <w:t xml:space="preserve">how much catch </w:t>
      </w:r>
      <w:r w:rsidR="005134C7">
        <w:t xml:space="preserve">was attributed </w:t>
      </w:r>
      <w:r w:rsidR="006F1D79">
        <w:t xml:space="preserve">to </w:t>
      </w:r>
      <w:r w:rsidR="00FD351E">
        <w:t xml:space="preserve">trips </w:t>
      </w:r>
      <w:r w:rsidR="00F01456">
        <w:t xml:space="preserve">in each </w:t>
      </w:r>
      <w:r w:rsidR="00FD351E">
        <w:t>stratum</w:t>
      </w:r>
      <w:r w:rsidR="00F01456">
        <w:t xml:space="preserve"> </w:t>
      </w:r>
      <w:r w:rsidR="005134C7">
        <w:t xml:space="preserve">in ODDS </w:t>
      </w:r>
      <w:r w:rsidR="00F01456">
        <w:t xml:space="preserve">and not how much catch was actually observed. </w:t>
      </w:r>
    </w:p>
    <w:p w14:paraId="3CC631D5" w14:textId="303C2858" w:rsidR="00C77463" w:rsidRDefault="001D3023">
      <w:r>
        <w:t xml:space="preserve">Table </w:t>
      </w:r>
      <w:r w:rsidRPr="001D3023">
        <w:rPr>
          <w:highlight w:val="yellow"/>
        </w:rPr>
        <w:t>*</w:t>
      </w:r>
      <w:commentRangeStart w:id="9"/>
      <w:r w:rsidRPr="001D3023">
        <w:rPr>
          <w:highlight w:val="yellow"/>
        </w:rPr>
        <w:t>*</w:t>
      </w:r>
      <w:commentRangeEnd w:id="9"/>
      <w:r w:rsidR="004E0EBE">
        <w:rPr>
          <w:rStyle w:val="CommentReference"/>
        </w:rPr>
        <w:commentReference w:id="9"/>
      </w:r>
      <w:r>
        <w:t xml:space="preserve"> summarizes how much of the catch was actually covered by observers or EM, as a percent of total catch. </w:t>
      </w:r>
      <w:r w:rsidR="00893486">
        <w:t>To see the</w:t>
      </w:r>
      <w:r>
        <w:t xml:space="preserve"> actual catch with observer and EM coverage and the</w:t>
      </w:r>
      <w:r w:rsidR="00893486">
        <w:t xml:space="preserve"> proportion</w:t>
      </w:r>
      <w:r w:rsidR="00F40745">
        <w:t>s of the catch</w:t>
      </w:r>
      <w:r w:rsidR="00893486">
        <w:t xml:space="preserve"> </w:t>
      </w:r>
      <w:r>
        <w:t xml:space="preserve">with coverage in more detail, Figure </w:t>
      </w:r>
      <w:r w:rsidRPr="001D3023">
        <w:rPr>
          <w:highlight w:val="yellow"/>
        </w:rPr>
        <w:t>4</w:t>
      </w:r>
      <w:r>
        <w:t xml:space="preserve"> includes the coverage </w:t>
      </w:r>
      <w:r w:rsidR="00F56273">
        <w:t xml:space="preserve">by gear </w:t>
      </w:r>
      <w:r>
        <w:t xml:space="preserve">type </w:t>
      </w:r>
      <w:r w:rsidR="00F56273">
        <w:t xml:space="preserve">and area. </w:t>
      </w:r>
      <w:r>
        <w:t>The proportions for each cell are calculated using the catch by coverage type divided by the</w:t>
      </w:r>
      <w:r w:rsidR="00F56273">
        <w:t xml:space="preserve"> total catch </w:t>
      </w:r>
      <w:r>
        <w:t>in each area/grid cell</w:t>
      </w:r>
      <w:r w:rsidR="00EB5FBF">
        <w:t xml:space="preserve"> annually. In other words, the proportions are the values</w:t>
      </w:r>
      <w:r w:rsidR="00F40745">
        <w:t xml:space="preserve"> in each catch column </w:t>
      </w:r>
      <w:r w:rsidR="00EB5FBF">
        <w:t xml:space="preserve">scaled to </w:t>
      </w:r>
      <w:r w:rsidR="00694F97">
        <w:t xml:space="preserve">sum to </w:t>
      </w:r>
      <w:r w:rsidR="00EB5FBF">
        <w:t>1.</w:t>
      </w:r>
    </w:p>
    <w:p w14:paraId="1739A390" w14:textId="0BEFF011" w:rsidR="00893468" w:rsidRDefault="00F32C09">
      <w:r>
        <w:t xml:space="preserve">Lengths </w:t>
      </w:r>
      <w:r w:rsidR="00FF3E5F">
        <w:t xml:space="preserve">and otoliths </w:t>
      </w:r>
      <w:r>
        <w:t>are collected at-sea and in ports</w:t>
      </w:r>
      <w:r w:rsidR="00FF3E5F">
        <w:t xml:space="preserve"> and the rate of collection depends on the </w:t>
      </w:r>
      <w:r w:rsidR="004E5FA3">
        <w:t>g</w:t>
      </w:r>
      <w:r w:rsidR="00FF3E5F">
        <w:t>ear and area</w:t>
      </w:r>
      <w:r w:rsidR="009D0814">
        <w:t>, which is often associated with different regional fisheries</w:t>
      </w:r>
      <w:r w:rsidR="00FF3E5F">
        <w:t xml:space="preserve"> (see Figure </w:t>
      </w:r>
      <w:r w:rsidR="00FF3E5F" w:rsidRPr="006F1D79">
        <w:rPr>
          <w:highlight w:val="yellow"/>
        </w:rPr>
        <w:t>9</w:t>
      </w:r>
      <w:r w:rsidR="00FF3E5F">
        <w:t xml:space="preserve"> for length</w:t>
      </w:r>
      <w:r w:rsidR="009D0814">
        <w:t xml:space="preserve"> collections</w:t>
      </w:r>
      <w:r w:rsidR="00FF3E5F">
        <w:t>)</w:t>
      </w:r>
      <w:r>
        <w:t xml:space="preserve">. </w:t>
      </w:r>
      <w:r w:rsidR="00D47003">
        <w:t xml:space="preserve">The </w:t>
      </w:r>
      <w:r w:rsidR="004363BA">
        <w:t>total counts</w:t>
      </w:r>
      <w:r w:rsidR="00D47003">
        <w:t xml:space="preserve"> of fish sampled for lengths and otoliths</w:t>
      </w:r>
      <w:r w:rsidR="004363BA">
        <w:t xml:space="preserve"> </w:t>
      </w:r>
      <w:r w:rsidR="004D27F1">
        <w:t xml:space="preserve">are </w:t>
      </w:r>
      <w:r w:rsidR="00D47003">
        <w:t xml:space="preserve">presented in </w:t>
      </w:r>
      <w:r>
        <w:t xml:space="preserve">Figures </w:t>
      </w:r>
      <w:r w:rsidRPr="00257AC1">
        <w:rPr>
          <w:highlight w:val="yellow"/>
        </w:rPr>
        <w:t>5*</w:t>
      </w:r>
      <w:r>
        <w:t xml:space="preserve"> and </w:t>
      </w:r>
      <w:r w:rsidRPr="00257AC1">
        <w:rPr>
          <w:highlight w:val="yellow"/>
        </w:rPr>
        <w:t>6*</w:t>
      </w:r>
      <w:r w:rsidR="004D27F1">
        <w:t xml:space="preserve"> and </w:t>
      </w:r>
      <w:r w:rsidR="00C463FC">
        <w:t>T</w:t>
      </w:r>
      <w:r w:rsidR="00C77463">
        <w:t xml:space="preserve">ables </w:t>
      </w:r>
      <w:r w:rsidR="00C77463" w:rsidRPr="00257AC1">
        <w:rPr>
          <w:highlight w:val="yellow"/>
        </w:rPr>
        <w:t>2*</w:t>
      </w:r>
      <w:r w:rsidR="00C77463">
        <w:t xml:space="preserve"> and </w:t>
      </w:r>
      <w:r w:rsidR="00C77463" w:rsidRPr="00257AC1">
        <w:rPr>
          <w:highlight w:val="yellow"/>
        </w:rPr>
        <w:t>3</w:t>
      </w:r>
      <w:r w:rsidR="00C77463">
        <w:t xml:space="preserve">*. </w:t>
      </w:r>
      <w:r w:rsidR="00FE602C">
        <w:t xml:space="preserve">A </w:t>
      </w:r>
      <w:r w:rsidR="00DB7B7F">
        <w:t xml:space="preserve">brief </w:t>
      </w:r>
      <w:r w:rsidR="00FE602C">
        <w:t xml:space="preserve">summary </w:t>
      </w:r>
      <w:r w:rsidR="004363BA">
        <w:t xml:space="preserve">for the stock </w:t>
      </w:r>
      <w:r w:rsidR="00FE602C">
        <w:t xml:space="preserve">is in </w:t>
      </w:r>
      <w:commentRangeStart w:id="10"/>
      <w:r w:rsidR="00FE602C">
        <w:t>T</w:t>
      </w:r>
      <w:commentRangeEnd w:id="10"/>
      <w:r w:rsidR="00E241AF">
        <w:rPr>
          <w:rStyle w:val="CommentReference"/>
        </w:rPr>
        <w:commentReference w:id="10"/>
      </w:r>
      <w:r w:rsidR="00FE602C">
        <w:t xml:space="preserve">able </w:t>
      </w:r>
      <w:r w:rsidR="00AE45FA">
        <w:rPr>
          <w:highlight w:val="yellow"/>
        </w:rPr>
        <w:t>*</w:t>
      </w:r>
      <w:r w:rsidR="00FE602C" w:rsidRPr="00E241AF">
        <w:rPr>
          <w:highlight w:val="yellow"/>
        </w:rPr>
        <w:t>*</w:t>
      </w:r>
      <w:r w:rsidR="004363BA">
        <w:rPr>
          <w:highlight w:val="yellow"/>
        </w:rPr>
        <w:t>.</w:t>
      </w:r>
      <w:r w:rsidR="00FE602C">
        <w:t xml:space="preserve"> </w:t>
      </w:r>
      <w:r w:rsidR="004D27F1">
        <w:t xml:space="preserve">The proportion of these samples in each gear type may fluctuate through time and by area (Figures </w:t>
      </w:r>
      <w:r w:rsidR="004D27F1" w:rsidRPr="00257AC1">
        <w:rPr>
          <w:highlight w:val="yellow"/>
        </w:rPr>
        <w:t>5*</w:t>
      </w:r>
      <w:r w:rsidR="004D27F1">
        <w:t xml:space="preserve"> and </w:t>
      </w:r>
      <w:r w:rsidR="004D27F1" w:rsidRPr="00257AC1">
        <w:rPr>
          <w:highlight w:val="yellow"/>
        </w:rPr>
        <w:t>6*</w:t>
      </w:r>
      <w:r w:rsidR="004D27F1">
        <w:t xml:space="preserve">; Tables </w:t>
      </w:r>
      <w:r w:rsidR="004D27F1" w:rsidRPr="00257AC1">
        <w:rPr>
          <w:highlight w:val="yellow"/>
        </w:rPr>
        <w:t>2*</w:t>
      </w:r>
      <w:r w:rsidR="004D27F1">
        <w:t xml:space="preserve"> and </w:t>
      </w:r>
      <w:r w:rsidR="004D27F1" w:rsidRPr="00257AC1">
        <w:rPr>
          <w:highlight w:val="yellow"/>
        </w:rPr>
        <w:t>3*</w:t>
      </w:r>
      <w:r w:rsidR="004D27F1">
        <w:t xml:space="preserve">). </w:t>
      </w:r>
      <w:r>
        <w:t xml:space="preserve">The </w:t>
      </w:r>
      <w:r w:rsidR="004D27F1">
        <w:t xml:space="preserve">count of lengths and otoliths can be used with the </w:t>
      </w:r>
      <w:r w:rsidR="00FF3E5F">
        <w:t xml:space="preserve">catch to </w:t>
      </w:r>
      <w:r>
        <w:t>evaluate</w:t>
      </w:r>
      <w:r w:rsidR="00FF3E5F">
        <w:t xml:space="preserve"> the sampling rate</w:t>
      </w:r>
      <w:r w:rsidR="004D27F1">
        <w:t>,</w:t>
      </w:r>
      <w:r w:rsidR="00FF3E5F">
        <w:t xml:space="preserve"> by dividing the number of</w:t>
      </w:r>
      <w:r>
        <w:t xml:space="preserve"> lengths or otoliths</w:t>
      </w:r>
      <w:r w:rsidR="00FF3E5F">
        <w:t xml:space="preserve"> by the c</w:t>
      </w:r>
      <w:r>
        <w:t>atch</w:t>
      </w:r>
      <w:r w:rsidR="00F51287">
        <w:t xml:space="preserve"> (e.g., lengths/mt)</w:t>
      </w:r>
      <w:r w:rsidR="00EA6FE0">
        <w:t xml:space="preserve"> (Figures </w:t>
      </w:r>
      <w:r w:rsidR="00EA6FE0" w:rsidRPr="00257AC1">
        <w:rPr>
          <w:highlight w:val="yellow"/>
        </w:rPr>
        <w:t>7*</w:t>
      </w:r>
      <w:r w:rsidR="00EA6FE0">
        <w:t xml:space="preserve"> and </w:t>
      </w:r>
      <w:r w:rsidR="00EA6FE0" w:rsidRPr="00257AC1">
        <w:rPr>
          <w:highlight w:val="yellow"/>
        </w:rPr>
        <w:t>8*</w:t>
      </w:r>
      <w:r w:rsidR="00FF3E5F">
        <w:t>, respectfully</w:t>
      </w:r>
      <w:r w:rsidR="00EA6FE0">
        <w:t>)</w:t>
      </w:r>
      <w:r>
        <w:t xml:space="preserve">. </w:t>
      </w:r>
      <w:r w:rsidR="00996E38">
        <w:t>This rate can be used to evaluate if the absolute</w:t>
      </w:r>
      <w:r w:rsidR="00DB7B7F">
        <w:t xml:space="preserve"> number of</w:t>
      </w:r>
      <w:r w:rsidR="00996E38">
        <w:t xml:space="preserve"> biological samples ha</w:t>
      </w:r>
      <w:r w:rsidR="00DB7B7F">
        <w:t xml:space="preserve">s </w:t>
      </w:r>
      <w:r w:rsidR="00996E38">
        <w:t>changed</w:t>
      </w:r>
      <w:r>
        <w:t xml:space="preserve"> </w:t>
      </w:r>
      <w:r w:rsidR="00DB7B7F">
        <w:t xml:space="preserve">in line with </w:t>
      </w:r>
      <w:r w:rsidR="00996E38">
        <w:t>the</w:t>
      </w:r>
      <w:r>
        <w:t xml:space="preserve"> rate of</w:t>
      </w:r>
      <w:r w:rsidR="00996E38">
        <w:t xml:space="preserve"> sampling. For example, the number of lengths collected </w:t>
      </w:r>
      <w:r w:rsidR="00F51287">
        <w:t>could be decreasing over time, but if the catch is also decreasing the rate may be stable.</w:t>
      </w:r>
      <w:r w:rsidR="004363BA">
        <w:t xml:space="preserve"> </w:t>
      </w:r>
      <w:r w:rsidR="00115C9D">
        <w:t xml:space="preserve">In Figure </w:t>
      </w:r>
      <w:r w:rsidR="00115C9D" w:rsidRPr="001F7B6B">
        <w:rPr>
          <w:highlight w:val="yellow"/>
        </w:rPr>
        <w:t>10*</w:t>
      </w:r>
      <w:r w:rsidR="00115C9D">
        <w:t xml:space="preserve"> the </w:t>
      </w:r>
      <w:r w:rsidR="00FA4124">
        <w:t xml:space="preserve">proportion of </w:t>
      </w:r>
      <w:r w:rsidR="00115C9D">
        <w:t>catch observed using EM</w:t>
      </w:r>
      <w:r w:rsidR="00EE5B6B">
        <w:t xml:space="preserve"> (EM mt/total catch mt) </w:t>
      </w:r>
      <w:r w:rsidR="00115C9D">
        <w:t xml:space="preserve">is plotted alongside the sampling rate of lengths (lengths/mt), which </w:t>
      </w:r>
      <w:r w:rsidR="00EE5B6B">
        <w:t>cannot be collected with only EM.</w:t>
      </w:r>
      <w:r w:rsidR="00525317">
        <w:t xml:space="preserve"> </w:t>
      </w:r>
    </w:p>
    <w:p w14:paraId="2F1186E7" w14:textId="77777777" w:rsidR="001461C6" w:rsidRDefault="00103C92">
      <w:pPr>
        <w:pStyle w:val="Heading1"/>
      </w:pPr>
      <w:bookmarkStart w:id="11" w:name="tables"/>
      <w:bookmarkEnd w:id="5"/>
      <w:r>
        <w:lastRenderedPageBreak/>
        <w:t>Tables</w:t>
      </w:r>
    </w:p>
    <w:p w14:paraId="4E710B9B" w14:textId="77777777" w:rsidR="001461C6" w:rsidRDefault="00103C92">
      <w:pPr>
        <w:keepNext/>
        <w:pBdr>
          <w:top w:val="none" w:sz="0" w:space="0" w:color="000000"/>
          <w:left w:val="none" w:sz="0" w:space="0" w:color="000000"/>
          <w:bottom w:val="none" w:sz="0" w:space="0" w:color="000000"/>
          <w:right w:val="none" w:sz="0" w:space="0" w:color="000000"/>
        </w:pBdr>
        <w:spacing w:before="60" w:after="60"/>
        <w:ind w:left="60" w:right="60"/>
        <w:jc w:val="center"/>
      </w:pPr>
      <w:r>
        <w:t xml:space="preserve">Table </w:t>
      </w:r>
      <w:proofErr w:type="gramStart"/>
      <w:r>
        <w:t>19.A.</w:t>
      </w:r>
      <w:proofErr w:type="gramEnd"/>
      <w:r>
        <w:t>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1461C6" w14:paraId="7A87316C"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D722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Area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B105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BF319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NPT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F944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POT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492B6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HAL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13221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PTR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019C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JIG</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AF6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Sum</w:t>
            </w:r>
          </w:p>
        </w:tc>
      </w:tr>
      <w:tr w:rsidR="001461C6" w14:paraId="06E8239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FF37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35F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1ADC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57B5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9D22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937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F433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3295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4DE1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1,082</w:t>
            </w:r>
          </w:p>
        </w:tc>
      </w:tr>
      <w:tr w:rsidR="001461C6" w14:paraId="5F2F2C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B3E6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53B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B478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BB3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E583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BE54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2C8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0754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813</w:t>
            </w:r>
          </w:p>
        </w:tc>
      </w:tr>
      <w:tr w:rsidR="001461C6" w14:paraId="1E514F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689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6AD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AABC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DB9B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A0D4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B3F7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DC12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876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422</w:t>
            </w:r>
          </w:p>
        </w:tc>
      </w:tr>
      <w:tr w:rsidR="001461C6" w14:paraId="17BA134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0B0A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54CA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9C08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B3D8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4390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C012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1A6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0A3D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340</w:t>
            </w:r>
          </w:p>
        </w:tc>
      </w:tr>
      <w:tr w:rsidR="001461C6" w14:paraId="5B6AD27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31A4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3330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9D10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52E4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CEB6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FB33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6AC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EC6B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588</w:t>
            </w:r>
          </w:p>
        </w:tc>
      </w:tr>
      <w:tr w:rsidR="001461C6" w14:paraId="18F1F3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0E7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95A7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FAD3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F7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B344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1B43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B070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8A29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664</w:t>
            </w:r>
          </w:p>
        </w:tc>
      </w:tr>
      <w:tr w:rsidR="001461C6" w14:paraId="512789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C4A9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52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65B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88EF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1108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364C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20E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4CB4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663</w:t>
            </w:r>
          </w:p>
        </w:tc>
      </w:tr>
      <w:tr w:rsidR="001461C6" w14:paraId="0C133A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A803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E83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7A3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9F7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76C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1721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2290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CE17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1,232</w:t>
            </w:r>
          </w:p>
        </w:tc>
      </w:tr>
      <w:tr w:rsidR="001461C6" w14:paraId="7B78D2A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99C9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8305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2F58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350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B21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D328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CBD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0228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1,578</w:t>
            </w:r>
          </w:p>
        </w:tc>
      </w:tr>
      <w:tr w:rsidR="001461C6" w14:paraId="7DA364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653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B085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C9F1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18B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EF88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051A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8E64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381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2,230</w:t>
            </w:r>
          </w:p>
        </w:tc>
      </w:tr>
      <w:tr w:rsidR="001461C6" w14:paraId="0558DD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797B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4998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1C90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C7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E5E9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0578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A62C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C67D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635</w:t>
            </w:r>
          </w:p>
        </w:tc>
      </w:tr>
      <w:tr w:rsidR="001461C6" w14:paraId="0B7255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5BA3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68F6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822B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84DB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B89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923B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D2DC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117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314</w:t>
            </w:r>
          </w:p>
        </w:tc>
      </w:tr>
      <w:tr w:rsidR="001461C6" w14:paraId="4F101F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F9D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E1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B418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D9EA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B3E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C83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94A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4E0C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210</w:t>
            </w:r>
          </w:p>
        </w:tc>
      </w:tr>
      <w:tr w:rsidR="001461C6" w14:paraId="425DA3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2A56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6A0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FB5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3E57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04E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6FEA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3A2A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2FE9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531</w:t>
            </w:r>
          </w:p>
        </w:tc>
      </w:tr>
      <w:tr w:rsidR="001461C6" w14:paraId="339633B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C912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B3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EF6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B9E0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95BB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03CB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726E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B681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1,150</w:t>
            </w:r>
          </w:p>
        </w:tc>
      </w:tr>
      <w:tr w:rsidR="001461C6" w14:paraId="7CF77D1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A039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9709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1CA9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5EC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92F4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8B1C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157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8EE3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1,536</w:t>
            </w:r>
          </w:p>
        </w:tc>
      </w:tr>
      <w:tr w:rsidR="001461C6" w14:paraId="7551D3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77FC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B33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E135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63C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4807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1F6A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3EA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EB8B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3,162</w:t>
            </w:r>
          </w:p>
        </w:tc>
      </w:tr>
      <w:tr w:rsidR="001461C6" w14:paraId="27D0538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009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0695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52CA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FEA8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5E6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746C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29EC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F0E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5,329</w:t>
            </w:r>
          </w:p>
        </w:tc>
      </w:tr>
      <w:tr w:rsidR="001461C6" w14:paraId="27F1286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1A09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A70F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C588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CC7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883D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789A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8B9B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A5A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4,169</w:t>
            </w:r>
          </w:p>
        </w:tc>
      </w:tr>
      <w:tr w:rsidR="001461C6" w14:paraId="1E1E88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89D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DE17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371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17BA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1405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CE89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3FD8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172D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5,516</w:t>
            </w:r>
          </w:p>
        </w:tc>
      </w:tr>
      <w:tr w:rsidR="001461C6" w14:paraId="36DCA72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3084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48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115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CE4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554A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0DA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216C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109A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1,358</w:t>
            </w:r>
          </w:p>
        </w:tc>
      </w:tr>
      <w:tr w:rsidR="001461C6" w14:paraId="3153A39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49E2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490C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85E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5A83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24A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DD2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0F40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EF9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1,194</w:t>
            </w:r>
          </w:p>
        </w:tc>
      </w:tr>
      <w:tr w:rsidR="001461C6" w14:paraId="7686195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88FC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lastRenderedPageBreak/>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0CC0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F7FB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31CE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445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3DFC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CCB6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2C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998</w:t>
            </w:r>
          </w:p>
        </w:tc>
      </w:tr>
      <w:tr w:rsidR="001461C6" w14:paraId="317874B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753B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321A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E771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B26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8016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AE85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0519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6A44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1,052</w:t>
            </w:r>
          </w:p>
        </w:tc>
      </w:tr>
      <w:tr w:rsidR="001461C6" w14:paraId="715C556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3145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D80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1B4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51B2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63C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3EDD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8001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8218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1,181</w:t>
            </w:r>
          </w:p>
        </w:tc>
      </w:tr>
      <w:tr w:rsidR="001461C6" w14:paraId="51A08F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5EE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652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3A6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1B7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992B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ECD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2D73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6D89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1,389</w:t>
            </w:r>
          </w:p>
        </w:tc>
      </w:tr>
      <w:tr w:rsidR="001461C6" w14:paraId="005695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796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15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261D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8E1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3F04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AB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6F2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17D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1,533</w:t>
            </w:r>
          </w:p>
        </w:tc>
      </w:tr>
      <w:tr w:rsidR="001461C6" w14:paraId="1E5CB9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0C5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D562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ED1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F0B7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FEC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58EE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FF4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51C5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1,462</w:t>
            </w:r>
          </w:p>
        </w:tc>
      </w:tr>
      <w:tr w:rsidR="001461C6" w14:paraId="4D35143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0CDE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80E5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811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20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23F7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A39D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8CA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5BF3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1,994</w:t>
            </w:r>
          </w:p>
        </w:tc>
      </w:tr>
      <w:tr w:rsidR="001461C6" w14:paraId="06066C4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66D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6812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69FE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0FA7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5A52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EE2E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28D4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3D2B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3,001</w:t>
            </w:r>
          </w:p>
        </w:tc>
      </w:tr>
      <w:tr w:rsidR="001461C6" w14:paraId="565FDF1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3A3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70D7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BE6D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CB4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E07B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4,527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9C60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FB5C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004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5,187</w:t>
            </w:r>
          </w:p>
        </w:tc>
      </w:tr>
      <w:tr w:rsidR="001461C6" w14:paraId="7283BE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E132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8A6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552B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E5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35F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8A63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E286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10B1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4,736</w:t>
            </w:r>
          </w:p>
        </w:tc>
      </w:tr>
      <w:tr w:rsidR="001461C6" w14:paraId="7AD3D7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E74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BE7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D0C5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E54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6DF2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B05D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B64C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895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4,626</w:t>
            </w:r>
          </w:p>
        </w:tc>
      </w:tr>
      <w:tr w:rsidR="001461C6" w14:paraId="4C5F8C0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C24D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3A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2A8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CD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4F6C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0B1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4C4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997C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4,195</w:t>
            </w:r>
          </w:p>
        </w:tc>
      </w:tr>
      <w:tr w:rsidR="001461C6" w14:paraId="2150F32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C866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CA8F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A97C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E29F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C3C0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694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E37E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26C4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4,838</w:t>
            </w:r>
          </w:p>
        </w:tc>
      </w:tr>
      <w:tr w:rsidR="001461C6" w14:paraId="27E2FF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DEA3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E931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077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2255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802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33FB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2AB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77E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5,778</w:t>
            </w:r>
          </w:p>
        </w:tc>
      </w:tr>
      <w:tr w:rsidR="001461C6" w14:paraId="31A9CD1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B893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58C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A59D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5246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A4D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2,701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9A3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A450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A37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6,280</w:t>
            </w:r>
          </w:p>
        </w:tc>
      </w:tr>
      <w:tr w:rsidR="001461C6" w14:paraId="1C0B61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EDD4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BBD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76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3B8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223D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52C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BAB7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EBB1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6,041</w:t>
            </w:r>
          </w:p>
        </w:tc>
      </w:tr>
      <w:tr w:rsidR="001461C6" w14:paraId="52930FC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AF7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C232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E2F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ECF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7DEE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F8DD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1ABA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3F0A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7,325</w:t>
            </w:r>
          </w:p>
        </w:tc>
      </w:tr>
      <w:tr w:rsidR="001461C6" w14:paraId="0ADBDF8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217F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E5F8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C78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AB88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5,899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5B9C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03F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64AE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3C1B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8,178</w:t>
            </w:r>
          </w:p>
        </w:tc>
      </w:tr>
      <w:tr w:rsidR="001461C6" w14:paraId="77974E6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BFC0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E0F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3AC6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3C6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072C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0F26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0EBC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31E1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2,102</w:t>
            </w:r>
          </w:p>
        </w:tc>
      </w:tr>
      <w:tr w:rsidR="001461C6" w14:paraId="61A14A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76F4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5CB7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C778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E71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81DC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BD6A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7943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D2AD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1,671</w:t>
            </w:r>
          </w:p>
        </w:tc>
      </w:tr>
      <w:tr w:rsidR="001461C6" w14:paraId="5C22A84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1387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063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86ED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14C6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DEA6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583F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CCA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F18A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1,866</w:t>
            </w:r>
          </w:p>
        </w:tc>
      </w:tr>
      <w:tr w:rsidR="001461C6" w14:paraId="0942FC7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E4FD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866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5159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9762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78B0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CFD2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8C62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22E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1,651</w:t>
            </w:r>
          </w:p>
        </w:tc>
      </w:tr>
      <w:tr w:rsidR="001461C6" w14:paraId="3E8AF7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C47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D3DD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B77F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6246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F96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FC3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D467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6085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1,694</w:t>
            </w:r>
          </w:p>
        </w:tc>
      </w:tr>
      <w:tr w:rsidR="001461C6" w14:paraId="02F054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77AB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A99A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4EB0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9BCE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0640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920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0B9C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A52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1,861</w:t>
            </w:r>
          </w:p>
        </w:tc>
      </w:tr>
      <w:tr w:rsidR="001461C6" w14:paraId="6CA5DF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7C8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CC3B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ADC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2850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6350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E60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903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92A3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1,802</w:t>
            </w:r>
          </w:p>
        </w:tc>
      </w:tr>
      <w:tr w:rsidR="001461C6" w14:paraId="2D8ECF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318A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lastRenderedPageBreak/>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CC1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6E5B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DF3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E1D1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F81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0E7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37D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1,835</w:t>
            </w:r>
          </w:p>
        </w:tc>
      </w:tr>
      <w:tr w:rsidR="001461C6" w14:paraId="20111D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42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31B9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49B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6036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DB3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25F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9673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9BE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2,329</w:t>
            </w:r>
          </w:p>
        </w:tc>
      </w:tr>
      <w:tr w:rsidR="001461C6" w14:paraId="6B82A5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6E7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EFA4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4E66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7475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E91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5B1B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02A6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67DB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2,743</w:t>
            </w:r>
          </w:p>
        </w:tc>
      </w:tr>
      <w:tr w:rsidR="001461C6" w14:paraId="51F24B2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0C4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9A8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2734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42A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F563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234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9C0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6CA0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3,246</w:t>
            </w:r>
          </w:p>
        </w:tc>
      </w:tr>
      <w:tr w:rsidR="001461C6" w14:paraId="16D8E4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B2AA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04E0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EBBC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F16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B7DF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924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817D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8A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2,817</w:t>
            </w:r>
          </w:p>
        </w:tc>
      </w:tr>
      <w:tr w:rsidR="001461C6" w14:paraId="5A9AF0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881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FC84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112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6CCF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286A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4D43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D2AA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9194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2,811</w:t>
            </w:r>
          </w:p>
        </w:tc>
      </w:tr>
      <w:tr w:rsidR="001461C6" w14:paraId="71320E9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15A0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66A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AA29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C2E8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2E42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7EC4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07BD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CDB3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2,455</w:t>
            </w:r>
          </w:p>
        </w:tc>
      </w:tr>
      <w:tr w:rsidR="001461C6" w14:paraId="752E16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59EC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8101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DB16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542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42BE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667A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9CC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5398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2,816</w:t>
            </w:r>
          </w:p>
        </w:tc>
      </w:tr>
      <w:tr w:rsidR="001461C6" w14:paraId="07D689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D162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8B19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91C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F4C8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854C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824F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DE73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B6B7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3,019</w:t>
            </w:r>
          </w:p>
        </w:tc>
      </w:tr>
      <w:tr w:rsidR="001461C6" w14:paraId="198F45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227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0EA0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04F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1B1C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DF9A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F7E1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627C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DA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3,113</w:t>
            </w:r>
          </w:p>
        </w:tc>
      </w:tr>
      <w:tr w:rsidR="001461C6" w14:paraId="2C0D2B0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865D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73DA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4D5A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56B6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C1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12ED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347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5F1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3,137</w:t>
            </w:r>
          </w:p>
        </w:tc>
      </w:tr>
      <w:tr w:rsidR="001461C6" w14:paraId="74AC6F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9A44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0431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702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DFEE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8E99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6217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FBE3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1C70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3,872</w:t>
            </w:r>
          </w:p>
        </w:tc>
      </w:tr>
      <w:tr w:rsidR="001461C6" w14:paraId="1D89B851"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BDDB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E6B47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5148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1C28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2,998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60B1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36A2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8C45E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3037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5,219</w:t>
            </w:r>
          </w:p>
        </w:tc>
      </w:tr>
    </w:tbl>
    <w:p w14:paraId="4770B01A" w14:textId="77777777" w:rsidR="001461C6" w:rsidRDefault="00103C92">
      <w:r>
        <w:br w:type="page"/>
      </w:r>
    </w:p>
    <w:p w14:paraId="4920A385" w14:textId="180C48A2" w:rsidR="001461C6" w:rsidRDefault="00103C92">
      <w:pPr>
        <w:keepNext/>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1461C6" w14:paraId="5C878271"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2E09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2F21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F803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NPT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85B37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HAL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1AF2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POT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E9080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PTR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E558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Sum</w:t>
            </w:r>
          </w:p>
        </w:tc>
      </w:tr>
      <w:tr w:rsidR="001461C6" w14:paraId="3FBC7BA8"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41F9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CA4F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1920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67B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9D2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82B4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0B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4,157</w:t>
            </w:r>
          </w:p>
        </w:tc>
      </w:tr>
      <w:tr w:rsidR="001461C6" w14:paraId="4E38B7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0C26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E081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90FB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C52D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2016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BBDD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E54D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4,879</w:t>
            </w:r>
          </w:p>
        </w:tc>
      </w:tr>
      <w:tr w:rsidR="001461C6" w14:paraId="5AB9E3C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235E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EDF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7A06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1656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D41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D34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1DF8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3,822</w:t>
            </w:r>
          </w:p>
        </w:tc>
      </w:tr>
      <w:tr w:rsidR="001461C6" w14:paraId="4797B9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8AE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3A7D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9BAB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DF3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A2DA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6619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ADCD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1,704</w:t>
            </w:r>
          </w:p>
        </w:tc>
      </w:tr>
      <w:tr w:rsidR="001461C6" w14:paraId="32844C4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85B6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746A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2C0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C5E6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E53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036F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896F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1,956</w:t>
            </w:r>
          </w:p>
        </w:tc>
      </w:tr>
      <w:tr w:rsidR="001461C6" w14:paraId="6ECA9A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F5C1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CDAD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32C1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2F9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2B94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9F24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EE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1,878</w:t>
            </w:r>
          </w:p>
        </w:tc>
      </w:tr>
      <w:tr w:rsidR="001461C6" w14:paraId="06DA17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F03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9089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023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FBE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E915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A1DF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BFCB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610</w:t>
            </w:r>
          </w:p>
        </w:tc>
      </w:tr>
      <w:tr w:rsidR="001461C6" w14:paraId="0BB98C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27B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971B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CADF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B65F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401F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018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472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1,553</w:t>
            </w:r>
          </w:p>
        </w:tc>
      </w:tr>
      <w:tr w:rsidR="001461C6" w14:paraId="27BC511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8062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0A61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0825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62AF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AFEE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1AE1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0C82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4,326</w:t>
            </w:r>
          </w:p>
        </w:tc>
      </w:tr>
      <w:tr w:rsidR="001461C6" w14:paraId="2CB0C3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0E5E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FDDD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ECA7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9072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1C3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400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7C15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5,089</w:t>
            </w:r>
          </w:p>
        </w:tc>
      </w:tr>
      <w:tr w:rsidR="001461C6" w14:paraId="59CC09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56FB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B6ED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7D9C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F04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FA73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F766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EDF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704</w:t>
            </w:r>
          </w:p>
        </w:tc>
      </w:tr>
      <w:tr w:rsidR="001461C6" w14:paraId="1F90A6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EEF9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D38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1505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B85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15A3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EE43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5217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419</w:t>
            </w:r>
          </w:p>
        </w:tc>
      </w:tr>
      <w:tr w:rsidR="001461C6" w14:paraId="2E33AA1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7841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2B30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B037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941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C4E9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EDA5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AB7A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371</w:t>
            </w:r>
          </w:p>
        </w:tc>
      </w:tr>
      <w:tr w:rsidR="001461C6" w14:paraId="399F33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08E2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9E2D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B4F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C280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941E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22A5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F02E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1,113</w:t>
            </w:r>
          </w:p>
        </w:tc>
      </w:tr>
      <w:tr w:rsidR="001461C6" w14:paraId="410616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F6DC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399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EE9A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DBA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6492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2083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1B05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2,502</w:t>
            </w:r>
          </w:p>
        </w:tc>
      </w:tr>
      <w:tr w:rsidR="001461C6" w14:paraId="01BC79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D94C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0E3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70CA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CB6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3FD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4483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3700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3,098</w:t>
            </w:r>
          </w:p>
        </w:tc>
      </w:tr>
      <w:tr w:rsidR="001461C6" w14:paraId="03A9BF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AA7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CFD1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5F0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4C78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83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9BB7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88DE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1,408</w:t>
            </w:r>
          </w:p>
        </w:tc>
      </w:tr>
      <w:tr w:rsidR="001461C6" w14:paraId="6AFC34D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4A01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F818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80D3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F477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E70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C5A2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7,626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1C0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9,987</w:t>
            </w:r>
          </w:p>
        </w:tc>
      </w:tr>
      <w:tr w:rsidR="001461C6" w14:paraId="653D6F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4FC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9BA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2048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4903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DCB1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5699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12BE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6,783</w:t>
            </w:r>
          </w:p>
        </w:tc>
      </w:tr>
      <w:tr w:rsidR="001461C6" w14:paraId="0526B77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6431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7957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D586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8E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EDDC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FF6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82F2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7,596</w:t>
            </w:r>
          </w:p>
        </w:tc>
      </w:tr>
      <w:tr w:rsidR="001461C6" w14:paraId="3B03045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8CE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F3BA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F74C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596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28D1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D94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ACFC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3,679</w:t>
            </w:r>
          </w:p>
        </w:tc>
      </w:tr>
      <w:tr w:rsidR="001461C6" w14:paraId="440FCD8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9D2F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66B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510D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DA1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2002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2F5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ED00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3,066</w:t>
            </w:r>
          </w:p>
        </w:tc>
      </w:tr>
      <w:tr w:rsidR="001461C6" w14:paraId="7BC0DEE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68D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FE8A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775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7CCD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A79E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42B7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3B70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2,230</w:t>
            </w:r>
          </w:p>
        </w:tc>
      </w:tr>
      <w:tr w:rsidR="001461C6" w14:paraId="7133A5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53F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39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4215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0FA2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A60D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354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5A83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2,255</w:t>
            </w:r>
          </w:p>
        </w:tc>
      </w:tr>
      <w:tr w:rsidR="001461C6" w14:paraId="1F70983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26C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CD8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2535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517B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C785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2654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4E27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1,219</w:t>
            </w:r>
          </w:p>
        </w:tc>
      </w:tr>
      <w:tr w:rsidR="001461C6" w14:paraId="664924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C5D8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D054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0F4C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A2FC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8EB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5E64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D00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1,876</w:t>
            </w:r>
          </w:p>
        </w:tc>
      </w:tr>
      <w:tr w:rsidR="001461C6" w14:paraId="22FE59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C6C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091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F67F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503F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5F74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BD20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41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2,901</w:t>
            </w:r>
          </w:p>
        </w:tc>
      </w:tr>
      <w:tr w:rsidR="001461C6" w14:paraId="377711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012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800C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3901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A9C9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714F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C311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3B51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1,520</w:t>
            </w:r>
          </w:p>
        </w:tc>
      </w:tr>
      <w:tr w:rsidR="001461C6" w14:paraId="04D736F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BA13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3A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C098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6D5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4FC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3B3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38AF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1,433</w:t>
            </w:r>
          </w:p>
        </w:tc>
      </w:tr>
      <w:tr w:rsidR="001461C6" w14:paraId="3CD222D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3962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3ADB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BCF4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C689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4EB0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94FA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1608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4,479</w:t>
            </w:r>
          </w:p>
        </w:tc>
      </w:tr>
      <w:tr w:rsidR="001461C6" w14:paraId="314C540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F8AA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7F8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58F0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DA8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5,787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59A6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22DB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022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8,483</w:t>
            </w:r>
          </w:p>
        </w:tc>
      </w:tr>
      <w:tr w:rsidR="001461C6" w14:paraId="441B72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83C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776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EA6C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0144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C8E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E2E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EA1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12,694</w:t>
            </w:r>
          </w:p>
        </w:tc>
      </w:tr>
      <w:tr w:rsidR="001461C6" w14:paraId="545C492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A60C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EE87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9E08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82C3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5B75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656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BB42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13,523</w:t>
            </w:r>
          </w:p>
        </w:tc>
      </w:tr>
      <w:tr w:rsidR="001461C6" w14:paraId="58AB98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AA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7CC4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468C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481E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8F63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F17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DB59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9,133</w:t>
            </w:r>
          </w:p>
        </w:tc>
      </w:tr>
      <w:tr w:rsidR="001461C6" w14:paraId="5C87A01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087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21BF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87C0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BA89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030C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B2BE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74A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7,565</w:t>
            </w:r>
          </w:p>
        </w:tc>
      </w:tr>
      <w:tr w:rsidR="001461C6" w14:paraId="77621E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5EE4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2AB5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37C5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489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4,923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E3A1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78CE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454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8,862</w:t>
            </w:r>
          </w:p>
        </w:tc>
      </w:tr>
      <w:tr w:rsidR="001461C6" w14:paraId="61EABD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50E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A727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93E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3E56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5,486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4389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CF8F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6EC7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8,851</w:t>
            </w:r>
          </w:p>
        </w:tc>
      </w:tr>
      <w:tr w:rsidR="001461C6" w14:paraId="1A2602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BB55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8AA1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1116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DA2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010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867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848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6,298</w:t>
            </w:r>
          </w:p>
        </w:tc>
      </w:tr>
      <w:tr w:rsidR="001461C6" w14:paraId="5F8FB1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C81F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3B2F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537F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2072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609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83F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BE2F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10,396</w:t>
            </w:r>
          </w:p>
        </w:tc>
      </w:tr>
      <w:tr w:rsidR="001461C6" w14:paraId="307E28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2BF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ED87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399E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48F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C9E6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555C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930B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9,970</w:t>
            </w:r>
          </w:p>
        </w:tc>
      </w:tr>
      <w:tr w:rsidR="001461C6" w14:paraId="1F36E4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C6DF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357C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25D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86E8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4B91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C5EF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41B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1,595</w:t>
            </w:r>
          </w:p>
        </w:tc>
      </w:tr>
      <w:tr w:rsidR="001461C6" w14:paraId="44BD2A2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F503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4E4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C9B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5577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2B9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7A10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8E9C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2,150</w:t>
            </w:r>
          </w:p>
        </w:tc>
      </w:tr>
      <w:tr w:rsidR="001461C6" w14:paraId="3BAEB3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79A4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6436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577D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2C19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222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F443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132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3,598</w:t>
            </w:r>
          </w:p>
        </w:tc>
      </w:tr>
      <w:tr w:rsidR="001461C6" w14:paraId="0450E0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9CB2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2EC7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6302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08D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7C9F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B239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0B65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1,729</w:t>
            </w:r>
          </w:p>
        </w:tc>
      </w:tr>
      <w:tr w:rsidR="001461C6" w14:paraId="630E921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623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0965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BDA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F7EC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046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5579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AE2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1,771</w:t>
            </w:r>
          </w:p>
        </w:tc>
      </w:tr>
      <w:tr w:rsidR="001461C6" w14:paraId="7AEB2D7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65AB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3BFD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3FB1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3921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8712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A5F5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ECA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2,316</w:t>
            </w:r>
          </w:p>
        </w:tc>
      </w:tr>
      <w:tr w:rsidR="001461C6" w14:paraId="25B071B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BF89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B66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8DA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99F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FE0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88C0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121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3,607</w:t>
            </w:r>
          </w:p>
        </w:tc>
      </w:tr>
      <w:tr w:rsidR="001461C6" w14:paraId="4BC0DB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81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7592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3DF9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AD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AF4F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4240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8311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1,055</w:t>
            </w:r>
          </w:p>
        </w:tc>
      </w:tr>
      <w:tr w:rsidR="001461C6" w14:paraId="42A1E9A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2962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6BC2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D965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D3D7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622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EADD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0D1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3,339</w:t>
            </w:r>
          </w:p>
        </w:tc>
      </w:tr>
      <w:tr w:rsidR="001461C6" w14:paraId="7BD6BFE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D707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FE23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71EA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05E2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9353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758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8306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1,663</w:t>
            </w:r>
          </w:p>
        </w:tc>
      </w:tr>
      <w:tr w:rsidR="001461C6" w14:paraId="5D173B7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C055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6868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608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19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B44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C4A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967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2,561</w:t>
            </w:r>
          </w:p>
        </w:tc>
      </w:tr>
      <w:tr w:rsidR="001461C6" w14:paraId="544AF4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0D52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E880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FB6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A0CA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4875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B7B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41B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3,630</w:t>
            </w:r>
          </w:p>
        </w:tc>
      </w:tr>
      <w:tr w:rsidR="001461C6" w14:paraId="4D8985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A8B7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4A52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1867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14CD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DAF5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D8C2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5A5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3,507</w:t>
            </w:r>
          </w:p>
        </w:tc>
      </w:tr>
      <w:tr w:rsidR="001461C6" w14:paraId="2D2062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2152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2FD7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2BF2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D38B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527E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9CDC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DA0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2,546</w:t>
            </w:r>
          </w:p>
        </w:tc>
      </w:tr>
      <w:tr w:rsidR="001461C6" w14:paraId="6B8333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52A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CEB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2A3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235A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3D6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53A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9AA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3,911</w:t>
            </w:r>
          </w:p>
        </w:tc>
      </w:tr>
      <w:tr w:rsidR="001461C6" w14:paraId="222CA0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68D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BA8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C5AA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FA14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BC38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6FC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5E4E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2,894</w:t>
            </w:r>
          </w:p>
        </w:tc>
      </w:tr>
      <w:tr w:rsidR="001461C6" w14:paraId="1D51EA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756F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078E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C209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604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C322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DAC8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C27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3,642</w:t>
            </w:r>
          </w:p>
        </w:tc>
      </w:tr>
      <w:tr w:rsidR="001461C6" w14:paraId="0D2405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0FBF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06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2737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5124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BB4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F90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0D0B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1,811</w:t>
            </w:r>
          </w:p>
        </w:tc>
      </w:tr>
      <w:tr w:rsidR="001461C6" w14:paraId="1C9FF40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D679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C320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CB8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5CE3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06B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B80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6A47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7,114</w:t>
            </w:r>
          </w:p>
        </w:tc>
      </w:tr>
      <w:tr w:rsidR="001461C6" w14:paraId="3FD71E09"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143A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6D1D5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0C150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FC01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1,194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98A5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CE520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E9A0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5,611</w:t>
            </w:r>
          </w:p>
        </w:tc>
      </w:tr>
    </w:tbl>
    <w:p w14:paraId="3AA81AE8" w14:textId="77777777" w:rsidR="001461C6" w:rsidRDefault="00103C92">
      <w:r>
        <w:br w:type="page"/>
      </w:r>
    </w:p>
    <w:p w14:paraId="5E1D15BD" w14:textId="77777777" w:rsidR="001461C6" w:rsidRDefault="00103C92">
      <w:pPr>
        <w:keepNext/>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1461C6" w14:paraId="22EA62C2"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7DD3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F1E0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3F43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NPT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0A09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HAL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223F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POT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F216D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PTR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63BA2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Sum</w:t>
            </w:r>
          </w:p>
        </w:tc>
      </w:tr>
      <w:tr w:rsidR="001461C6" w14:paraId="4B9185F9"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837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680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617A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53B7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1,061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795C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ADB8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570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1,064</w:t>
            </w:r>
          </w:p>
        </w:tc>
      </w:tr>
      <w:tr w:rsidR="001461C6" w14:paraId="50F3B7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877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18F5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479D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2C50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B56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7AB3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17BB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651</w:t>
            </w:r>
          </w:p>
        </w:tc>
      </w:tr>
      <w:tr w:rsidR="001461C6" w14:paraId="6F6980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27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6CCE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E1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A27B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3A07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05D4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781B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668</w:t>
            </w:r>
          </w:p>
        </w:tc>
      </w:tr>
      <w:tr w:rsidR="001461C6" w14:paraId="604550B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F7E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C3CB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136D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2406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AF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8D91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CC2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324</w:t>
            </w:r>
          </w:p>
        </w:tc>
      </w:tr>
      <w:tr w:rsidR="001461C6" w14:paraId="2FCE3BB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573A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300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D9E0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345D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AE26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D7EE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B830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273</w:t>
            </w:r>
          </w:p>
        </w:tc>
      </w:tr>
      <w:tr w:rsidR="001461C6" w14:paraId="4FE1F82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6DB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2009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DCCE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A227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90EB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55F8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DFBC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281</w:t>
            </w:r>
          </w:p>
        </w:tc>
      </w:tr>
      <w:tr w:rsidR="001461C6" w14:paraId="111EBF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A0D1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2CA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1D69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231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9FB9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55A4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4EC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90</w:t>
            </w:r>
          </w:p>
        </w:tc>
      </w:tr>
      <w:tr w:rsidR="001461C6" w14:paraId="6E6D50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6852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B3E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BDF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F96E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048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32BA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F38A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222</w:t>
            </w:r>
          </w:p>
        </w:tc>
      </w:tr>
      <w:tr w:rsidR="001461C6" w14:paraId="65AD1E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FBBC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36E2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686B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A260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2437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2E5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272D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609</w:t>
            </w:r>
          </w:p>
        </w:tc>
      </w:tr>
      <w:tr w:rsidR="001461C6" w14:paraId="3ABEAF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2BC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ED24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999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372E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EC3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E555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CCB4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600</w:t>
            </w:r>
          </w:p>
        </w:tc>
      </w:tr>
      <w:tr w:rsidR="001461C6" w14:paraId="3C754C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8988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842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D863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A33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9FCC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433A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EEFE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156</w:t>
            </w:r>
          </w:p>
        </w:tc>
      </w:tr>
      <w:tr w:rsidR="001461C6" w14:paraId="7E9FA0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59D1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8C1E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4155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34A3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5F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64F5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E744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w:t>
            </w:r>
          </w:p>
        </w:tc>
      </w:tr>
      <w:tr w:rsidR="001461C6" w14:paraId="2503ABC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C386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C1F2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5132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CD18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11F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3EAE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6B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w:t>
            </w:r>
          </w:p>
        </w:tc>
      </w:tr>
      <w:tr w:rsidR="001461C6" w14:paraId="60CC251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FA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DD0D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068B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2F2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15EE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2E5C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550D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112</w:t>
            </w:r>
          </w:p>
        </w:tc>
      </w:tr>
      <w:tr w:rsidR="001461C6" w14:paraId="7CC644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8F34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8A1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FA2B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1649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E1F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84F2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1214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332</w:t>
            </w:r>
          </w:p>
        </w:tc>
      </w:tr>
      <w:tr w:rsidR="001461C6" w14:paraId="1AA6890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7684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88D6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EDA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A165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74A0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F497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1C4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473</w:t>
            </w:r>
          </w:p>
        </w:tc>
      </w:tr>
      <w:tr w:rsidR="001461C6" w14:paraId="01ECCE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3FE0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531A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DB43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7CB2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A100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4D8F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47D6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159</w:t>
            </w:r>
          </w:p>
        </w:tc>
      </w:tr>
      <w:tr w:rsidR="001461C6" w14:paraId="26E201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A945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9A35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904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AC7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6BC2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D9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50C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254</w:t>
            </w:r>
          </w:p>
        </w:tc>
      </w:tr>
      <w:tr w:rsidR="001461C6" w14:paraId="396F1E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1176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B7B4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4F06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6FC8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1A1F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FC7B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E884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267</w:t>
            </w:r>
          </w:p>
        </w:tc>
      </w:tr>
      <w:tr w:rsidR="001461C6" w14:paraId="6BD598A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687E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7BE8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4D0D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D218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CD65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7C9A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0FEA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634</w:t>
            </w:r>
          </w:p>
        </w:tc>
      </w:tr>
      <w:tr w:rsidR="001461C6" w14:paraId="4AB4A12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AFD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D7FB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A300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169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B9E2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F9DD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6AF6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677</w:t>
            </w:r>
          </w:p>
        </w:tc>
      </w:tr>
      <w:tr w:rsidR="001461C6" w14:paraId="5598FEA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7CDC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E3F5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16DC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C944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2C3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7C09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4C6B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571</w:t>
            </w:r>
          </w:p>
        </w:tc>
      </w:tr>
      <w:tr w:rsidR="001461C6" w14:paraId="4132822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D224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8FC0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34A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37BE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6444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654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5928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309</w:t>
            </w:r>
          </w:p>
        </w:tc>
      </w:tr>
      <w:tr w:rsidR="001461C6" w14:paraId="14AC0D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7245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9530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3FDD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D7B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EC3F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693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58D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540</w:t>
            </w:r>
          </w:p>
        </w:tc>
      </w:tr>
      <w:tr w:rsidR="001461C6" w14:paraId="6A3559A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8DA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8DB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B933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BB5F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B0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A996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D1AA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196</w:t>
            </w:r>
          </w:p>
        </w:tc>
      </w:tr>
      <w:tr w:rsidR="001461C6" w14:paraId="0635C20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50B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FEF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AB04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890B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5AE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ED566"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D5A1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332</w:t>
            </w:r>
          </w:p>
        </w:tc>
      </w:tr>
      <w:tr w:rsidR="001461C6" w14:paraId="6677024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15DA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5E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8AFC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B663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D236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4BF1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40C4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382</w:t>
            </w:r>
          </w:p>
        </w:tc>
      </w:tr>
      <w:tr w:rsidR="001461C6" w14:paraId="0BD7BF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FA13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83D4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4A51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E2F5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B0C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FD5B"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881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169</w:t>
            </w:r>
          </w:p>
        </w:tc>
      </w:tr>
      <w:tr w:rsidR="001461C6" w14:paraId="334107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DA7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2F7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5FA0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5178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CEE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6989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C22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244</w:t>
            </w:r>
          </w:p>
        </w:tc>
      </w:tr>
      <w:tr w:rsidR="001461C6" w14:paraId="181B57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87F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41E3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7498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D2A1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5ABD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78D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1E35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587</w:t>
            </w:r>
          </w:p>
        </w:tc>
      </w:tr>
      <w:tr w:rsidR="001461C6" w14:paraId="56EA430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C5E1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1E26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920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95BF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517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516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B543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1,407</w:t>
            </w:r>
          </w:p>
        </w:tc>
      </w:tr>
      <w:tr w:rsidR="001461C6" w14:paraId="5F0E3D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A523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C65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516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A16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BA4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368B8"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551C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2,002</w:t>
            </w:r>
          </w:p>
        </w:tc>
      </w:tr>
      <w:tr w:rsidR="001461C6" w14:paraId="62E738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99B0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49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9F98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6471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480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E1CB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1585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2,137</w:t>
            </w:r>
          </w:p>
        </w:tc>
      </w:tr>
      <w:tr w:rsidR="001461C6" w14:paraId="23FBC9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CB59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F55B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7607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5DC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60C5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2FFF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1F18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1,746</w:t>
            </w:r>
          </w:p>
        </w:tc>
      </w:tr>
      <w:tr w:rsidR="001461C6" w14:paraId="791454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A83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BB5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4007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347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54FB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0290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9E1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1,381</w:t>
            </w:r>
          </w:p>
        </w:tc>
      </w:tr>
      <w:tr w:rsidR="001461C6" w14:paraId="3FC1F6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EBB8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7E8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2CF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2DE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F361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EB6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4FC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1,444</w:t>
            </w:r>
          </w:p>
        </w:tc>
      </w:tr>
      <w:tr w:rsidR="001461C6" w14:paraId="305CAFA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5E1D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515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ABC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2899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5A05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57A8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9909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1,251</w:t>
            </w:r>
          </w:p>
        </w:tc>
      </w:tr>
      <w:tr w:rsidR="001461C6" w14:paraId="3C94CB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2F0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7CA1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27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3B3C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5FA9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7BF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C2A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1,065</w:t>
            </w:r>
          </w:p>
        </w:tc>
      </w:tr>
      <w:tr w:rsidR="001461C6" w14:paraId="050D09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5F6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497D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2F65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478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599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79A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2D33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1,045</w:t>
            </w:r>
          </w:p>
        </w:tc>
      </w:tr>
      <w:tr w:rsidR="001461C6" w14:paraId="1329C1F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F290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7007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98AC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ED5C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18E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214D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4BC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1,028</w:t>
            </w:r>
          </w:p>
        </w:tc>
      </w:tr>
      <w:tr w:rsidR="001461C6" w14:paraId="74D2BF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2763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291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898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2EA5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5E83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BB06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B081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202</w:t>
            </w:r>
          </w:p>
        </w:tc>
      </w:tr>
      <w:tr w:rsidR="001461C6" w14:paraId="6EC8E82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C3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CEE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1C97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A7A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DBDA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8F2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ACE4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350</w:t>
            </w:r>
          </w:p>
        </w:tc>
      </w:tr>
      <w:tr w:rsidR="001461C6" w14:paraId="712530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E7F3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2A45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5FA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A314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25A8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8853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D5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513</w:t>
            </w:r>
          </w:p>
        </w:tc>
      </w:tr>
      <w:tr w:rsidR="001461C6" w14:paraId="53637F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6710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B787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8E29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9CA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F4A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78F0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7689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304</w:t>
            </w:r>
          </w:p>
        </w:tc>
      </w:tr>
      <w:tr w:rsidR="001461C6" w14:paraId="566E5A5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109E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4BE0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E7D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09EF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4A1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BF85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3FC9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238</w:t>
            </w:r>
          </w:p>
        </w:tc>
      </w:tr>
      <w:tr w:rsidR="001461C6" w14:paraId="35BEF0B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B9C0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CD69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20F5D"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443D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A8B6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1FC00"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7E3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395</w:t>
            </w:r>
          </w:p>
        </w:tc>
      </w:tr>
      <w:tr w:rsidR="001461C6" w14:paraId="6A947F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6AC3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9E2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C93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4219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9479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C4C5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A63D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507</w:t>
            </w:r>
          </w:p>
        </w:tc>
      </w:tr>
      <w:tr w:rsidR="001461C6" w14:paraId="48A8F56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B959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7F1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BEB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336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A89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AA3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ABA4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157</w:t>
            </w:r>
          </w:p>
        </w:tc>
      </w:tr>
      <w:tr w:rsidR="001461C6" w14:paraId="03DE1C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78C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5A75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72C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CCC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ECB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790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3089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523</w:t>
            </w:r>
          </w:p>
        </w:tc>
      </w:tr>
      <w:tr w:rsidR="001461C6" w14:paraId="4631B18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7986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DCA2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04EC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BB6C9"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00C5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759B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902E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241</w:t>
            </w:r>
          </w:p>
        </w:tc>
      </w:tr>
      <w:tr w:rsidR="001461C6" w14:paraId="32EBC2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B4A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617C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EE4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31FF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DECD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EBF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C80F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256</w:t>
            </w:r>
          </w:p>
        </w:tc>
      </w:tr>
      <w:tr w:rsidR="001461C6" w14:paraId="3299918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3274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6FEB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6EBED"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5D27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70FB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3CBE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567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530</w:t>
            </w:r>
          </w:p>
        </w:tc>
      </w:tr>
      <w:tr w:rsidR="001461C6" w14:paraId="5C26BC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1217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EA7C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66DC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57B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6010C"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2E7D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5C68"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564</w:t>
            </w:r>
          </w:p>
        </w:tc>
      </w:tr>
      <w:tr w:rsidR="001461C6" w14:paraId="29EB1C9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6C99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05EA7"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BFA5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0CFD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2A0A9"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A2B4A"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BA30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379</w:t>
            </w:r>
          </w:p>
        </w:tc>
      </w:tr>
      <w:tr w:rsidR="001461C6" w14:paraId="0C1D527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91C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D06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712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248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74C1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14E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4848A"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600</w:t>
            </w:r>
          </w:p>
        </w:tc>
      </w:tr>
      <w:tr w:rsidR="001461C6" w14:paraId="74B7880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158C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790F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09F21"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5A18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3CC5C"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39DFE"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F8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355</w:t>
            </w:r>
          </w:p>
        </w:tc>
      </w:tr>
      <w:tr w:rsidR="001461C6" w14:paraId="6852F79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A35E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E19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72F9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8E13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4A10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30753"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DD4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542</w:t>
            </w:r>
          </w:p>
        </w:tc>
      </w:tr>
      <w:tr w:rsidR="001461C6" w14:paraId="48C1C9E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1382B"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49B1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DC607"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AEC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8633"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419B5"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240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285</w:t>
            </w:r>
          </w:p>
        </w:tc>
      </w:tr>
      <w:tr w:rsidR="001461C6" w14:paraId="20DB8E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B86F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4DE90"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FC52"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ED6F6"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9A144"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388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C77F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2CC11"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846</w:t>
            </w:r>
          </w:p>
        </w:tc>
      </w:tr>
      <w:tr w:rsidR="001461C6" w14:paraId="5B994E2A"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060EE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75BB35"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9BC88F"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69C36E"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162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7B369F"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589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EB1534" w14:textId="77777777" w:rsidR="001461C6" w:rsidRDefault="001461C6">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994282" w14:textId="77777777" w:rsidR="001461C6" w:rsidRDefault="00103C9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New Times Roman" w:eastAsia="New Times Roman" w:hAnsi="New Times Roman" w:cs="New Times Roman"/>
                <w:color w:val="000000"/>
              </w:rPr>
              <w:t>751</w:t>
            </w:r>
          </w:p>
        </w:tc>
      </w:tr>
    </w:tbl>
    <w:p w14:paraId="23589267" w14:textId="77777777" w:rsidR="001461C6" w:rsidRDefault="00103C92">
      <w:pPr>
        <w:pStyle w:val="Heading1"/>
      </w:pPr>
      <w:bookmarkStart w:id="12" w:name="figures"/>
      <w:bookmarkEnd w:id="11"/>
      <w:r>
        <w:lastRenderedPageBreak/>
        <w:t>Figures</w:t>
      </w:r>
    </w:p>
    <w:p w14:paraId="17F53789" w14:textId="77777777" w:rsidR="001461C6" w:rsidRDefault="00103C92">
      <w:commentRangeStart w:id="13"/>
      <w:r>
        <w:rPr>
          <w:noProof/>
        </w:rPr>
        <w:drawing>
          <wp:inline distT="0" distB="0" distL="0" distR="0" wp14:anchorId="1A9D23BE" wp14:editId="1970F077">
            <wp:extent cx="5943600" cy="5943600"/>
            <wp:effectExtent l="0" t="0" r="0" b="0"/>
            <wp:docPr id="24" name="Picture" descr="Figure i. Map of Fisheries Management Plan subareas.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5" name="Picture" descr="fmp_subarea.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commentRangeEnd w:id="13"/>
      <w:r w:rsidR="00BE74F8">
        <w:rPr>
          <w:rStyle w:val="CommentReference"/>
        </w:rPr>
        <w:commentReference w:id="13"/>
      </w:r>
    </w:p>
    <w:p w14:paraId="35604C80" w14:textId="77777777" w:rsidR="001461C6" w:rsidRDefault="00103C92">
      <w:r>
        <w:t xml:space="preserve">Figure </w:t>
      </w:r>
      <w:proofErr w:type="spellStart"/>
      <w:r>
        <w:t>i</w:t>
      </w:r>
      <w:proofErr w:type="spellEnd"/>
      <w:r>
        <w:t>. Map of Fisheries Management Plan subareas. Areas include the Aleutian Islands (AI), Bering Sea (BS), Western Gulf of Alaska (WGOA), Central Gulf of Alaska (CGOA), West Yakutat (WY), and East Yakutat (EY).</w:t>
      </w:r>
    </w:p>
    <w:p w14:paraId="4A639A26" w14:textId="77777777" w:rsidR="001461C6" w:rsidRDefault="00103C92">
      <w:r>
        <w:br w:type="page"/>
      </w:r>
    </w:p>
    <w:p w14:paraId="6A1D80DD" w14:textId="77777777" w:rsidR="001461C6" w:rsidRDefault="00103C92">
      <w:r>
        <w:rPr>
          <w:noProof/>
        </w:rPr>
        <w:lastRenderedPageBreak/>
        <w:drawing>
          <wp:inline distT="0" distB="0" distL="0" distR="0" wp14:anchorId="1CC5C0CD" wp14:editId="69823B75">
            <wp:extent cx="5544151" cy="5544151"/>
            <wp:effectExtent l="0" t="0" r="0" b="0"/>
            <wp:docPr id="27" name="Picture"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8" name="Picture" descr="sablefish_obs_coverage_draft_files/figure-docx/fig1-1.png"/>
                    <pic:cNvPicPr>
                      <a:picLocks noChangeAspect="1" noChangeArrowheads="1"/>
                    </pic:cNvPicPr>
                  </pic:nvPicPr>
                  <pic:blipFill>
                    <a:blip r:embed="rId12"/>
                    <a:stretch>
                      <a:fillRect/>
                    </a:stretch>
                  </pic:blipFill>
                  <pic:spPr bwMode="auto">
                    <a:xfrm>
                      <a:off x="0" y="0"/>
                      <a:ext cx="5544151" cy="5544151"/>
                    </a:xfrm>
                    <a:prstGeom prst="rect">
                      <a:avLst/>
                    </a:prstGeom>
                    <a:noFill/>
                    <a:ln w="9525">
                      <a:noFill/>
                      <a:headEnd/>
                      <a:tailEnd/>
                    </a:ln>
                  </pic:spPr>
                </pic:pic>
              </a:graphicData>
            </a:graphic>
          </wp:inline>
        </w:drawing>
      </w:r>
    </w:p>
    <w:p w14:paraId="08E58F0E" w14:textId="77777777" w:rsidR="001461C6" w:rsidRDefault="00103C92">
      <w:r>
        <w:t>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14:paraId="69ADCDB9" w14:textId="77777777" w:rsidR="001461C6" w:rsidRDefault="00103C92">
      <w:r>
        <w:br w:type="page"/>
      </w:r>
    </w:p>
    <w:p w14:paraId="4BBA108B" w14:textId="77777777" w:rsidR="001461C6" w:rsidRDefault="00103C92">
      <w:r>
        <w:rPr>
          <w:noProof/>
        </w:rPr>
        <w:lastRenderedPageBreak/>
        <w:drawing>
          <wp:inline distT="0" distB="0" distL="0" distR="0" wp14:anchorId="442FE02E" wp14:editId="7BB81508">
            <wp:extent cx="5544151" cy="3696101"/>
            <wp:effectExtent l="0" t="0" r="0" b="0"/>
            <wp:docPr id="30" name="Picture" descr="Figure 19.A.2. Proportion of fixed gear sablefish catch in pots in the Gulf of Alaska (dashed line), the Bering Sea and Aleutian Islands (dotted line), and both combined (solid line). Jig gear is excluded."/>
            <wp:cNvGraphicFramePr/>
            <a:graphic xmlns:a="http://schemas.openxmlformats.org/drawingml/2006/main">
              <a:graphicData uri="http://schemas.openxmlformats.org/drawingml/2006/picture">
                <pic:pic xmlns:pic="http://schemas.openxmlformats.org/drawingml/2006/picture">
                  <pic:nvPicPr>
                    <pic:cNvPr id="31" name="Picture" descr="sablefish_obs_coverage_draft_files/figure-docx/fig2-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3C197246" w14:textId="77777777" w:rsidR="001461C6" w:rsidRDefault="00103C92">
      <w:r>
        <w:t xml:space="preserve">Figure </w:t>
      </w:r>
      <w:proofErr w:type="gramStart"/>
      <w:r>
        <w:t>19.A.</w:t>
      </w:r>
      <w:commentRangeStart w:id="14"/>
      <w:proofErr w:type="gramEnd"/>
      <w:r>
        <w:t>2</w:t>
      </w:r>
      <w:commentRangeEnd w:id="14"/>
      <w:r w:rsidR="00291345">
        <w:rPr>
          <w:rStyle w:val="CommentReference"/>
        </w:rPr>
        <w:commentReference w:id="14"/>
      </w:r>
      <w:r>
        <w:t>. Proportion of fixed gear sablefish catch in pots in the Gulf of Alaska (dashed line), the Bering Sea and Aleutian Islands (dotted line), and both combined (solid line). Jig gear is excluded.</w:t>
      </w:r>
    </w:p>
    <w:p w14:paraId="3741AFBD" w14:textId="77777777" w:rsidR="001461C6" w:rsidRDefault="00103C92">
      <w:r>
        <w:br w:type="page"/>
      </w:r>
    </w:p>
    <w:p w14:paraId="6DFFA3FF" w14:textId="77777777" w:rsidR="001461C6" w:rsidRDefault="00103C92">
      <w:r>
        <w:rPr>
          <w:noProof/>
        </w:rPr>
        <w:lastRenderedPageBreak/>
        <w:drawing>
          <wp:inline distT="0" distB="0" distL="0" distR="0" wp14:anchorId="600BC951" wp14:editId="3F371A8B">
            <wp:extent cx="5544151" cy="6651056"/>
            <wp:effectExtent l="0" t="0" r="0" b="0"/>
            <wp:docPr id="33" name="Picture" descr="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4" name="Picture" descr="sablefish_obs_coverage_draft_files/figure-docx/fig3-1.png"/>
                    <pic:cNvPicPr>
                      <a:picLocks noChangeAspect="1" noChangeArrowheads="1"/>
                    </pic:cNvPicPr>
                  </pic:nvPicPr>
                  <pic:blipFill>
                    <a:blip r:embed="rId14"/>
                    <a:stretch>
                      <a:fillRect/>
                    </a:stretch>
                  </pic:blipFill>
                  <pic:spPr bwMode="auto">
                    <a:xfrm>
                      <a:off x="0" y="0"/>
                      <a:ext cx="5544151" cy="6651056"/>
                    </a:xfrm>
                    <a:prstGeom prst="rect">
                      <a:avLst/>
                    </a:prstGeom>
                    <a:noFill/>
                    <a:ln w="9525">
                      <a:noFill/>
                      <a:headEnd/>
                      <a:tailEnd/>
                    </a:ln>
                  </pic:spPr>
                </pic:pic>
              </a:graphicData>
            </a:graphic>
          </wp:inline>
        </w:drawing>
      </w:r>
    </w:p>
    <w:p w14:paraId="034372A3" w14:textId="77777777" w:rsidR="001461C6" w:rsidRDefault="00103C92">
      <w:r>
        <w:t xml:space="preserve">Figure </w:t>
      </w:r>
      <w:proofErr w:type="gramStart"/>
      <w:r>
        <w:t>19.A.</w:t>
      </w:r>
      <w:proofErr w:type="gramEnd"/>
      <w:r>
        <w:t>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14:paraId="4D919A93" w14:textId="77777777" w:rsidR="001461C6" w:rsidRDefault="00103C92">
      <w:r>
        <w:rPr>
          <w:noProof/>
        </w:rPr>
        <w:lastRenderedPageBreak/>
        <w:drawing>
          <wp:inline distT="0" distB="0" distL="0" distR="0" wp14:anchorId="40021279" wp14:editId="2A8B8CD7">
            <wp:extent cx="5544151" cy="6651056"/>
            <wp:effectExtent l="0" t="0" r="0" b="0"/>
            <wp:docPr id="36" name="Picture"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7" name="Picture" descr="sablefish_obs_coverage_draft_files/figure-docx/fig4-1.png"/>
                    <pic:cNvPicPr>
                      <a:picLocks noChangeAspect="1" noChangeArrowheads="1"/>
                    </pic:cNvPicPr>
                  </pic:nvPicPr>
                  <pic:blipFill>
                    <a:blip r:embed="rId15"/>
                    <a:stretch>
                      <a:fillRect/>
                    </a:stretch>
                  </pic:blipFill>
                  <pic:spPr bwMode="auto">
                    <a:xfrm>
                      <a:off x="0" y="0"/>
                      <a:ext cx="5544151" cy="6651056"/>
                    </a:xfrm>
                    <a:prstGeom prst="rect">
                      <a:avLst/>
                    </a:prstGeom>
                    <a:noFill/>
                    <a:ln w="9525">
                      <a:noFill/>
                      <a:headEnd/>
                      <a:tailEnd/>
                    </a:ln>
                  </pic:spPr>
                </pic:pic>
              </a:graphicData>
            </a:graphic>
          </wp:inline>
        </w:drawing>
      </w:r>
    </w:p>
    <w:p w14:paraId="65E3DE8E" w14:textId="77777777" w:rsidR="001461C6" w:rsidRDefault="00103C92">
      <w:r>
        <w:t xml:space="preserve">Figure </w:t>
      </w:r>
      <w:proofErr w:type="gramStart"/>
      <w:r>
        <w:t>19.A.</w:t>
      </w:r>
      <w:proofErr w:type="gramEnd"/>
      <w:r>
        <w:t>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14:paraId="71DDE6AB" w14:textId="77777777" w:rsidR="001461C6" w:rsidRDefault="00103C92">
      <w:r>
        <w:rPr>
          <w:noProof/>
        </w:rPr>
        <w:lastRenderedPageBreak/>
        <w:drawing>
          <wp:inline distT="0" distB="0" distL="0" distR="0" wp14:anchorId="46A6E8A0" wp14:editId="0C3717C6">
            <wp:extent cx="5544151" cy="6651056"/>
            <wp:effectExtent l="0" t="0" r="0" b="0"/>
            <wp:docPr id="39" name="Picture"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0" name="Picture" descr="sablefish_obs_coverage_draft_files/figure-docx/fig5-1.png"/>
                    <pic:cNvPicPr>
                      <a:picLocks noChangeAspect="1" noChangeArrowheads="1"/>
                    </pic:cNvPicPr>
                  </pic:nvPicPr>
                  <pic:blipFill>
                    <a:blip r:embed="rId16"/>
                    <a:stretch>
                      <a:fillRect/>
                    </a:stretch>
                  </pic:blipFill>
                  <pic:spPr bwMode="auto">
                    <a:xfrm>
                      <a:off x="0" y="0"/>
                      <a:ext cx="5544151" cy="6651056"/>
                    </a:xfrm>
                    <a:prstGeom prst="rect">
                      <a:avLst/>
                    </a:prstGeom>
                    <a:noFill/>
                    <a:ln w="9525">
                      <a:noFill/>
                      <a:headEnd/>
                      <a:tailEnd/>
                    </a:ln>
                  </pic:spPr>
                </pic:pic>
              </a:graphicData>
            </a:graphic>
          </wp:inline>
        </w:drawing>
      </w:r>
    </w:p>
    <w:p w14:paraId="68E71C57" w14:textId="77777777" w:rsidR="001461C6" w:rsidRDefault="00103C92">
      <w:r>
        <w:t xml:space="preserve">Figure </w:t>
      </w:r>
      <w:proofErr w:type="gramStart"/>
      <w:r>
        <w:t>19.A.</w:t>
      </w:r>
      <w:proofErr w:type="gramEnd"/>
      <w:r>
        <w:t>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14:paraId="053716F1" w14:textId="77777777" w:rsidR="001461C6" w:rsidRDefault="00103C92">
      <w:r>
        <w:rPr>
          <w:noProof/>
        </w:rPr>
        <w:lastRenderedPageBreak/>
        <w:drawing>
          <wp:inline distT="0" distB="0" distL="0" distR="0" wp14:anchorId="3897ABA5" wp14:editId="2DA0B2EF">
            <wp:extent cx="5544151" cy="6651056"/>
            <wp:effectExtent l="0" t="0" r="0" b="0"/>
            <wp:docPr id="42" name="Picture" descr="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3" name="Picture" descr="sablefish_obs_coverage_draft_files/figure-docx/fig6-1.png"/>
                    <pic:cNvPicPr>
                      <a:picLocks noChangeAspect="1" noChangeArrowheads="1"/>
                    </pic:cNvPicPr>
                  </pic:nvPicPr>
                  <pic:blipFill>
                    <a:blip r:embed="rId17"/>
                    <a:stretch>
                      <a:fillRect/>
                    </a:stretch>
                  </pic:blipFill>
                  <pic:spPr bwMode="auto">
                    <a:xfrm>
                      <a:off x="0" y="0"/>
                      <a:ext cx="5544151" cy="6651056"/>
                    </a:xfrm>
                    <a:prstGeom prst="rect">
                      <a:avLst/>
                    </a:prstGeom>
                    <a:noFill/>
                    <a:ln w="9525">
                      <a:noFill/>
                      <a:headEnd/>
                      <a:tailEnd/>
                    </a:ln>
                  </pic:spPr>
                </pic:pic>
              </a:graphicData>
            </a:graphic>
          </wp:inline>
        </w:drawing>
      </w:r>
    </w:p>
    <w:p w14:paraId="2D77CD28" w14:textId="77777777" w:rsidR="001461C6" w:rsidRDefault="00103C92">
      <w:r>
        <w:t>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14:paraId="68063472" w14:textId="77777777" w:rsidR="001461C6" w:rsidRDefault="00103C92">
      <w:r>
        <w:rPr>
          <w:noProof/>
        </w:rPr>
        <w:lastRenderedPageBreak/>
        <w:drawing>
          <wp:inline distT="0" distB="0" distL="0" distR="0" wp14:anchorId="08FD3413" wp14:editId="74C367AF">
            <wp:extent cx="5544151" cy="5544151"/>
            <wp:effectExtent l="0" t="0" r="0" b="0"/>
            <wp:docPr id="45" name="Picture"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6" name="Picture" descr="sablefish_obs_coverage_draft_files/figure-docx/fig7-1.png"/>
                    <pic:cNvPicPr>
                      <a:picLocks noChangeAspect="1" noChangeArrowheads="1"/>
                    </pic:cNvPicPr>
                  </pic:nvPicPr>
                  <pic:blipFill>
                    <a:blip r:embed="rId18"/>
                    <a:stretch>
                      <a:fillRect/>
                    </a:stretch>
                  </pic:blipFill>
                  <pic:spPr bwMode="auto">
                    <a:xfrm>
                      <a:off x="0" y="0"/>
                      <a:ext cx="5544151" cy="5544151"/>
                    </a:xfrm>
                    <a:prstGeom prst="rect">
                      <a:avLst/>
                    </a:prstGeom>
                    <a:noFill/>
                    <a:ln w="9525">
                      <a:noFill/>
                      <a:headEnd/>
                      <a:tailEnd/>
                    </a:ln>
                  </pic:spPr>
                </pic:pic>
              </a:graphicData>
            </a:graphic>
          </wp:inline>
        </w:drawing>
      </w:r>
    </w:p>
    <w:p w14:paraId="5116ED1A" w14:textId="77777777" w:rsidR="001461C6" w:rsidRDefault="00103C92">
      <w:r>
        <w:t>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7792E9AA" w14:textId="77777777" w:rsidR="001461C6" w:rsidRDefault="00103C92">
      <w:r>
        <w:br w:type="page"/>
      </w:r>
    </w:p>
    <w:p w14:paraId="5A1B1C30" w14:textId="77777777" w:rsidR="001461C6" w:rsidRDefault="00103C92">
      <w:r>
        <w:rPr>
          <w:noProof/>
        </w:rPr>
        <w:lastRenderedPageBreak/>
        <w:drawing>
          <wp:inline distT="0" distB="0" distL="0" distR="0" wp14:anchorId="076D99EA" wp14:editId="12B66ADF">
            <wp:extent cx="5544151" cy="5544151"/>
            <wp:effectExtent l="0" t="0" r="0" b="0"/>
            <wp:docPr id="48" name="Picture"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9" name="Picture" descr="sablefish_obs_coverage_draft_files/figure-docx/fig8-1.png"/>
                    <pic:cNvPicPr>
                      <a:picLocks noChangeAspect="1" noChangeArrowheads="1"/>
                    </pic:cNvPicPr>
                  </pic:nvPicPr>
                  <pic:blipFill>
                    <a:blip r:embed="rId19"/>
                    <a:stretch>
                      <a:fillRect/>
                    </a:stretch>
                  </pic:blipFill>
                  <pic:spPr bwMode="auto">
                    <a:xfrm>
                      <a:off x="0" y="0"/>
                      <a:ext cx="5544151" cy="5544151"/>
                    </a:xfrm>
                    <a:prstGeom prst="rect">
                      <a:avLst/>
                    </a:prstGeom>
                    <a:noFill/>
                    <a:ln w="9525">
                      <a:noFill/>
                      <a:headEnd/>
                      <a:tailEnd/>
                    </a:ln>
                  </pic:spPr>
                </pic:pic>
              </a:graphicData>
            </a:graphic>
          </wp:inline>
        </w:drawing>
      </w:r>
    </w:p>
    <w:p w14:paraId="5D1539F9" w14:textId="77777777" w:rsidR="001461C6" w:rsidRDefault="00103C92">
      <w:r>
        <w:t>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125DEBD0" w14:textId="77777777" w:rsidR="001461C6" w:rsidRDefault="00103C92">
      <w:r>
        <w:br w:type="page"/>
      </w:r>
    </w:p>
    <w:p w14:paraId="382C42AF" w14:textId="77777777" w:rsidR="001461C6" w:rsidRDefault="00103C92">
      <w:r>
        <w:rPr>
          <w:noProof/>
        </w:rPr>
        <w:lastRenderedPageBreak/>
        <w:drawing>
          <wp:inline distT="0" distB="0" distL="0" distR="0" wp14:anchorId="7B2E9DB6" wp14:editId="466551DE">
            <wp:extent cx="5544151" cy="6651056"/>
            <wp:effectExtent l="0" t="0" r="0" b="0"/>
            <wp:docPr id="51" name="Picture" descr="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2" name="Picture" descr="sablefish_obs_coverage_draft_files/figure-docx/fig9-1.png"/>
                    <pic:cNvPicPr>
                      <a:picLocks noChangeAspect="1" noChangeArrowheads="1"/>
                    </pic:cNvPicPr>
                  </pic:nvPicPr>
                  <pic:blipFill>
                    <a:blip r:embed="rId20"/>
                    <a:stretch>
                      <a:fillRect/>
                    </a:stretch>
                  </pic:blipFill>
                  <pic:spPr bwMode="auto">
                    <a:xfrm>
                      <a:off x="0" y="0"/>
                      <a:ext cx="5544151" cy="6651056"/>
                    </a:xfrm>
                    <a:prstGeom prst="rect">
                      <a:avLst/>
                    </a:prstGeom>
                    <a:noFill/>
                    <a:ln w="9525">
                      <a:noFill/>
                      <a:headEnd/>
                      <a:tailEnd/>
                    </a:ln>
                  </pic:spPr>
                </pic:pic>
              </a:graphicData>
            </a:graphic>
          </wp:inline>
        </w:drawing>
      </w:r>
    </w:p>
    <w:p w14:paraId="15070F4A" w14:textId="77777777" w:rsidR="001461C6" w:rsidRDefault="00103C92">
      <w:r>
        <w:t xml:space="preserve">Figure </w:t>
      </w:r>
      <w:proofErr w:type="gramStart"/>
      <w:r>
        <w:t>19.A.</w:t>
      </w:r>
      <w:proofErr w:type="gramEnd"/>
      <w:r>
        <w:t>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14:paraId="4AE249F2" w14:textId="77777777" w:rsidR="001461C6" w:rsidRDefault="00103C92">
      <w:r>
        <w:rPr>
          <w:noProof/>
        </w:rPr>
        <w:lastRenderedPageBreak/>
        <w:drawing>
          <wp:inline distT="0" distB="0" distL="0" distR="0" wp14:anchorId="38028A24" wp14:editId="547A4E69">
            <wp:extent cx="5544151" cy="6651056"/>
            <wp:effectExtent l="0" t="0" r="0" b="0"/>
            <wp:docPr id="54" name="Picture" descr="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5" name="Picture" descr="sablefish_obs_coverage_draft_files/figure-docx/fig10-1.png"/>
                    <pic:cNvPicPr>
                      <a:picLocks noChangeAspect="1" noChangeArrowheads="1"/>
                    </pic:cNvPicPr>
                  </pic:nvPicPr>
                  <pic:blipFill>
                    <a:blip r:embed="rId21"/>
                    <a:stretch>
                      <a:fillRect/>
                    </a:stretch>
                  </pic:blipFill>
                  <pic:spPr bwMode="auto">
                    <a:xfrm>
                      <a:off x="0" y="0"/>
                      <a:ext cx="5544151" cy="6651056"/>
                    </a:xfrm>
                    <a:prstGeom prst="rect">
                      <a:avLst/>
                    </a:prstGeom>
                    <a:noFill/>
                    <a:ln w="9525">
                      <a:noFill/>
                      <a:headEnd/>
                      <a:tailEnd/>
                    </a:ln>
                  </pic:spPr>
                </pic:pic>
              </a:graphicData>
            </a:graphic>
          </wp:inline>
        </w:drawing>
      </w:r>
    </w:p>
    <w:p w14:paraId="663BAE5D" w14:textId="640E9954" w:rsidR="001461C6" w:rsidRDefault="00103C92">
      <w:r>
        <w:t xml:space="preserve">Figure </w:t>
      </w:r>
      <w:proofErr w:type="gramStart"/>
      <w:r>
        <w:t>19.A.</w:t>
      </w:r>
      <w:proofErr w:type="gramEnd"/>
      <w:r>
        <w:t>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w:t>
      </w:r>
      <w:bookmarkEnd w:id="12"/>
      <w:r w:rsidR="007237C0">
        <w:t>.</w:t>
      </w:r>
    </w:p>
    <w:p w14:paraId="01B6D434" w14:textId="5F2925B8" w:rsidR="007237C0" w:rsidRDefault="007237C0"/>
    <w:p w14:paraId="30629BDC" w14:textId="77777777" w:rsidR="007237C0" w:rsidRDefault="007237C0" w:rsidP="007237C0">
      <w:pPr>
        <w:pStyle w:val="Heading1"/>
      </w:pPr>
      <w:commentRangeStart w:id="15"/>
      <w:r>
        <w:lastRenderedPageBreak/>
        <w:t>Additional Information</w:t>
      </w:r>
      <w:commentRangeEnd w:id="15"/>
      <w:r w:rsidR="00A41126">
        <w:rPr>
          <w:rStyle w:val="CommentReference"/>
          <w:rFonts w:eastAsia="Times New Roman" w:cs="Times New Roman"/>
          <w:b w:val="0"/>
        </w:rPr>
        <w:commentReference w:id="15"/>
      </w:r>
    </w:p>
    <w:p w14:paraId="5202269B" w14:textId="77777777" w:rsidR="007237C0" w:rsidRPr="00344355" w:rsidRDefault="007237C0" w:rsidP="007237C0">
      <w:pPr>
        <w:rPr>
          <w:b/>
          <w:sz w:val="24"/>
          <w:szCs w:val="24"/>
        </w:rPr>
      </w:pPr>
      <w:r w:rsidRPr="00344355">
        <w:rPr>
          <w:b/>
          <w:sz w:val="24"/>
          <w:szCs w:val="24"/>
        </w:rPr>
        <w:t>Biological Collections</w:t>
      </w:r>
    </w:p>
    <w:p w14:paraId="378FE06D" w14:textId="3B10F628" w:rsidR="007237C0" w:rsidRDefault="007237C0" w:rsidP="007237C0">
      <w:pPr>
        <w:pStyle w:val="ListParagraph"/>
        <w:numPr>
          <w:ilvl w:val="0"/>
          <w:numId w:val="11"/>
        </w:numPr>
        <w:ind w:left="900" w:hanging="180"/>
      </w:pPr>
      <w:r>
        <w:t>Lengths (mm)</w:t>
      </w:r>
      <w:r w:rsidR="000B6BC4">
        <w:t>,</w:t>
      </w:r>
      <w:r w:rsidR="00A00EAC">
        <w:t xml:space="preserve"> </w:t>
      </w:r>
      <w:r w:rsidR="000B6BC4">
        <w:t>weight</w:t>
      </w:r>
      <w:r w:rsidR="00A00EAC">
        <w:t xml:space="preserve"> (</w:t>
      </w:r>
      <w:r w:rsidR="000B6BC4">
        <w:t xml:space="preserve">tenth of a </w:t>
      </w:r>
      <w:r w:rsidR="00A00EAC">
        <w:t>kg)</w:t>
      </w:r>
      <w:r w:rsidR="000B6BC4">
        <w:t xml:space="preserve">, and </w:t>
      </w:r>
      <w:r>
        <w:t xml:space="preserve">sagittal otoliths are collected by observers at-sea and at processing plants when North Pacific Groundfish Observer Program </w:t>
      </w:r>
      <w:hyperlink r:id="rId22" w:history="1">
        <w:r w:rsidRPr="00E97A5A">
          <w:rPr>
            <w:rStyle w:val="Hyperlink"/>
          </w:rPr>
          <w:t>protocols</w:t>
        </w:r>
      </w:hyperlink>
      <w:r>
        <w:t xml:space="preserve"> call for collections. Otoliths are not collected from all fish that have lengths and weights recorded.</w:t>
      </w:r>
      <w:r w:rsidR="000B6BC4">
        <w:t xml:space="preserve"> Weights are collected when otoliths are collected.</w:t>
      </w:r>
    </w:p>
    <w:p w14:paraId="25A18074" w14:textId="77777777" w:rsidR="007237C0" w:rsidRPr="00344355" w:rsidRDefault="007237C0" w:rsidP="007237C0">
      <w:pPr>
        <w:ind w:left="360" w:hanging="360"/>
        <w:rPr>
          <w:b/>
          <w:sz w:val="24"/>
          <w:szCs w:val="24"/>
        </w:rPr>
      </w:pPr>
      <w:r w:rsidRPr="00344355">
        <w:rPr>
          <w:b/>
          <w:sz w:val="24"/>
          <w:szCs w:val="24"/>
        </w:rPr>
        <w:t>Observer strata in the North Pacific Groundfish Observer Program</w:t>
      </w:r>
    </w:p>
    <w:p w14:paraId="3FC9A73A" w14:textId="69D8A770" w:rsidR="007237C0" w:rsidRDefault="007237C0" w:rsidP="007237C0">
      <w:pPr>
        <w:pStyle w:val="ListParagraph"/>
        <w:numPr>
          <w:ilvl w:val="0"/>
          <w:numId w:val="11"/>
        </w:numPr>
        <w:ind w:left="900" w:hanging="180"/>
      </w:pPr>
      <w:r>
        <w:t xml:space="preserve">Full Coverage - Catcher/processors (with limited exceptions), motherships, catcher vessels that are participating in programs that have transferable prohibited species catch, catcher vessels using trawl gear that have requested full coverage for all fishing activity within the </w:t>
      </w:r>
      <w:r w:rsidR="000B6BC4">
        <w:t>Bering Sea/Aleutian Islands FMP,</w:t>
      </w:r>
      <w:r>
        <w:t xml:space="preserve"> and inshore processors receiving or processing Bering Sea pollock. Full coverage trips are all assumed to be 100% covered.</w:t>
      </w:r>
    </w:p>
    <w:p w14:paraId="362121AE" w14:textId="5BEB1AF1" w:rsidR="007237C0" w:rsidRDefault="007237C0" w:rsidP="007237C0">
      <w:pPr>
        <w:pStyle w:val="ListParagraph"/>
        <w:numPr>
          <w:ilvl w:val="0"/>
          <w:numId w:val="11"/>
        </w:numPr>
        <w:ind w:left="900" w:hanging="180"/>
      </w:pPr>
      <w:r>
        <w:t xml:space="preserve">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 </w:t>
      </w:r>
    </w:p>
    <w:p w14:paraId="3015E03C" w14:textId="213316AC" w:rsidR="007237C0" w:rsidRDefault="007237C0" w:rsidP="007237C0">
      <w:pPr>
        <w:pStyle w:val="ListParagraph"/>
        <w:numPr>
          <w:ilvl w:val="0"/>
          <w:numId w:val="11"/>
        </w:numPr>
        <w:ind w:left="900" w:hanging="180"/>
      </w:pPr>
      <w:r>
        <w:t xml:space="preserve">EM - trawl gear: Trips in </w:t>
      </w:r>
      <w:proofErr w:type="gramStart"/>
      <w:r>
        <w:t>this strata</w:t>
      </w:r>
      <w:proofErr w:type="gramEnd"/>
      <w:r>
        <w:t xml:space="preserve">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w:t>
      </w:r>
      <w:r>
        <w:rPr>
          <w:rStyle w:val="CommentReference"/>
        </w:rPr>
        <w:annotationRef/>
      </w:r>
      <w:r>
        <w:t xml:space="preserve">. </w:t>
      </w:r>
      <w:proofErr w:type="gramStart"/>
      <w:r>
        <w:t>This strata</w:t>
      </w:r>
      <w:proofErr w:type="gramEnd"/>
      <w:r>
        <w:t xml:space="preserve"> went into effect in 2020 as an Exempted Fishing Permit program, only on non-pelagic trawl vessels targeting Pollock, and is becoming regulated for the 2024 fishery. </w:t>
      </w:r>
    </w:p>
    <w:p w14:paraId="67AAC6AA" w14:textId="77777777" w:rsidR="000B6BC4" w:rsidRDefault="007237C0" w:rsidP="007237C0">
      <w:pPr>
        <w:pStyle w:val="ListParagraph"/>
        <w:numPr>
          <w:ilvl w:val="0"/>
          <w:numId w:val="11"/>
        </w:numPr>
        <w:ind w:left="900" w:hanging="180"/>
      </w:pPr>
      <w:r>
        <w:t xml:space="preserve">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 </w:t>
      </w:r>
    </w:p>
    <w:p w14:paraId="52483756" w14:textId="7474BCBB" w:rsidR="007237C0" w:rsidRDefault="000B6BC4" w:rsidP="007237C0">
      <w:pPr>
        <w:pStyle w:val="ListParagraph"/>
        <w:numPr>
          <w:ilvl w:val="0"/>
          <w:numId w:val="11"/>
        </w:numPr>
        <w:ind w:left="900" w:hanging="180"/>
      </w:pPr>
      <w:r>
        <w:t xml:space="preserve">EM note - </w:t>
      </w:r>
      <w:r w:rsidR="007237C0">
        <w:t>EM</w:t>
      </w:r>
      <w:r>
        <w:t xml:space="preserve"> </w:t>
      </w:r>
      <w:r w:rsidR="007237C0">
        <w:t>fixed gear is a completely different program from EM non-pelagic trawl, with different origins, directives and methodologies.</w:t>
      </w:r>
    </w:p>
    <w:p w14:paraId="377FBA68" w14:textId="77777777" w:rsidR="007237C0" w:rsidRDefault="007237C0" w:rsidP="007237C0">
      <w:pPr>
        <w:pStyle w:val="ListParagraph"/>
        <w:numPr>
          <w:ilvl w:val="0"/>
          <w:numId w:val="11"/>
        </w:numPr>
        <w:ind w:left="900" w:hanging="180"/>
      </w:pPr>
      <w:r>
        <w:t>No Coverage or Zero Selection - Vessels &lt; 40ft LOA, jig and exempted vessels.</w:t>
      </w:r>
    </w:p>
    <w:p w14:paraId="3A1EEB4B" w14:textId="77777777" w:rsidR="007237C0" w:rsidRPr="00344355" w:rsidRDefault="007237C0" w:rsidP="007237C0">
      <w:pPr>
        <w:ind w:left="360"/>
        <w:rPr>
          <w:b/>
          <w:sz w:val="24"/>
          <w:szCs w:val="24"/>
        </w:rPr>
      </w:pPr>
      <w:r w:rsidRPr="00344355">
        <w:rPr>
          <w:b/>
          <w:sz w:val="24"/>
          <w:szCs w:val="24"/>
        </w:rPr>
        <w:t>Caveats</w:t>
      </w:r>
    </w:p>
    <w:p w14:paraId="4F3568F9" w14:textId="77777777" w:rsidR="007237C0" w:rsidRDefault="007237C0" w:rsidP="007237C0">
      <w:pPr>
        <w:pStyle w:val="ListParagraph"/>
        <w:numPr>
          <w:ilvl w:val="0"/>
          <w:numId w:val="13"/>
        </w:numPr>
        <w:ind w:left="900" w:hanging="180"/>
      </w:pPr>
      <w:r>
        <w:t>Data prior to the 2013 North Pacific Observer Program restructure are not included in the analyses presented here due to structural changes.</w:t>
      </w:r>
    </w:p>
    <w:p w14:paraId="4F08F24C" w14:textId="72D3A49D" w:rsidR="007237C0" w:rsidRDefault="007237C0" w:rsidP="007237C0">
      <w:pPr>
        <w:pStyle w:val="ListParagraph"/>
        <w:numPr>
          <w:ilvl w:val="0"/>
          <w:numId w:val="13"/>
        </w:numPr>
        <w:ind w:left="900" w:hanging="180"/>
      </w:pPr>
      <w:r>
        <w:t xml:space="preserve">Not all observer strata were covered each year. For example, </w:t>
      </w:r>
      <w:r w:rsidR="000B6BC4">
        <w:t>h</w:t>
      </w:r>
      <w:r>
        <w:t xml:space="preserve">ook and line (HAL) tender was only covered in 2017, in which a total of four trips were made and thus deemed not a </w:t>
      </w:r>
      <w:proofErr w:type="gramStart"/>
      <w:r>
        <w:t>useful strata</w:t>
      </w:r>
      <w:proofErr w:type="gramEnd"/>
      <w:r>
        <w:t xml:space="preserve"> to include. </w:t>
      </w:r>
    </w:p>
    <w:p w14:paraId="25441F48" w14:textId="35F36DDA" w:rsidR="007237C0" w:rsidRDefault="007237C0" w:rsidP="007237C0">
      <w:pPr>
        <w:pStyle w:val="ListParagraph"/>
        <w:numPr>
          <w:ilvl w:val="0"/>
          <w:numId w:val="13"/>
        </w:numPr>
        <w:ind w:left="900" w:hanging="180"/>
      </w:pPr>
      <w:r>
        <w:t xml:space="preserve">2020 - Observer sampling was significantly impacted March-June due to the pandemic, resulting in minimal coverage during those months and reducing the annual realized coverage rates. </w:t>
      </w:r>
    </w:p>
    <w:p w14:paraId="56CA1A70" w14:textId="707C6A9D" w:rsidR="00A00EAC" w:rsidRDefault="00A00EAC" w:rsidP="00A00EAC"/>
    <w:p w14:paraId="289F68BA" w14:textId="1477B993" w:rsidR="00A00EAC" w:rsidRPr="00A00EAC" w:rsidRDefault="00A00EAC" w:rsidP="00A00EAC">
      <w:pPr>
        <w:jc w:val="center"/>
        <w:rPr>
          <w:b/>
          <w:sz w:val="28"/>
          <w:szCs w:val="28"/>
        </w:rPr>
      </w:pPr>
      <w:r w:rsidRPr="00A00EAC">
        <w:rPr>
          <w:b/>
          <w:sz w:val="28"/>
          <w:szCs w:val="28"/>
        </w:rPr>
        <w:t>References</w:t>
      </w:r>
    </w:p>
    <w:p w14:paraId="15AC8B1C" w14:textId="6D811D68" w:rsidR="00A00EAC" w:rsidRDefault="00A00EAC" w:rsidP="00A00EAC">
      <w:r>
        <w:t xml:space="preserve">North Pacific Observe Program: </w:t>
      </w:r>
      <w:r w:rsidRPr="00A00EAC">
        <w:t>https://www.fisheries.noaa.gov/alaska/fisheries-observers/north-pacific-observer-program</w:t>
      </w:r>
    </w:p>
    <w:p w14:paraId="4898FE5A" w14:textId="77777777" w:rsidR="007237C0" w:rsidRDefault="007237C0"/>
    <w:sectPr w:rsidR="007237C0">
      <w:footerReference w:type="default" r:id="rId23"/>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a.Rodgveller" w:date="2023-09-06T16:20:00Z" w:initials="C">
    <w:p w14:paraId="11784C82" w14:textId="601F02C0" w:rsidR="00FA503E" w:rsidRDefault="00FA503E">
      <w:pPr>
        <w:pStyle w:val="CommentText"/>
      </w:pPr>
      <w:r>
        <w:rPr>
          <w:rStyle w:val="CommentReference"/>
        </w:rPr>
        <w:annotationRef/>
      </w:r>
      <w:r>
        <w:t>New title and xxx means add the stock name.</w:t>
      </w:r>
    </w:p>
  </w:comment>
  <w:comment w:id="3" w:author="Cara.Rodgveller" w:date="2023-09-06T15:52:00Z" w:initials="C">
    <w:p w14:paraId="5A8E5301" w14:textId="3BB3F8CA" w:rsidR="00FA503E" w:rsidRDefault="00FA503E">
      <w:pPr>
        <w:pStyle w:val="CommentText"/>
      </w:pPr>
      <w:r>
        <w:rPr>
          <w:rStyle w:val="CommentReference"/>
        </w:rPr>
        <w:annotationRef/>
      </w:r>
      <w:r>
        <w:t>Cara, Matt, Cindy</w:t>
      </w:r>
    </w:p>
  </w:comment>
  <w:comment w:id="6" w:author="Cara.Rodgveller" w:date="2023-09-06T15:39:00Z" w:initials="C">
    <w:p w14:paraId="43038B67" w14:textId="2B316724" w:rsidR="00FA503E" w:rsidRDefault="00FA503E">
      <w:pPr>
        <w:pStyle w:val="CommentText"/>
      </w:pPr>
      <w:r>
        <w:rPr>
          <w:rStyle w:val="CommentReference"/>
        </w:rPr>
        <w:annotationRef/>
      </w:r>
      <w:r>
        <w:t>This section is ALL new. Figures and tables highlighted so we can change them or figure out how to make them interactive…or something.</w:t>
      </w:r>
    </w:p>
  </w:comment>
  <w:comment w:id="7" w:author="Cara.Rodgveller" w:date="2023-09-06T16:00:00Z" w:initials="C">
    <w:p w14:paraId="5E47405D" w14:textId="0BB6178B" w:rsidR="00FA503E" w:rsidRDefault="00FA503E">
      <w:pPr>
        <w:pStyle w:val="CommentText"/>
      </w:pPr>
      <w:r>
        <w:rPr>
          <w:rStyle w:val="CommentReference"/>
        </w:rPr>
        <w:annotationRef/>
      </w:r>
      <w:r>
        <w:t xml:space="preserve">Turn on </w:t>
      </w:r>
      <w:proofErr w:type="spellStart"/>
      <w:r>
        <w:t>oroff</w:t>
      </w:r>
      <w:proofErr w:type="spellEnd"/>
      <w:r>
        <w:t>?</w:t>
      </w:r>
    </w:p>
  </w:comment>
  <w:comment w:id="8" w:author="Cara.Rodgveller" w:date="2023-09-06T15:48:00Z" w:initials="C">
    <w:p w14:paraId="56802CB7" w14:textId="1D18A468" w:rsidR="00FA503E" w:rsidRDefault="00FA503E">
      <w:pPr>
        <w:pStyle w:val="CommentText"/>
      </w:pPr>
      <w:r>
        <w:rPr>
          <w:rStyle w:val="CommentReference"/>
        </w:rPr>
        <w:annotationRef/>
      </w:r>
      <w:r>
        <w:t>Fig 2 cut</w:t>
      </w:r>
    </w:p>
  </w:comment>
  <w:comment w:id="9" w:author="Cara.Rodgveller" w:date="2023-09-06T14:48:00Z" w:initials="C">
    <w:p w14:paraId="40A9F67B" w14:textId="1A2A7DAE" w:rsidR="00FA503E" w:rsidRDefault="00FA503E">
      <w:pPr>
        <w:pStyle w:val="CommentText"/>
      </w:pPr>
      <w:r>
        <w:rPr>
          <w:rStyle w:val="CommentReference"/>
        </w:rPr>
        <w:annotationRef/>
      </w:r>
      <w:r>
        <w:t>New table with % EM, etc.</w:t>
      </w:r>
    </w:p>
  </w:comment>
  <w:comment w:id="10" w:author="Cara.Rodgveller" w:date="2023-09-06T14:49:00Z" w:initials="C">
    <w:p w14:paraId="46B63A47" w14:textId="23A34121" w:rsidR="00FA503E" w:rsidRDefault="00FA503E">
      <w:pPr>
        <w:pStyle w:val="CommentText"/>
      </w:pPr>
      <w:r>
        <w:rPr>
          <w:rStyle w:val="CommentReference"/>
        </w:rPr>
        <w:annotationRef/>
      </w:r>
      <w:r>
        <w:t xml:space="preserve">New table with </w:t>
      </w:r>
      <w:proofErr w:type="spellStart"/>
      <w:r>
        <w:t>len</w:t>
      </w:r>
      <w:proofErr w:type="spellEnd"/>
      <w:r>
        <w:t xml:space="preserve"> and </w:t>
      </w:r>
      <w:proofErr w:type="spellStart"/>
      <w:r>
        <w:t>oto</w:t>
      </w:r>
      <w:proofErr w:type="spellEnd"/>
      <w:r>
        <w:t xml:space="preserve"> </w:t>
      </w:r>
    </w:p>
  </w:comment>
  <w:comment w:id="13" w:author="Cara.Rodgveller" w:date="2023-09-06T12:08:00Z" w:initials="C">
    <w:p w14:paraId="2A4B391B" w14:textId="763A4D97" w:rsidR="00FA503E" w:rsidRDefault="00FA503E">
      <w:pPr>
        <w:pStyle w:val="CommentText"/>
      </w:pPr>
      <w:r>
        <w:rPr>
          <w:rStyle w:val="CommentReference"/>
        </w:rPr>
        <w:annotationRef/>
      </w:r>
      <w:r>
        <w:t>Delete map</w:t>
      </w:r>
    </w:p>
  </w:comment>
  <w:comment w:id="14" w:author="Cara.Rodgveller [2]" w:date="2023-08-30T08:54:00Z" w:initials="C">
    <w:p w14:paraId="0D770E8A" w14:textId="7DFB8C9E" w:rsidR="00FA503E" w:rsidRDefault="00FA503E">
      <w:pPr>
        <w:pStyle w:val="CommentText"/>
      </w:pPr>
      <w:r>
        <w:rPr>
          <w:rStyle w:val="CommentReference"/>
        </w:rPr>
        <w:annotationRef/>
      </w:r>
      <w:r>
        <w:t>Delete this figure</w:t>
      </w:r>
    </w:p>
  </w:comment>
  <w:comment w:id="15" w:author="Cara.Rodgveller" w:date="2023-09-06T15:51:00Z" w:initials="C">
    <w:p w14:paraId="0479AF55" w14:textId="655D1430" w:rsidR="00FA503E" w:rsidRDefault="00FA503E">
      <w:pPr>
        <w:pStyle w:val="CommentText"/>
      </w:pPr>
      <w:r>
        <w:rPr>
          <w:rStyle w:val="CommentReference"/>
        </w:rPr>
        <w:annotationRef/>
      </w:r>
      <w:bookmarkStart w:id="16" w:name="_GoBack"/>
      <w:r>
        <w:t>All of this text is new.</w:t>
      </w:r>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84C82" w15:done="1"/>
  <w15:commentEx w15:paraId="5A8E5301" w15:done="0"/>
  <w15:commentEx w15:paraId="43038B67" w15:done="0"/>
  <w15:commentEx w15:paraId="5E47405D" w15:done="0"/>
  <w15:commentEx w15:paraId="56802CB7" w15:done="0"/>
  <w15:commentEx w15:paraId="40A9F67B" w15:done="0"/>
  <w15:commentEx w15:paraId="46B63A47" w15:done="0"/>
  <w15:commentEx w15:paraId="2A4B391B" w15:done="1"/>
  <w15:commentEx w15:paraId="0D770E8A" w15:done="1"/>
  <w15:commentEx w15:paraId="0479AF5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84C82" w16cid:durableId="28A32531"/>
  <w16cid:commentId w16cid:paraId="5A8E5301" w16cid:durableId="28A31ECE"/>
  <w16cid:commentId w16cid:paraId="43038B67" w16cid:durableId="28A31B9A"/>
  <w16cid:commentId w16cid:paraId="5E47405D" w16cid:durableId="28A320A3"/>
  <w16cid:commentId w16cid:paraId="56802CB7" w16cid:durableId="28A31DB2"/>
  <w16cid:commentId w16cid:paraId="40A9F67B" w16cid:durableId="28A30FD1"/>
  <w16cid:commentId w16cid:paraId="46B63A47" w16cid:durableId="28A30FE6"/>
  <w16cid:commentId w16cid:paraId="2A4B391B" w16cid:durableId="28A2EA27"/>
  <w16cid:commentId w16cid:paraId="0D770E8A" w16cid:durableId="28998236"/>
  <w16cid:commentId w16cid:paraId="0479AF55" w16cid:durableId="28A31E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C72D8" w14:textId="77777777" w:rsidR="00222F63" w:rsidRDefault="00222F63">
      <w:pPr>
        <w:spacing w:after="0"/>
      </w:pPr>
      <w:r>
        <w:separator/>
      </w:r>
    </w:p>
  </w:endnote>
  <w:endnote w:type="continuationSeparator" w:id="0">
    <w:p w14:paraId="5BF4494C" w14:textId="77777777" w:rsidR="00222F63" w:rsidRDefault="00222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ew Times Roma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E4541" w14:textId="77777777" w:rsidR="00FA503E" w:rsidRDefault="00FA503E">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Pr>
        <w:i/>
        <w:noProof/>
        <w:sz w:val="24"/>
        <w:szCs w:val="24"/>
      </w:rPr>
      <w:t>2</w:t>
    </w:r>
    <w:r>
      <w:rPr>
        <w:i/>
        <w:sz w:val="24"/>
        <w:szCs w:val="24"/>
      </w:rPr>
      <w:fldChar w:fldCharType="end"/>
    </w:r>
  </w:p>
  <w:p w14:paraId="04639E6A" w14:textId="77777777" w:rsidR="00FA503E" w:rsidRDefault="00FA503E">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2DFB0" w14:textId="77777777" w:rsidR="00222F63" w:rsidRDefault="00222F63">
      <w:r>
        <w:separator/>
      </w:r>
    </w:p>
  </w:footnote>
  <w:footnote w:type="continuationSeparator" w:id="0">
    <w:p w14:paraId="6865A4C9" w14:textId="77777777" w:rsidR="00222F63" w:rsidRDefault="00222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A364CE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83820EC"/>
    <w:multiLevelType w:val="hybridMultilevel"/>
    <w:tmpl w:val="F1341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D5D2E"/>
    <w:multiLevelType w:val="hybridMultilevel"/>
    <w:tmpl w:val="C9BCD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08B659D"/>
    <w:multiLevelType w:val="hybridMultilevel"/>
    <w:tmpl w:val="49CA51B6"/>
    <w:lvl w:ilvl="0" w:tplc="42B486C2">
      <w:start w:val="2023"/>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7F0940DC"/>
    <w:multiLevelType w:val="hybridMultilevel"/>
    <w:tmpl w:val="1466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11"/>
  </w:num>
  <w:num w:numId="7">
    <w:abstractNumId w:val="9"/>
  </w:num>
  <w:num w:numId="8">
    <w:abstractNumId w:val="6"/>
  </w:num>
  <w:num w:numId="9">
    <w:abstractNumId w:val="0"/>
  </w:num>
  <w:num w:numId="10">
    <w:abstractNumId w:val="7"/>
  </w:num>
  <w:num w:numId="11">
    <w:abstractNumId w:val="8"/>
  </w:num>
  <w:num w:numId="12">
    <w:abstractNumId w:val="10"/>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AD" w15:userId="S-1-5-21-1625102663-4013227018-1311561448-33212"/>
  </w15:person>
  <w15:person w15:author="Cara.Rodgveller [2]">
    <w15:presenceInfo w15:providerId="None" w15:userId="Cara.Rodgv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C6"/>
    <w:rsid w:val="0003197A"/>
    <w:rsid w:val="00084D48"/>
    <w:rsid w:val="000948CF"/>
    <w:rsid w:val="000B6822"/>
    <w:rsid w:val="000B6BC4"/>
    <w:rsid w:val="00103C92"/>
    <w:rsid w:val="00115C9D"/>
    <w:rsid w:val="001461C6"/>
    <w:rsid w:val="00153859"/>
    <w:rsid w:val="00160709"/>
    <w:rsid w:val="001D3023"/>
    <w:rsid w:val="001F6982"/>
    <w:rsid w:val="001F7B6B"/>
    <w:rsid w:val="00222F63"/>
    <w:rsid w:val="00257AC1"/>
    <w:rsid w:val="00291345"/>
    <w:rsid w:val="00293EAF"/>
    <w:rsid w:val="00325D91"/>
    <w:rsid w:val="00327EA0"/>
    <w:rsid w:val="00344355"/>
    <w:rsid w:val="00353A6F"/>
    <w:rsid w:val="0038551E"/>
    <w:rsid w:val="003A55B1"/>
    <w:rsid w:val="003B1FCC"/>
    <w:rsid w:val="003F0486"/>
    <w:rsid w:val="004201BE"/>
    <w:rsid w:val="004363BA"/>
    <w:rsid w:val="0044532A"/>
    <w:rsid w:val="004B390D"/>
    <w:rsid w:val="004C1D89"/>
    <w:rsid w:val="004D27F1"/>
    <w:rsid w:val="004E0EBE"/>
    <w:rsid w:val="004E5FA3"/>
    <w:rsid w:val="0051311C"/>
    <w:rsid w:val="005134C7"/>
    <w:rsid w:val="00525317"/>
    <w:rsid w:val="00541A36"/>
    <w:rsid w:val="00551375"/>
    <w:rsid w:val="00555BBD"/>
    <w:rsid w:val="005D111E"/>
    <w:rsid w:val="005E7AE0"/>
    <w:rsid w:val="00606F91"/>
    <w:rsid w:val="006305A5"/>
    <w:rsid w:val="00646D27"/>
    <w:rsid w:val="00655991"/>
    <w:rsid w:val="00665EFA"/>
    <w:rsid w:val="006740B2"/>
    <w:rsid w:val="006825B7"/>
    <w:rsid w:val="00686576"/>
    <w:rsid w:val="00692C3C"/>
    <w:rsid w:val="00694F97"/>
    <w:rsid w:val="006C3F33"/>
    <w:rsid w:val="006D0A9D"/>
    <w:rsid w:val="006E70FA"/>
    <w:rsid w:val="006F1D79"/>
    <w:rsid w:val="007237C0"/>
    <w:rsid w:val="00750668"/>
    <w:rsid w:val="00794E6F"/>
    <w:rsid w:val="007C69A3"/>
    <w:rsid w:val="00806FDE"/>
    <w:rsid w:val="00826C32"/>
    <w:rsid w:val="00833DE1"/>
    <w:rsid w:val="00841A92"/>
    <w:rsid w:val="00851E4F"/>
    <w:rsid w:val="008707B8"/>
    <w:rsid w:val="0087202B"/>
    <w:rsid w:val="00886890"/>
    <w:rsid w:val="00893468"/>
    <w:rsid w:val="00893486"/>
    <w:rsid w:val="008A060E"/>
    <w:rsid w:val="008A7872"/>
    <w:rsid w:val="008B2FBB"/>
    <w:rsid w:val="008F331F"/>
    <w:rsid w:val="008F4170"/>
    <w:rsid w:val="008F5DE5"/>
    <w:rsid w:val="009614A2"/>
    <w:rsid w:val="009907F2"/>
    <w:rsid w:val="00990E1D"/>
    <w:rsid w:val="00996E38"/>
    <w:rsid w:val="009A60FD"/>
    <w:rsid w:val="009B29C7"/>
    <w:rsid w:val="009B5F36"/>
    <w:rsid w:val="009D0814"/>
    <w:rsid w:val="009D634A"/>
    <w:rsid w:val="00A00EAC"/>
    <w:rsid w:val="00A41126"/>
    <w:rsid w:val="00A446E4"/>
    <w:rsid w:val="00AC0099"/>
    <w:rsid w:val="00AC59AE"/>
    <w:rsid w:val="00AE45FA"/>
    <w:rsid w:val="00B148B8"/>
    <w:rsid w:val="00B237B5"/>
    <w:rsid w:val="00B242CD"/>
    <w:rsid w:val="00B37BC8"/>
    <w:rsid w:val="00B578EA"/>
    <w:rsid w:val="00BD6203"/>
    <w:rsid w:val="00BD67F5"/>
    <w:rsid w:val="00BE74F8"/>
    <w:rsid w:val="00C11273"/>
    <w:rsid w:val="00C15D61"/>
    <w:rsid w:val="00C463FC"/>
    <w:rsid w:val="00C63176"/>
    <w:rsid w:val="00C7077C"/>
    <w:rsid w:val="00C77463"/>
    <w:rsid w:val="00CC5A53"/>
    <w:rsid w:val="00CD668F"/>
    <w:rsid w:val="00CE1CF2"/>
    <w:rsid w:val="00D147B5"/>
    <w:rsid w:val="00D47003"/>
    <w:rsid w:val="00D506D0"/>
    <w:rsid w:val="00D8544F"/>
    <w:rsid w:val="00D8564C"/>
    <w:rsid w:val="00DB73B1"/>
    <w:rsid w:val="00DB7B7F"/>
    <w:rsid w:val="00DD0266"/>
    <w:rsid w:val="00DF2389"/>
    <w:rsid w:val="00E13108"/>
    <w:rsid w:val="00E241AF"/>
    <w:rsid w:val="00E556BC"/>
    <w:rsid w:val="00E656A9"/>
    <w:rsid w:val="00E9465D"/>
    <w:rsid w:val="00EA6FE0"/>
    <w:rsid w:val="00EB1D20"/>
    <w:rsid w:val="00EB5FBF"/>
    <w:rsid w:val="00EE5B6B"/>
    <w:rsid w:val="00EE5E7D"/>
    <w:rsid w:val="00F01456"/>
    <w:rsid w:val="00F32C09"/>
    <w:rsid w:val="00F40745"/>
    <w:rsid w:val="00F51287"/>
    <w:rsid w:val="00F52AEF"/>
    <w:rsid w:val="00F53A91"/>
    <w:rsid w:val="00F56273"/>
    <w:rsid w:val="00F90DE9"/>
    <w:rsid w:val="00FA3254"/>
    <w:rsid w:val="00FA4124"/>
    <w:rsid w:val="00FA503E"/>
    <w:rsid w:val="00FD351E"/>
    <w:rsid w:val="00FE602C"/>
    <w:rsid w:val="00FF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A5D3"/>
  <w15:docId w15:val="{0A569E55-6F60-4E59-AAFE-145F912E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B62E1"/>
    <w:pPr>
      <w:keepNext/>
      <w:keepLines/>
      <w:spacing w:before="360"/>
      <w:jc w:val="center"/>
      <w:outlineLvl w:val="0"/>
    </w:pPr>
    <w:rPr>
      <w:rFonts w:eastAsia="Arial" w:cs="Arial"/>
      <w:b/>
      <w:sz w:val="28"/>
      <w:szCs w:val="28"/>
    </w:rPr>
  </w:style>
  <w:style w:type="paragraph" w:styleId="Heading2">
    <w:name w:val="heading 2"/>
    <w:basedOn w:val="Normal"/>
    <w:next w:val="Normal"/>
    <w:uiPriority w:val="9"/>
    <w:unhideWhenUsed/>
    <w:qFormat/>
    <w:pPr>
      <w:keepNext/>
      <w:keepLines/>
      <w:spacing w:before="240" w:after="60"/>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103C92"/>
    <w:rPr>
      <w:color w:val="0000FF" w:themeColor="hyperlink"/>
      <w:u w:val="single"/>
    </w:rPr>
  </w:style>
  <w:style w:type="character" w:styleId="UnresolvedMention">
    <w:name w:val="Unresolved Mention"/>
    <w:basedOn w:val="DefaultParagraphFont"/>
    <w:uiPriority w:val="99"/>
    <w:semiHidden/>
    <w:unhideWhenUsed/>
    <w:rsid w:val="00103C92"/>
    <w:rPr>
      <w:color w:val="605E5C"/>
      <w:shd w:val="clear" w:color="auto" w:fill="E1DFDD"/>
    </w:rPr>
  </w:style>
  <w:style w:type="character" w:styleId="CommentReference">
    <w:name w:val="annotation reference"/>
    <w:basedOn w:val="DefaultParagraphFont"/>
    <w:uiPriority w:val="99"/>
    <w:semiHidden/>
    <w:unhideWhenUsed/>
    <w:rsid w:val="00555BBD"/>
    <w:rPr>
      <w:sz w:val="16"/>
      <w:szCs w:val="16"/>
    </w:rPr>
  </w:style>
  <w:style w:type="paragraph" w:styleId="CommentText">
    <w:name w:val="annotation text"/>
    <w:basedOn w:val="Normal"/>
    <w:link w:val="CommentTextChar"/>
    <w:uiPriority w:val="99"/>
    <w:semiHidden/>
    <w:unhideWhenUsed/>
    <w:rsid w:val="00555BBD"/>
    <w:rPr>
      <w:sz w:val="20"/>
      <w:szCs w:val="20"/>
    </w:rPr>
  </w:style>
  <w:style w:type="character" w:customStyle="1" w:styleId="CommentTextChar">
    <w:name w:val="Comment Text Char"/>
    <w:basedOn w:val="DefaultParagraphFont"/>
    <w:link w:val="CommentText"/>
    <w:uiPriority w:val="99"/>
    <w:semiHidden/>
    <w:rsid w:val="00555BBD"/>
    <w:rPr>
      <w:sz w:val="20"/>
      <w:szCs w:val="20"/>
    </w:rPr>
  </w:style>
  <w:style w:type="paragraph" w:styleId="CommentSubject">
    <w:name w:val="annotation subject"/>
    <w:basedOn w:val="CommentText"/>
    <w:next w:val="CommentText"/>
    <w:link w:val="CommentSubjectChar"/>
    <w:uiPriority w:val="99"/>
    <w:semiHidden/>
    <w:unhideWhenUsed/>
    <w:rsid w:val="00555BBD"/>
    <w:rPr>
      <w:b/>
      <w:bCs/>
    </w:rPr>
  </w:style>
  <w:style w:type="character" w:customStyle="1" w:styleId="CommentSubjectChar">
    <w:name w:val="Comment Subject Char"/>
    <w:basedOn w:val="CommentTextChar"/>
    <w:link w:val="CommentSubject"/>
    <w:uiPriority w:val="99"/>
    <w:semiHidden/>
    <w:rsid w:val="00555BBD"/>
    <w:rPr>
      <w:b/>
      <w:bCs/>
      <w:sz w:val="20"/>
      <w:szCs w:val="20"/>
    </w:rPr>
  </w:style>
  <w:style w:type="paragraph" w:styleId="BalloonText">
    <w:name w:val="Balloon Text"/>
    <w:basedOn w:val="Normal"/>
    <w:link w:val="BalloonTextChar"/>
    <w:uiPriority w:val="99"/>
    <w:semiHidden/>
    <w:unhideWhenUsed/>
    <w:rsid w:val="00555BB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BBD"/>
    <w:rPr>
      <w:rFonts w:ascii="Segoe UI" w:hAnsi="Segoe UI" w:cs="Segoe UI"/>
      <w:sz w:val="18"/>
      <w:szCs w:val="18"/>
    </w:rPr>
  </w:style>
  <w:style w:type="paragraph" w:styleId="ListParagraph">
    <w:name w:val="List Paragraph"/>
    <w:basedOn w:val="Normal"/>
    <w:uiPriority w:val="34"/>
    <w:qFormat/>
    <w:rsid w:val="00893468"/>
    <w:pPr>
      <w:ind w:left="720"/>
      <w:contextualSpacing/>
    </w:pPr>
  </w:style>
  <w:style w:type="paragraph" w:styleId="Revision">
    <w:name w:val="Revision"/>
    <w:hidden/>
    <w:uiPriority w:val="99"/>
    <w:semiHidden/>
    <w:rsid w:val="00C7077C"/>
    <w:pPr>
      <w:spacing w:after="0"/>
    </w:pPr>
  </w:style>
  <w:style w:type="character" w:styleId="FollowedHyperlink">
    <w:name w:val="FollowedHyperlink"/>
    <w:basedOn w:val="DefaultParagraphFont"/>
    <w:uiPriority w:val="99"/>
    <w:semiHidden/>
    <w:unhideWhenUsed/>
    <w:rsid w:val="009D63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fisheries.noaa.gov/alaska/fisheries-observers/north-pacific-observer-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7DAFC-FF8F-43A0-A934-5966B931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23</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Appendix 19.A. Evaluation of stocks</vt:lpstr>
    </vt:vector>
  </TitlesOfParts>
  <Company>NOAA - Alaska Fisheries Science Center</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19.A. Evaluation of stocks</dc:title>
  <dc:creator>Cara.Rodgveller</dc:creator>
  <cp:keywords/>
  <cp:lastModifiedBy>Matt Callahan</cp:lastModifiedBy>
  <cp:revision>26</cp:revision>
  <dcterms:created xsi:type="dcterms:W3CDTF">2023-09-06T20:07:00Z</dcterms:created>
  <dcterms:modified xsi:type="dcterms:W3CDTF">2023-09-08T23:57:00Z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