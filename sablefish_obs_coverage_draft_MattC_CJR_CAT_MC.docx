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3F65" w14:textId="77777777" w:rsidR="003F45C4" w:rsidRPr="00DF7A63" w:rsidRDefault="00DF7A63">
      <w:pPr>
        <w:pStyle w:val="Title"/>
      </w:pPr>
      <w:bookmarkStart w:id="0" w:name="_GoBack"/>
      <w:bookmarkEnd w:id="0"/>
      <w:commentRangeStart w:id="1"/>
      <w:commentRangeStart w:id="2"/>
      <w:commentRangeStart w:id="3"/>
      <w:proofErr w:type="spellStart"/>
      <w:r>
        <w:t>sablefi</w:t>
      </w:r>
      <w:commentRangeEnd w:id="1"/>
      <w:r w:rsidR="004D7AD4">
        <w:rPr>
          <w:rStyle w:val="CommentReference"/>
          <w:rFonts w:asciiTheme="minorHAnsi" w:eastAsiaTheme="minorHAnsi" w:hAnsiTheme="minorHAnsi" w:cstheme="minorBidi"/>
          <w:b w:val="0"/>
          <w:bCs w:val="0"/>
          <w:color w:val="auto"/>
        </w:rPr>
        <w:commentReference w:id="1"/>
      </w:r>
      <w:commentRangeEnd w:id="2"/>
      <w:r w:rsidR="000F620C">
        <w:rPr>
          <w:rStyle w:val="CommentReference"/>
          <w:rFonts w:asciiTheme="minorHAnsi" w:eastAsiaTheme="minorHAnsi" w:hAnsiTheme="minorHAnsi" w:cstheme="minorBidi"/>
          <w:b w:val="0"/>
          <w:bCs w:val="0"/>
          <w:color w:val="auto"/>
        </w:rPr>
        <w:commentReference w:id="2"/>
      </w:r>
      <w:commentRangeEnd w:id="3"/>
      <w:r w:rsidR="00A45EAA">
        <w:rPr>
          <w:rStyle w:val="CommentReference"/>
          <w:rFonts w:asciiTheme="minorHAnsi" w:eastAsiaTheme="minorHAnsi" w:hAnsiTheme="minorHAnsi" w:cstheme="minorBidi"/>
          <w:b w:val="0"/>
          <w:bCs w:val="0"/>
          <w:color w:val="auto"/>
        </w:rPr>
        <w:commentReference w:id="3"/>
      </w:r>
      <w:r>
        <w:t>sh_</w:t>
      </w:r>
      <w:commentRangeStart w:id="4"/>
      <w:commentRangeStart w:id="5"/>
      <w:r>
        <w:t>ob</w:t>
      </w:r>
      <w:commentRangeEnd w:id="4"/>
      <w:r w:rsidR="004D7AD4">
        <w:rPr>
          <w:rStyle w:val="CommentReference"/>
          <w:rFonts w:asciiTheme="minorHAnsi" w:eastAsiaTheme="minorHAnsi" w:hAnsiTheme="minorHAnsi" w:cstheme="minorBidi"/>
          <w:b w:val="0"/>
          <w:bCs w:val="0"/>
          <w:color w:val="auto"/>
        </w:rPr>
        <w:commentReference w:id="4"/>
      </w:r>
      <w:commentRangeEnd w:id="5"/>
      <w:r w:rsidR="00A45EAA">
        <w:rPr>
          <w:rStyle w:val="CommentReference"/>
          <w:rFonts w:asciiTheme="minorHAnsi" w:eastAsiaTheme="minorHAnsi" w:hAnsiTheme="minorHAnsi" w:cstheme="minorBidi"/>
          <w:b w:val="0"/>
          <w:bCs w:val="0"/>
          <w:color w:val="auto"/>
        </w:rPr>
        <w:commentReference w:id="5"/>
      </w:r>
      <w:r>
        <w:t>s_co</w:t>
      </w:r>
      <w:commentRangeStart w:id="6"/>
      <w:commentRangeStart w:id="7"/>
      <w:r>
        <w:t>vera</w:t>
      </w:r>
      <w:commentRangeEnd w:id="6"/>
      <w:r w:rsidR="00FA624D">
        <w:rPr>
          <w:rStyle w:val="CommentReference"/>
          <w:rFonts w:asciiTheme="minorHAnsi" w:eastAsiaTheme="minorHAnsi" w:hAnsiTheme="minorHAnsi" w:cstheme="minorBidi"/>
          <w:b w:val="0"/>
          <w:bCs w:val="0"/>
          <w:color w:val="auto"/>
        </w:rPr>
        <w:commentReference w:id="6"/>
      </w:r>
      <w:commentRangeEnd w:id="7"/>
      <w:r w:rsidR="000F620C">
        <w:rPr>
          <w:rStyle w:val="CommentReference"/>
          <w:rFonts w:asciiTheme="minorHAnsi" w:eastAsiaTheme="minorHAnsi" w:hAnsiTheme="minorHAnsi" w:cstheme="minorBidi"/>
          <w:b w:val="0"/>
          <w:bCs w:val="0"/>
          <w:color w:val="auto"/>
        </w:rPr>
        <w:commentReference w:id="7"/>
      </w:r>
      <w:r>
        <w:t>ge_draft</w:t>
      </w:r>
      <w:proofErr w:type="spellEnd"/>
    </w:p>
    <w:p w14:paraId="263E0106" w14:textId="77777777" w:rsidR="003F45C4" w:rsidRDefault="00DF7A63">
      <w:pPr>
        <w:pStyle w:val="Author"/>
      </w:pPr>
      <w:r>
        <w:t>Matt Callahan</w:t>
      </w:r>
    </w:p>
    <w:p w14:paraId="33BA1C6C" w14:textId="77777777" w:rsidR="003F45C4" w:rsidRDefault="00DF7A63">
      <w:pPr>
        <w:pStyle w:val="Date"/>
      </w:pPr>
      <w:r>
        <w:t>2023-06-06</w:t>
      </w:r>
    </w:p>
    <w:p w14:paraId="05E11B87" w14:textId="77777777" w:rsidR="003F45C4" w:rsidRDefault="00DF7A63">
      <w:pPr>
        <w:pStyle w:val="FirstParagraph"/>
      </w:pPr>
      <w:commentRangeStart w:id="8"/>
      <w:commentRangeStart w:id="9"/>
      <w:r>
        <w:t xml:space="preserve">This report </w:t>
      </w:r>
      <w:commentRangeEnd w:id="8"/>
      <w:r w:rsidR="008D240C">
        <w:rPr>
          <w:rStyle w:val="CommentReference"/>
        </w:rPr>
        <w:commentReference w:id="8"/>
      </w:r>
      <w:commentRangeEnd w:id="9"/>
      <w:r w:rsidR="00A45EAA">
        <w:rPr>
          <w:rStyle w:val="CommentReference"/>
        </w:rPr>
        <w:commentReference w:id="9"/>
      </w:r>
      <w:r>
        <w:t xml:space="preserve">describes </w:t>
      </w:r>
      <w:r>
        <w:rPr>
          <w:rStyle w:val="VerbatimChar"/>
        </w:rPr>
        <w:t>sablefish</w:t>
      </w:r>
      <w:r>
        <w:t xml:space="preserve"> catch and observer data.</w:t>
      </w:r>
    </w:p>
    <w:p w14:paraId="27E9B7AD" w14:textId="3896DAE5" w:rsidR="003F45C4" w:rsidDel="008D240C" w:rsidRDefault="00DF7A63">
      <w:pPr>
        <w:pStyle w:val="BodyText"/>
        <w:rPr>
          <w:del w:id="10" w:author="Cara.Rodgveller" w:date="2023-06-28T15:03:00Z"/>
        </w:rPr>
      </w:pPr>
      <w:del w:id="11" w:author="Cara.Rodgveller" w:date="2023-06-28T15:03:00Z">
        <w:r w:rsidDel="008D240C">
          <w:rPr>
            <w:b/>
            <w:bCs/>
          </w:rPr>
          <w:delText>Figure 1: Catch (3 columns, actuals only)</w:delText>
        </w:r>
      </w:del>
    </w:p>
    <w:p w14:paraId="4C383313" w14:textId="77777777" w:rsidR="003F45C4" w:rsidRDefault="00DF7A63">
      <w:pPr>
        <w:pStyle w:val="CaptionedFigure"/>
      </w:pPr>
      <w:r w:rsidRPr="00DF7A63">
        <w:rPr>
          <w:noProof/>
          <w:vertAlign w:val="subscript"/>
        </w:rPr>
        <w:drawing>
          <wp:inline distT="0" distB="0" distL="0" distR="0" wp14:anchorId="5186BA6C" wp14:editId="38AAA317">
            <wp:extent cx="4620126" cy="3696101"/>
            <wp:effectExtent l="0" t="0" r="0" b="0"/>
            <wp:docPr id="21" name="Picture" descr="Figure 1. sablefish catch by gear type that was either retained, discarded, or the sum of retained and discarded catch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2" name="Picture" descr="sablefish_obs_coverage_draft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30C47D4" w14:textId="0DA7D5A4" w:rsidR="003F45C4" w:rsidRPr="00547879" w:rsidRDefault="00DF7A63">
      <w:pPr>
        <w:pStyle w:val="ImageCaption"/>
        <w:rPr>
          <w:ins w:id="12" w:author="Cara.Rodgveller" w:date="2023-06-28T15:02:00Z"/>
        </w:rPr>
      </w:pPr>
      <w:commentRangeStart w:id="13"/>
      <w:commentRangeStart w:id="14"/>
      <w:commentRangeStart w:id="15"/>
      <w:r w:rsidRPr="00547879">
        <w:t>Figu</w:t>
      </w:r>
      <w:commentRangeEnd w:id="13"/>
      <w:r w:rsidR="004D7AD4" w:rsidRPr="00FA624D">
        <w:rPr>
          <w:rStyle w:val="CommentReference"/>
          <w:i w:val="0"/>
        </w:rPr>
        <w:commentReference w:id="13"/>
      </w:r>
      <w:commentRangeEnd w:id="14"/>
      <w:r w:rsidR="008E7151">
        <w:rPr>
          <w:rStyle w:val="CommentReference"/>
          <w:i w:val="0"/>
        </w:rPr>
        <w:commentReference w:id="14"/>
      </w:r>
      <w:commentRangeEnd w:id="15"/>
      <w:r w:rsidR="007A0F6F">
        <w:rPr>
          <w:rStyle w:val="CommentReference"/>
          <w:i w:val="0"/>
        </w:rPr>
        <w:commentReference w:id="15"/>
      </w:r>
      <w:r w:rsidRPr="00547879">
        <w:t xml:space="preserve">re 1. </w:t>
      </w:r>
      <w:commentRangeStart w:id="16"/>
      <w:r w:rsidRPr="00547879">
        <w:rPr>
          <w:color w:val="FF0000"/>
          <w:highlight w:val="yellow"/>
        </w:rPr>
        <w:t>s</w:t>
      </w:r>
      <w:commentRangeEnd w:id="16"/>
      <w:r w:rsidR="004D7AD4" w:rsidRPr="00FA624D">
        <w:rPr>
          <w:rStyle w:val="CommentReference"/>
          <w:i w:val="0"/>
        </w:rPr>
        <w:commentReference w:id="16"/>
      </w:r>
      <w:r w:rsidRPr="00547879">
        <w:t xml:space="preserve">ablefish catch by gear type that was either retained, discarded, or the sum of retained and discarded </w:t>
      </w:r>
      <w:del w:id="17" w:author="Cara.Rodgveller" w:date="2023-06-28T15:06:00Z">
        <w:r w:rsidRPr="00547879" w:rsidDel="00E76EB2">
          <w:delText xml:space="preserve">catch </w:delText>
        </w:r>
      </w:del>
      <w:r w:rsidRPr="00547879">
        <w:t>by management area. Gear types include pelagic trawl (PTR), non-pelagic trawl (NPT), Pot (POT), or Hook and Line (HAL). Areas include the Aleutian Islands (AI), Bering Sea (BS), Western Gulf of Alaska (WGOA), Central Gulf of Alaska (CGOA), West Yakutat (WY), and East Yakutat (EY).</w:t>
      </w:r>
    </w:p>
    <w:p w14:paraId="7246FA65" w14:textId="77777777" w:rsidR="008D240C" w:rsidRPr="00547879" w:rsidRDefault="008D240C">
      <w:pPr>
        <w:pStyle w:val="ImageCaption"/>
      </w:pPr>
    </w:p>
    <w:p w14:paraId="292C6762" w14:textId="058734CC" w:rsidR="003F45C4" w:rsidRPr="00547879" w:rsidRDefault="00DF7A63">
      <w:pPr>
        <w:pStyle w:val="TableCaption"/>
      </w:pPr>
      <w:commentRangeStart w:id="18"/>
      <w:r w:rsidRPr="00547879">
        <w:rPr>
          <w:b/>
        </w:rPr>
        <w:t>Table</w:t>
      </w:r>
      <w:commentRangeEnd w:id="18"/>
      <w:r w:rsidR="00023ACB">
        <w:rPr>
          <w:rStyle w:val="CommentReference"/>
          <w:i w:val="0"/>
        </w:rPr>
        <w:commentReference w:id="18"/>
      </w:r>
      <w:del w:id="19" w:author="Cara.Rodgveller" w:date="2023-06-28T15:02:00Z">
        <w:r w:rsidRPr="00547879" w:rsidDel="008D240C">
          <w:rPr>
            <w:b/>
          </w:rPr>
          <w:delText xml:space="preserve"> </w:delText>
        </w:r>
      </w:del>
      <w:r w:rsidRPr="00547879">
        <w:rPr>
          <w:b/>
        </w:rPr>
        <w:fldChar w:fldCharType="begin"/>
      </w:r>
      <w:r w:rsidRPr="00547879">
        <w:rPr>
          <w:b/>
        </w:rPr>
        <w:instrText>SEQ tab \* Arabic</w:instrText>
      </w:r>
      <w:r w:rsidRPr="00547879">
        <w:rPr>
          <w:b/>
        </w:rPr>
        <w:fldChar w:fldCharType="end"/>
      </w:r>
      <w:del w:id="20" w:author="Cara.Rodgveller" w:date="2023-06-28T15:02:00Z">
        <w:r w:rsidRPr="00547879" w:rsidDel="008D240C">
          <w:delText>:</w:delText>
        </w:r>
      </w:del>
      <w:ins w:id="21" w:author="Cara.Rodgveller" w:date="2023-06-28T15:02:00Z">
        <w:r w:rsidR="008D240C" w:rsidRPr="00547879">
          <w:rPr>
            <w:b/>
          </w:rPr>
          <w:t xml:space="preserve">. </w:t>
        </w:r>
      </w:ins>
      <w:del w:id="22" w:author="Cara.Rodgveller" w:date="2023-06-28T15:02:00Z">
        <w:r w:rsidRPr="00547879" w:rsidDel="008D240C">
          <w:delText xml:space="preserve"> </w:delText>
        </w:r>
      </w:del>
      <w:r w:rsidRPr="00547879">
        <w:t>Total sablefish catch (mt) by year, area, and gear</w:t>
      </w:r>
      <w:ins w:id="23" w:author="Cara.Rodgveller" w:date="2023-06-28T15:12:00Z">
        <w:r w:rsidR="002E46EB">
          <w:t xml:space="preserve">. </w:t>
        </w:r>
        <w:r w:rsidR="002E46EB" w:rsidRPr="00547879">
          <w:t xml:space="preserve">Gear types include pelagic trawl (PTR), non-pelagic trawl (NPT), Pot (POT), or Hook and Line (HAL). Areas include the </w:t>
        </w:r>
        <w:r w:rsidR="002E46EB" w:rsidRPr="00547879">
          <w:lastRenderedPageBreak/>
          <w:t>Aleutian Islands (AI), Bering Sea (BS), Western Gulf of Alaska (WGOA), Central Gulf of Alaska (CGOA), West Yakutat (WY), and East Yakutat (EY).</w:t>
        </w:r>
      </w:ins>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3F45C4" w14:paraId="72A71149"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86EC80" w14:textId="77777777" w:rsidR="003F45C4" w:rsidRDefault="00DF7A63">
            <w:pPr>
              <w:spacing w:before="100" w:after="100"/>
              <w:ind w:left="100" w:right="100"/>
            </w:pPr>
            <w:commentRangeStart w:id="24"/>
            <w:commentRangeStart w:id="25"/>
            <w:r>
              <w:rPr>
                <w:rFonts w:ascii="Arial" w:eastAsia="Arial" w:hAnsi="Arial" w:cs="Arial"/>
                <w:color w:val="000000"/>
                <w:sz w:val="22"/>
                <w:szCs w:val="22"/>
              </w:rPr>
              <w:t>y</w:t>
            </w:r>
            <w:commentRangeEnd w:id="24"/>
            <w:r w:rsidR="008D240C">
              <w:rPr>
                <w:rStyle w:val="CommentReference"/>
              </w:rPr>
              <w:commentReference w:id="24"/>
            </w:r>
            <w:commentRangeEnd w:id="25"/>
            <w:r w:rsidR="006B1340">
              <w:rPr>
                <w:rStyle w:val="CommentReference"/>
              </w:rPr>
              <w:commentReference w:id="25"/>
            </w:r>
            <w:r>
              <w:rPr>
                <w:rFonts w:ascii="Arial" w:eastAsia="Arial" w:hAnsi="Arial" w:cs="Arial"/>
                <w:color w:val="000000"/>
                <w:sz w:val="22"/>
                <w:szCs w:val="22"/>
              </w:rPr>
              <w:t>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BB26D"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690E2F"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521463"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E508C8"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8ED35F" w14:textId="77777777" w:rsidR="003F45C4" w:rsidRDefault="00DF7A63">
            <w:pPr>
              <w:spacing w:before="100" w:after="100"/>
              <w:ind w:left="100" w:right="100"/>
              <w:jc w:val="right"/>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4FC0E0" w14:textId="77777777" w:rsidR="003F45C4" w:rsidRDefault="00DF7A63">
            <w:pPr>
              <w:spacing w:before="100" w:after="100"/>
              <w:ind w:left="100" w:right="100"/>
              <w:jc w:val="right"/>
            </w:pPr>
            <w:r>
              <w:rPr>
                <w:rFonts w:ascii="Arial" w:eastAsia="Arial" w:hAnsi="Arial" w:cs="Arial"/>
                <w:color w:val="000000"/>
                <w:sz w:val="22"/>
                <w:szCs w:val="22"/>
              </w:rPr>
              <w:t>JIG</w:t>
            </w:r>
          </w:p>
        </w:tc>
      </w:tr>
      <w:tr w:rsidR="003F45C4" w14:paraId="5733C3F7" w14:textId="77777777" w:rsidTr="003F45C4">
        <w:trPr>
          <w:cantSplit/>
          <w:jc w:val="center"/>
        </w:trPr>
        <w:tc>
          <w:tcPr>
            <w:tcW w:w="1080" w:type="dxa"/>
            <w:shd w:val="clear" w:color="auto" w:fill="FFFFFF"/>
            <w:tcMar>
              <w:top w:w="0" w:type="dxa"/>
              <w:left w:w="0" w:type="dxa"/>
              <w:bottom w:w="0" w:type="dxa"/>
              <w:right w:w="0" w:type="dxa"/>
            </w:tcMar>
            <w:vAlign w:val="center"/>
          </w:tcPr>
          <w:p w14:paraId="0E4F1B6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BDAF7E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A64A584" w14:textId="77777777" w:rsidR="003F45C4" w:rsidRDefault="00DF7A63">
            <w:pPr>
              <w:spacing w:before="100" w:after="100"/>
              <w:ind w:left="100" w:right="100"/>
              <w:jc w:val="right"/>
            </w:pPr>
            <w:r>
              <w:rPr>
                <w:rFonts w:ascii="Arial" w:eastAsia="Arial" w:hAnsi="Arial" w:cs="Arial"/>
                <w:color w:val="000000"/>
                <w:sz w:val="22"/>
                <w:szCs w:val="22"/>
              </w:rPr>
              <w:t>57.88</w:t>
            </w:r>
          </w:p>
        </w:tc>
        <w:tc>
          <w:tcPr>
            <w:tcW w:w="1080" w:type="dxa"/>
            <w:shd w:val="clear" w:color="auto" w:fill="FFFFFF"/>
            <w:tcMar>
              <w:top w:w="0" w:type="dxa"/>
              <w:left w:w="0" w:type="dxa"/>
              <w:bottom w:w="0" w:type="dxa"/>
              <w:right w:w="0" w:type="dxa"/>
            </w:tcMar>
            <w:vAlign w:val="center"/>
          </w:tcPr>
          <w:p w14:paraId="322EA1EE" w14:textId="77777777" w:rsidR="003F45C4" w:rsidRDefault="00DF7A63">
            <w:pPr>
              <w:spacing w:before="100" w:after="100"/>
              <w:ind w:left="100" w:right="100"/>
              <w:jc w:val="right"/>
            </w:pPr>
            <w:commentRangeStart w:id="26"/>
            <w:commentRangeStart w:id="27"/>
            <w:r>
              <w:rPr>
                <w:rFonts w:ascii="Arial" w:eastAsia="Arial" w:hAnsi="Arial" w:cs="Arial"/>
                <w:color w:val="000000"/>
                <w:sz w:val="22"/>
                <w:szCs w:val="22"/>
              </w:rPr>
              <w:t>87.20</w:t>
            </w:r>
            <w:commentRangeEnd w:id="26"/>
            <w:r w:rsidR="008D240C">
              <w:rPr>
                <w:rStyle w:val="CommentReference"/>
              </w:rPr>
              <w:commentReference w:id="26"/>
            </w:r>
            <w:commentRangeEnd w:id="27"/>
            <w:r w:rsidR="006B1340">
              <w:rPr>
                <w:rStyle w:val="CommentReference"/>
              </w:rPr>
              <w:commentReference w:id="27"/>
            </w:r>
          </w:p>
        </w:tc>
        <w:tc>
          <w:tcPr>
            <w:tcW w:w="1080" w:type="dxa"/>
            <w:shd w:val="clear" w:color="auto" w:fill="FFFFFF"/>
            <w:tcMar>
              <w:top w:w="0" w:type="dxa"/>
              <w:left w:w="0" w:type="dxa"/>
              <w:bottom w:w="0" w:type="dxa"/>
              <w:right w:w="0" w:type="dxa"/>
            </w:tcMar>
            <w:vAlign w:val="center"/>
          </w:tcPr>
          <w:p w14:paraId="4206ED4B" w14:textId="77777777" w:rsidR="003F45C4" w:rsidRDefault="00DF7A63">
            <w:pPr>
              <w:spacing w:before="100" w:after="100"/>
              <w:ind w:left="100" w:right="100"/>
              <w:jc w:val="right"/>
            </w:pPr>
            <w:r>
              <w:rPr>
                <w:rFonts w:ascii="Arial" w:eastAsia="Arial" w:hAnsi="Arial" w:cs="Arial"/>
                <w:color w:val="000000"/>
                <w:sz w:val="22"/>
                <w:szCs w:val="22"/>
              </w:rPr>
              <w:t>937.06</w:t>
            </w:r>
          </w:p>
        </w:tc>
        <w:tc>
          <w:tcPr>
            <w:tcW w:w="1080" w:type="dxa"/>
            <w:shd w:val="clear" w:color="auto" w:fill="FFFFFF"/>
            <w:tcMar>
              <w:top w:w="0" w:type="dxa"/>
              <w:left w:w="0" w:type="dxa"/>
              <w:bottom w:w="0" w:type="dxa"/>
              <w:right w:w="0" w:type="dxa"/>
            </w:tcMar>
            <w:vAlign w:val="center"/>
          </w:tcPr>
          <w:p w14:paraId="1ECA3B2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4CFA86" w14:textId="77777777" w:rsidR="003F45C4" w:rsidRDefault="003F45C4">
            <w:pPr>
              <w:spacing w:before="100" w:after="100"/>
              <w:ind w:left="100" w:right="100"/>
              <w:jc w:val="right"/>
            </w:pPr>
          </w:p>
        </w:tc>
      </w:tr>
      <w:tr w:rsidR="003F45C4" w14:paraId="28F43E15" w14:textId="77777777" w:rsidTr="003F45C4">
        <w:trPr>
          <w:cantSplit/>
          <w:jc w:val="center"/>
        </w:trPr>
        <w:tc>
          <w:tcPr>
            <w:tcW w:w="1080" w:type="dxa"/>
            <w:shd w:val="clear" w:color="auto" w:fill="FFFFFF"/>
            <w:tcMar>
              <w:top w:w="0" w:type="dxa"/>
              <w:left w:w="0" w:type="dxa"/>
              <w:bottom w:w="0" w:type="dxa"/>
              <w:right w:w="0" w:type="dxa"/>
            </w:tcMar>
            <w:vAlign w:val="center"/>
          </w:tcPr>
          <w:p w14:paraId="77F1BA09"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F7AED4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9ED4F99" w14:textId="77777777" w:rsidR="003F45C4" w:rsidRDefault="00DF7A63">
            <w:pPr>
              <w:spacing w:before="100" w:after="100"/>
              <w:ind w:left="100" w:right="100"/>
              <w:jc w:val="right"/>
            </w:pPr>
            <w:r>
              <w:rPr>
                <w:rFonts w:ascii="Arial" w:eastAsia="Arial" w:hAnsi="Arial" w:cs="Arial"/>
                <w:color w:val="000000"/>
                <w:sz w:val="22"/>
                <w:szCs w:val="22"/>
              </w:rPr>
              <w:t>133.28</w:t>
            </w:r>
          </w:p>
        </w:tc>
        <w:tc>
          <w:tcPr>
            <w:tcW w:w="1080" w:type="dxa"/>
            <w:shd w:val="clear" w:color="auto" w:fill="FFFFFF"/>
            <w:tcMar>
              <w:top w:w="0" w:type="dxa"/>
              <w:left w:w="0" w:type="dxa"/>
              <w:bottom w:w="0" w:type="dxa"/>
              <w:right w:w="0" w:type="dxa"/>
            </w:tcMar>
            <w:vAlign w:val="center"/>
          </w:tcPr>
          <w:p w14:paraId="20139120" w14:textId="77777777" w:rsidR="003F45C4" w:rsidRDefault="00DF7A63">
            <w:pPr>
              <w:spacing w:before="100" w:after="100"/>
              <w:ind w:left="100" w:right="100"/>
              <w:jc w:val="right"/>
            </w:pPr>
            <w:r>
              <w:rPr>
                <w:rFonts w:ascii="Arial" w:eastAsia="Arial" w:hAnsi="Arial" w:cs="Arial"/>
                <w:color w:val="000000"/>
                <w:sz w:val="22"/>
                <w:szCs w:val="22"/>
              </w:rPr>
              <w:t>351.80</w:t>
            </w:r>
          </w:p>
        </w:tc>
        <w:tc>
          <w:tcPr>
            <w:tcW w:w="1080" w:type="dxa"/>
            <w:shd w:val="clear" w:color="auto" w:fill="FFFFFF"/>
            <w:tcMar>
              <w:top w:w="0" w:type="dxa"/>
              <w:left w:w="0" w:type="dxa"/>
              <w:bottom w:w="0" w:type="dxa"/>
              <w:right w:w="0" w:type="dxa"/>
            </w:tcMar>
            <w:vAlign w:val="center"/>
          </w:tcPr>
          <w:p w14:paraId="29B34BDF" w14:textId="77777777" w:rsidR="003F45C4" w:rsidRDefault="00DF7A63">
            <w:pPr>
              <w:spacing w:before="100" w:after="100"/>
              <w:ind w:left="100" w:right="100"/>
              <w:jc w:val="right"/>
            </w:pPr>
            <w:r>
              <w:rPr>
                <w:rFonts w:ascii="Arial" w:eastAsia="Arial" w:hAnsi="Arial" w:cs="Arial"/>
                <w:color w:val="000000"/>
                <w:sz w:val="22"/>
                <w:szCs w:val="22"/>
              </w:rPr>
              <w:t>149.69</w:t>
            </w:r>
          </w:p>
        </w:tc>
        <w:tc>
          <w:tcPr>
            <w:tcW w:w="1080" w:type="dxa"/>
            <w:shd w:val="clear" w:color="auto" w:fill="FFFFFF"/>
            <w:tcMar>
              <w:top w:w="0" w:type="dxa"/>
              <w:left w:w="0" w:type="dxa"/>
              <w:bottom w:w="0" w:type="dxa"/>
              <w:right w:w="0" w:type="dxa"/>
            </w:tcMar>
            <w:vAlign w:val="center"/>
          </w:tcPr>
          <w:p w14:paraId="5E727C48" w14:textId="77777777" w:rsidR="003F45C4" w:rsidRDefault="00DF7A63">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6916C0ED" w14:textId="77777777" w:rsidR="003F45C4" w:rsidRDefault="003F45C4">
            <w:pPr>
              <w:spacing w:before="100" w:after="100"/>
              <w:ind w:left="100" w:right="100"/>
              <w:jc w:val="right"/>
            </w:pPr>
          </w:p>
        </w:tc>
      </w:tr>
      <w:tr w:rsidR="003F45C4" w14:paraId="74F12FA1" w14:textId="77777777" w:rsidTr="003F45C4">
        <w:trPr>
          <w:cantSplit/>
          <w:jc w:val="center"/>
        </w:trPr>
        <w:tc>
          <w:tcPr>
            <w:tcW w:w="1080" w:type="dxa"/>
            <w:shd w:val="clear" w:color="auto" w:fill="FFFFFF"/>
            <w:tcMar>
              <w:top w:w="0" w:type="dxa"/>
              <w:left w:w="0" w:type="dxa"/>
              <w:bottom w:w="0" w:type="dxa"/>
              <w:right w:w="0" w:type="dxa"/>
            </w:tcMar>
            <w:vAlign w:val="center"/>
          </w:tcPr>
          <w:p w14:paraId="3CFE7A61"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9A9B169"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E07B846" w14:textId="77777777" w:rsidR="003F45C4" w:rsidRDefault="00DF7A63">
            <w:pPr>
              <w:spacing w:before="100" w:after="100"/>
              <w:ind w:left="100" w:right="100"/>
              <w:jc w:val="right"/>
            </w:pPr>
            <w:r>
              <w:rPr>
                <w:rFonts w:ascii="Arial" w:eastAsia="Arial" w:hAnsi="Arial" w:cs="Arial"/>
                <w:color w:val="000000"/>
                <w:sz w:val="22"/>
                <w:szCs w:val="22"/>
              </w:rPr>
              <w:t>12.72</w:t>
            </w:r>
          </w:p>
        </w:tc>
        <w:tc>
          <w:tcPr>
            <w:tcW w:w="1080" w:type="dxa"/>
            <w:shd w:val="clear" w:color="auto" w:fill="FFFFFF"/>
            <w:tcMar>
              <w:top w:w="0" w:type="dxa"/>
              <w:left w:w="0" w:type="dxa"/>
              <w:bottom w:w="0" w:type="dxa"/>
              <w:right w:w="0" w:type="dxa"/>
            </w:tcMar>
            <w:vAlign w:val="center"/>
          </w:tcPr>
          <w:p w14:paraId="193538F0" w14:textId="77777777" w:rsidR="003F45C4" w:rsidRDefault="00DF7A63">
            <w:pPr>
              <w:spacing w:before="100" w:after="100"/>
              <w:ind w:left="100" w:right="100"/>
              <w:jc w:val="right"/>
            </w:pPr>
            <w:r>
              <w:rPr>
                <w:rFonts w:ascii="Arial" w:eastAsia="Arial" w:hAnsi="Arial" w:cs="Arial"/>
                <w:color w:val="000000"/>
                <w:sz w:val="22"/>
                <w:szCs w:val="22"/>
              </w:rPr>
              <w:t>0.25</w:t>
            </w:r>
          </w:p>
        </w:tc>
        <w:tc>
          <w:tcPr>
            <w:tcW w:w="1080" w:type="dxa"/>
            <w:shd w:val="clear" w:color="auto" w:fill="FFFFFF"/>
            <w:tcMar>
              <w:top w:w="0" w:type="dxa"/>
              <w:left w:w="0" w:type="dxa"/>
              <w:bottom w:w="0" w:type="dxa"/>
              <w:right w:w="0" w:type="dxa"/>
            </w:tcMar>
            <w:vAlign w:val="center"/>
          </w:tcPr>
          <w:p w14:paraId="29D60B0F" w14:textId="77777777" w:rsidR="003F45C4" w:rsidRDefault="00DF7A63">
            <w:pPr>
              <w:spacing w:before="100" w:after="100"/>
              <w:ind w:left="100" w:right="100"/>
              <w:jc w:val="right"/>
            </w:pPr>
            <w:r>
              <w:rPr>
                <w:rFonts w:ascii="Arial" w:eastAsia="Arial" w:hAnsi="Arial" w:cs="Arial"/>
                <w:color w:val="000000"/>
                <w:sz w:val="22"/>
                <w:szCs w:val="22"/>
              </w:rPr>
              <w:t>1,345.41</w:t>
            </w:r>
          </w:p>
        </w:tc>
        <w:tc>
          <w:tcPr>
            <w:tcW w:w="1080" w:type="dxa"/>
            <w:shd w:val="clear" w:color="auto" w:fill="FFFFFF"/>
            <w:tcMar>
              <w:top w:w="0" w:type="dxa"/>
              <w:left w:w="0" w:type="dxa"/>
              <w:bottom w:w="0" w:type="dxa"/>
              <w:right w:w="0" w:type="dxa"/>
            </w:tcMar>
            <w:vAlign w:val="center"/>
          </w:tcPr>
          <w:p w14:paraId="1372F6F3"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3C787A1B" w14:textId="77777777" w:rsidR="003F45C4" w:rsidRDefault="003F45C4">
            <w:pPr>
              <w:spacing w:before="100" w:after="100"/>
              <w:ind w:left="100" w:right="100"/>
              <w:jc w:val="right"/>
            </w:pPr>
          </w:p>
        </w:tc>
      </w:tr>
      <w:tr w:rsidR="003F45C4" w14:paraId="3FAC677B" w14:textId="77777777" w:rsidTr="003F45C4">
        <w:trPr>
          <w:cantSplit/>
          <w:jc w:val="center"/>
        </w:trPr>
        <w:tc>
          <w:tcPr>
            <w:tcW w:w="1080" w:type="dxa"/>
            <w:shd w:val="clear" w:color="auto" w:fill="FFFFFF"/>
            <w:tcMar>
              <w:top w:w="0" w:type="dxa"/>
              <w:left w:w="0" w:type="dxa"/>
              <w:bottom w:w="0" w:type="dxa"/>
              <w:right w:w="0" w:type="dxa"/>
            </w:tcMar>
            <w:vAlign w:val="center"/>
          </w:tcPr>
          <w:p w14:paraId="63BD1AD0"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8BA89F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74C5C04" w14:textId="77777777" w:rsidR="003F45C4" w:rsidRDefault="00DF7A63">
            <w:pPr>
              <w:spacing w:before="100" w:after="100"/>
              <w:ind w:left="100" w:right="100"/>
              <w:jc w:val="right"/>
            </w:pPr>
            <w:r>
              <w:rPr>
                <w:rFonts w:ascii="Arial" w:eastAsia="Arial" w:hAnsi="Arial" w:cs="Arial"/>
                <w:color w:val="000000"/>
                <w:sz w:val="22"/>
                <w:szCs w:val="22"/>
              </w:rPr>
              <w:t>659.48</w:t>
            </w:r>
          </w:p>
        </w:tc>
        <w:tc>
          <w:tcPr>
            <w:tcW w:w="1080" w:type="dxa"/>
            <w:shd w:val="clear" w:color="auto" w:fill="FFFFFF"/>
            <w:tcMar>
              <w:top w:w="0" w:type="dxa"/>
              <w:left w:w="0" w:type="dxa"/>
              <w:bottom w:w="0" w:type="dxa"/>
              <w:right w:w="0" w:type="dxa"/>
            </w:tcMar>
            <w:vAlign w:val="center"/>
          </w:tcPr>
          <w:p w14:paraId="2772ECA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ECBAE5" w14:textId="77777777" w:rsidR="003F45C4" w:rsidRDefault="00DF7A63">
            <w:pPr>
              <w:spacing w:before="100" w:after="100"/>
              <w:ind w:left="100" w:right="100"/>
              <w:jc w:val="right"/>
            </w:pPr>
            <w:r>
              <w:rPr>
                <w:rFonts w:ascii="Arial" w:eastAsia="Arial" w:hAnsi="Arial" w:cs="Arial"/>
                <w:color w:val="000000"/>
                <w:sz w:val="22"/>
                <w:szCs w:val="22"/>
              </w:rPr>
              <w:t>4,527.22</w:t>
            </w:r>
          </w:p>
        </w:tc>
        <w:tc>
          <w:tcPr>
            <w:tcW w:w="1080" w:type="dxa"/>
            <w:shd w:val="clear" w:color="auto" w:fill="FFFFFF"/>
            <w:tcMar>
              <w:top w:w="0" w:type="dxa"/>
              <w:left w:w="0" w:type="dxa"/>
              <w:bottom w:w="0" w:type="dxa"/>
              <w:right w:w="0" w:type="dxa"/>
            </w:tcMar>
            <w:vAlign w:val="center"/>
          </w:tcPr>
          <w:p w14:paraId="5ACADE4C" w14:textId="77777777" w:rsidR="003F45C4" w:rsidRDefault="00DF7A63">
            <w:pPr>
              <w:spacing w:before="100" w:after="100"/>
              <w:ind w:left="100" w:right="100"/>
              <w:jc w:val="right"/>
            </w:pPr>
            <w:r>
              <w:rPr>
                <w:rFonts w:ascii="Arial" w:eastAsia="Arial" w:hAnsi="Arial" w:cs="Arial"/>
                <w:color w:val="000000"/>
                <w:sz w:val="22"/>
                <w:szCs w:val="22"/>
              </w:rPr>
              <w:t>0.31</w:t>
            </w:r>
          </w:p>
        </w:tc>
        <w:tc>
          <w:tcPr>
            <w:tcW w:w="1080" w:type="dxa"/>
            <w:shd w:val="clear" w:color="auto" w:fill="FFFFFF"/>
            <w:tcMar>
              <w:top w:w="0" w:type="dxa"/>
              <w:left w:w="0" w:type="dxa"/>
              <w:bottom w:w="0" w:type="dxa"/>
              <w:right w:w="0" w:type="dxa"/>
            </w:tcMar>
            <w:vAlign w:val="center"/>
          </w:tcPr>
          <w:p w14:paraId="33BEF43C" w14:textId="77777777" w:rsidR="003F45C4" w:rsidRDefault="003F45C4">
            <w:pPr>
              <w:spacing w:before="100" w:after="100"/>
              <w:ind w:left="100" w:right="100"/>
              <w:jc w:val="right"/>
            </w:pPr>
          </w:p>
        </w:tc>
      </w:tr>
      <w:tr w:rsidR="003F45C4" w14:paraId="20E39653" w14:textId="77777777" w:rsidTr="003F45C4">
        <w:trPr>
          <w:cantSplit/>
          <w:jc w:val="center"/>
        </w:trPr>
        <w:tc>
          <w:tcPr>
            <w:tcW w:w="1080" w:type="dxa"/>
            <w:shd w:val="clear" w:color="auto" w:fill="FFFFFF"/>
            <w:tcMar>
              <w:top w:w="0" w:type="dxa"/>
              <w:left w:w="0" w:type="dxa"/>
              <w:bottom w:w="0" w:type="dxa"/>
              <w:right w:w="0" w:type="dxa"/>
            </w:tcMar>
            <w:vAlign w:val="center"/>
          </w:tcPr>
          <w:p w14:paraId="540AB0AD"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928B244"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94BB73D" w14:textId="77777777" w:rsidR="003F45C4" w:rsidRDefault="00DF7A63">
            <w:pPr>
              <w:spacing w:before="100" w:after="100"/>
              <w:ind w:left="100" w:right="100"/>
              <w:jc w:val="right"/>
            </w:pPr>
            <w:r>
              <w:rPr>
                <w:rFonts w:ascii="Arial" w:eastAsia="Arial" w:hAnsi="Arial" w:cs="Arial"/>
                <w:color w:val="000000"/>
                <w:sz w:val="22"/>
                <w:szCs w:val="22"/>
              </w:rPr>
              <w:t>172.56</w:t>
            </w:r>
          </w:p>
        </w:tc>
        <w:tc>
          <w:tcPr>
            <w:tcW w:w="1080" w:type="dxa"/>
            <w:shd w:val="clear" w:color="auto" w:fill="FFFFFF"/>
            <w:tcMar>
              <w:top w:w="0" w:type="dxa"/>
              <w:left w:w="0" w:type="dxa"/>
              <w:bottom w:w="0" w:type="dxa"/>
              <w:right w:w="0" w:type="dxa"/>
            </w:tcMar>
            <w:vAlign w:val="center"/>
          </w:tcPr>
          <w:p w14:paraId="18C1858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2BD113" w14:textId="77777777" w:rsidR="003F45C4" w:rsidRDefault="00DF7A63">
            <w:pPr>
              <w:spacing w:before="100" w:after="100"/>
              <w:ind w:left="100" w:right="100"/>
              <w:jc w:val="right"/>
            </w:pPr>
            <w:r>
              <w:rPr>
                <w:rFonts w:ascii="Arial" w:eastAsia="Arial" w:hAnsi="Arial" w:cs="Arial"/>
                <w:color w:val="000000"/>
                <w:sz w:val="22"/>
                <w:szCs w:val="22"/>
              </w:rPr>
              <w:t>1,928.59</w:t>
            </w:r>
          </w:p>
        </w:tc>
        <w:tc>
          <w:tcPr>
            <w:tcW w:w="1080" w:type="dxa"/>
            <w:shd w:val="clear" w:color="auto" w:fill="FFFFFF"/>
            <w:tcMar>
              <w:top w:w="0" w:type="dxa"/>
              <w:left w:w="0" w:type="dxa"/>
              <w:bottom w:w="0" w:type="dxa"/>
              <w:right w:w="0" w:type="dxa"/>
            </w:tcMar>
            <w:vAlign w:val="center"/>
          </w:tcPr>
          <w:p w14:paraId="5300A19D" w14:textId="77777777" w:rsidR="003F45C4" w:rsidRDefault="00DF7A63">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5A44EA76" w14:textId="77777777" w:rsidR="003F45C4" w:rsidRDefault="003F45C4">
            <w:pPr>
              <w:spacing w:before="100" w:after="100"/>
              <w:ind w:left="100" w:right="100"/>
              <w:jc w:val="right"/>
            </w:pPr>
          </w:p>
        </w:tc>
      </w:tr>
      <w:tr w:rsidR="003F45C4" w14:paraId="04FD922A" w14:textId="77777777" w:rsidTr="003F45C4">
        <w:trPr>
          <w:cantSplit/>
          <w:jc w:val="center"/>
        </w:trPr>
        <w:tc>
          <w:tcPr>
            <w:tcW w:w="1080" w:type="dxa"/>
            <w:shd w:val="clear" w:color="auto" w:fill="FFFFFF"/>
            <w:tcMar>
              <w:top w:w="0" w:type="dxa"/>
              <w:left w:w="0" w:type="dxa"/>
              <w:bottom w:w="0" w:type="dxa"/>
              <w:right w:w="0" w:type="dxa"/>
            </w:tcMar>
            <w:vAlign w:val="center"/>
          </w:tcPr>
          <w:p w14:paraId="560A9F61"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091330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D5FE89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69C5B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D3ACF0" w14:textId="77777777" w:rsidR="003F45C4" w:rsidRDefault="00DF7A63">
            <w:pPr>
              <w:spacing w:before="100" w:after="100"/>
              <w:ind w:left="100" w:right="100"/>
              <w:jc w:val="right"/>
            </w:pPr>
            <w:r>
              <w:rPr>
                <w:rFonts w:ascii="Arial" w:eastAsia="Arial" w:hAnsi="Arial" w:cs="Arial"/>
                <w:color w:val="000000"/>
                <w:sz w:val="22"/>
                <w:szCs w:val="22"/>
              </w:rPr>
              <w:t>3,246.49</w:t>
            </w:r>
          </w:p>
        </w:tc>
        <w:tc>
          <w:tcPr>
            <w:tcW w:w="1080" w:type="dxa"/>
            <w:shd w:val="clear" w:color="auto" w:fill="FFFFFF"/>
            <w:tcMar>
              <w:top w:w="0" w:type="dxa"/>
              <w:left w:w="0" w:type="dxa"/>
              <w:bottom w:w="0" w:type="dxa"/>
              <w:right w:w="0" w:type="dxa"/>
            </w:tcMar>
            <w:vAlign w:val="center"/>
          </w:tcPr>
          <w:p w14:paraId="029E65C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B26C9E" w14:textId="77777777" w:rsidR="003F45C4" w:rsidRDefault="003F45C4">
            <w:pPr>
              <w:spacing w:before="100" w:after="100"/>
              <w:ind w:left="100" w:right="100"/>
              <w:jc w:val="right"/>
            </w:pPr>
          </w:p>
        </w:tc>
      </w:tr>
      <w:tr w:rsidR="003F45C4" w14:paraId="1FAF6F9B" w14:textId="77777777" w:rsidTr="003F45C4">
        <w:trPr>
          <w:cantSplit/>
          <w:jc w:val="center"/>
        </w:trPr>
        <w:tc>
          <w:tcPr>
            <w:tcW w:w="1080" w:type="dxa"/>
            <w:shd w:val="clear" w:color="auto" w:fill="FFFFFF"/>
            <w:tcMar>
              <w:top w:w="0" w:type="dxa"/>
              <w:left w:w="0" w:type="dxa"/>
              <w:bottom w:w="0" w:type="dxa"/>
              <w:right w:w="0" w:type="dxa"/>
            </w:tcMar>
            <w:vAlign w:val="center"/>
          </w:tcPr>
          <w:p w14:paraId="0EDD188C"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3036AAE"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5207B6A" w14:textId="77777777" w:rsidR="003F45C4" w:rsidRDefault="00DF7A63">
            <w:pPr>
              <w:spacing w:before="100" w:after="100"/>
              <w:ind w:left="100" w:right="100"/>
              <w:jc w:val="right"/>
            </w:pPr>
            <w:r>
              <w:rPr>
                <w:rFonts w:ascii="Arial" w:eastAsia="Arial" w:hAnsi="Arial" w:cs="Arial"/>
                <w:color w:val="000000"/>
                <w:sz w:val="22"/>
                <w:szCs w:val="22"/>
              </w:rPr>
              <w:t>26.09</w:t>
            </w:r>
          </w:p>
        </w:tc>
        <w:tc>
          <w:tcPr>
            <w:tcW w:w="1080" w:type="dxa"/>
            <w:shd w:val="clear" w:color="auto" w:fill="FFFFFF"/>
            <w:tcMar>
              <w:top w:w="0" w:type="dxa"/>
              <w:left w:w="0" w:type="dxa"/>
              <w:bottom w:w="0" w:type="dxa"/>
              <w:right w:w="0" w:type="dxa"/>
            </w:tcMar>
            <w:vAlign w:val="center"/>
          </w:tcPr>
          <w:p w14:paraId="0A2B620F" w14:textId="77777777" w:rsidR="003F45C4" w:rsidRDefault="00DF7A63">
            <w:pPr>
              <w:spacing w:before="100" w:after="100"/>
              <w:ind w:left="100" w:right="100"/>
              <w:jc w:val="right"/>
            </w:pPr>
            <w:r>
              <w:rPr>
                <w:rFonts w:ascii="Arial" w:eastAsia="Arial" w:hAnsi="Arial" w:cs="Arial"/>
                <w:color w:val="000000"/>
                <w:sz w:val="22"/>
                <w:szCs w:val="22"/>
              </w:rPr>
              <w:t>159.97</w:t>
            </w:r>
          </w:p>
        </w:tc>
        <w:tc>
          <w:tcPr>
            <w:tcW w:w="1080" w:type="dxa"/>
            <w:shd w:val="clear" w:color="auto" w:fill="FFFFFF"/>
            <w:tcMar>
              <w:top w:w="0" w:type="dxa"/>
              <w:left w:w="0" w:type="dxa"/>
              <w:bottom w:w="0" w:type="dxa"/>
              <w:right w:w="0" w:type="dxa"/>
            </w:tcMar>
            <w:vAlign w:val="center"/>
          </w:tcPr>
          <w:p w14:paraId="3D5D970A" w14:textId="77777777" w:rsidR="003F45C4" w:rsidRDefault="00DF7A63">
            <w:pPr>
              <w:spacing w:before="100" w:after="100"/>
              <w:ind w:left="100" w:right="100"/>
              <w:jc w:val="right"/>
            </w:pPr>
            <w:r>
              <w:rPr>
                <w:rFonts w:ascii="Arial" w:eastAsia="Arial" w:hAnsi="Arial" w:cs="Arial"/>
                <w:color w:val="000000"/>
                <w:sz w:val="22"/>
                <w:szCs w:val="22"/>
              </w:rPr>
              <w:t>626.89</w:t>
            </w:r>
          </w:p>
        </w:tc>
        <w:tc>
          <w:tcPr>
            <w:tcW w:w="1080" w:type="dxa"/>
            <w:shd w:val="clear" w:color="auto" w:fill="FFFFFF"/>
            <w:tcMar>
              <w:top w:w="0" w:type="dxa"/>
              <w:left w:w="0" w:type="dxa"/>
              <w:bottom w:w="0" w:type="dxa"/>
              <w:right w:w="0" w:type="dxa"/>
            </w:tcMar>
            <w:vAlign w:val="center"/>
          </w:tcPr>
          <w:p w14:paraId="4A78404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2480333" w14:textId="77777777" w:rsidR="003F45C4" w:rsidRDefault="003F45C4">
            <w:pPr>
              <w:spacing w:before="100" w:after="100"/>
              <w:ind w:left="100" w:right="100"/>
              <w:jc w:val="right"/>
            </w:pPr>
          </w:p>
        </w:tc>
      </w:tr>
      <w:tr w:rsidR="003F45C4" w14:paraId="7652F105" w14:textId="77777777" w:rsidTr="003F45C4">
        <w:trPr>
          <w:cantSplit/>
          <w:jc w:val="center"/>
        </w:trPr>
        <w:tc>
          <w:tcPr>
            <w:tcW w:w="1080" w:type="dxa"/>
            <w:shd w:val="clear" w:color="auto" w:fill="FFFFFF"/>
            <w:tcMar>
              <w:top w:w="0" w:type="dxa"/>
              <w:left w:w="0" w:type="dxa"/>
              <w:bottom w:w="0" w:type="dxa"/>
              <w:right w:w="0" w:type="dxa"/>
            </w:tcMar>
            <w:vAlign w:val="center"/>
          </w:tcPr>
          <w:p w14:paraId="28594A01"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478D7CB"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AFB288A" w14:textId="77777777" w:rsidR="003F45C4" w:rsidRDefault="00DF7A63">
            <w:pPr>
              <w:spacing w:before="100" w:after="100"/>
              <w:ind w:left="100" w:right="100"/>
              <w:jc w:val="right"/>
            </w:pPr>
            <w:r>
              <w:rPr>
                <w:rFonts w:ascii="Arial" w:eastAsia="Arial" w:hAnsi="Arial" w:cs="Arial"/>
                <w:color w:val="000000"/>
                <w:sz w:val="22"/>
                <w:szCs w:val="22"/>
              </w:rPr>
              <w:t>34.46</w:t>
            </w:r>
          </w:p>
        </w:tc>
        <w:tc>
          <w:tcPr>
            <w:tcW w:w="1080" w:type="dxa"/>
            <w:shd w:val="clear" w:color="auto" w:fill="FFFFFF"/>
            <w:tcMar>
              <w:top w:w="0" w:type="dxa"/>
              <w:left w:w="0" w:type="dxa"/>
              <w:bottom w:w="0" w:type="dxa"/>
              <w:right w:w="0" w:type="dxa"/>
            </w:tcMar>
            <w:vAlign w:val="center"/>
          </w:tcPr>
          <w:p w14:paraId="004F0CE7" w14:textId="77777777" w:rsidR="003F45C4" w:rsidRDefault="00DF7A63">
            <w:pPr>
              <w:spacing w:before="100" w:after="100"/>
              <w:ind w:left="100" w:right="100"/>
              <w:jc w:val="right"/>
            </w:pPr>
            <w:r>
              <w:rPr>
                <w:rFonts w:ascii="Arial" w:eastAsia="Arial" w:hAnsi="Arial" w:cs="Arial"/>
                <w:color w:val="000000"/>
                <w:sz w:val="22"/>
                <w:szCs w:val="22"/>
              </w:rPr>
              <w:t>164.27</w:t>
            </w:r>
          </w:p>
        </w:tc>
        <w:tc>
          <w:tcPr>
            <w:tcW w:w="1080" w:type="dxa"/>
            <w:shd w:val="clear" w:color="auto" w:fill="FFFFFF"/>
            <w:tcMar>
              <w:top w:w="0" w:type="dxa"/>
              <w:left w:w="0" w:type="dxa"/>
              <w:bottom w:w="0" w:type="dxa"/>
              <w:right w:w="0" w:type="dxa"/>
            </w:tcMar>
            <w:vAlign w:val="center"/>
          </w:tcPr>
          <w:p w14:paraId="73AEBA6E" w14:textId="77777777" w:rsidR="003F45C4" w:rsidRDefault="00DF7A63">
            <w:pPr>
              <w:spacing w:before="100" w:after="100"/>
              <w:ind w:left="100" w:right="100"/>
              <w:jc w:val="right"/>
            </w:pPr>
            <w:r>
              <w:rPr>
                <w:rFonts w:ascii="Arial" w:eastAsia="Arial" w:hAnsi="Arial" w:cs="Arial"/>
                <w:color w:val="000000"/>
                <w:sz w:val="22"/>
                <w:szCs w:val="22"/>
              </w:rPr>
              <w:t>115.46</w:t>
            </w:r>
          </w:p>
        </w:tc>
        <w:tc>
          <w:tcPr>
            <w:tcW w:w="1080" w:type="dxa"/>
            <w:shd w:val="clear" w:color="auto" w:fill="FFFFFF"/>
            <w:tcMar>
              <w:top w:w="0" w:type="dxa"/>
              <w:left w:w="0" w:type="dxa"/>
              <w:bottom w:w="0" w:type="dxa"/>
              <w:right w:w="0" w:type="dxa"/>
            </w:tcMar>
            <w:vAlign w:val="center"/>
          </w:tcPr>
          <w:p w14:paraId="1132F6DD" w14:textId="77777777" w:rsidR="003F45C4" w:rsidRDefault="00DF7A63">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6B354989" w14:textId="77777777" w:rsidR="003F45C4" w:rsidRDefault="003F45C4">
            <w:pPr>
              <w:spacing w:before="100" w:after="100"/>
              <w:ind w:left="100" w:right="100"/>
              <w:jc w:val="right"/>
            </w:pPr>
          </w:p>
        </w:tc>
      </w:tr>
      <w:tr w:rsidR="003F45C4" w14:paraId="37304B73" w14:textId="77777777" w:rsidTr="003F45C4">
        <w:trPr>
          <w:cantSplit/>
          <w:jc w:val="center"/>
        </w:trPr>
        <w:tc>
          <w:tcPr>
            <w:tcW w:w="1080" w:type="dxa"/>
            <w:shd w:val="clear" w:color="auto" w:fill="FFFFFF"/>
            <w:tcMar>
              <w:top w:w="0" w:type="dxa"/>
              <w:left w:w="0" w:type="dxa"/>
              <w:bottom w:w="0" w:type="dxa"/>
              <w:right w:w="0" w:type="dxa"/>
            </w:tcMar>
            <w:vAlign w:val="center"/>
          </w:tcPr>
          <w:p w14:paraId="66F54E84"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BD207F9"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388DC7B" w14:textId="77777777" w:rsidR="003F45C4" w:rsidRDefault="00DF7A63">
            <w:pPr>
              <w:spacing w:before="100" w:after="100"/>
              <w:ind w:left="100" w:right="100"/>
              <w:jc w:val="right"/>
            </w:pPr>
            <w:r>
              <w:rPr>
                <w:rFonts w:ascii="Arial" w:eastAsia="Arial" w:hAnsi="Arial" w:cs="Arial"/>
                <w:color w:val="000000"/>
                <w:sz w:val="22"/>
                <w:szCs w:val="22"/>
              </w:rPr>
              <w:t>60.63</w:t>
            </w:r>
          </w:p>
        </w:tc>
        <w:tc>
          <w:tcPr>
            <w:tcW w:w="1080" w:type="dxa"/>
            <w:shd w:val="clear" w:color="auto" w:fill="FFFFFF"/>
            <w:tcMar>
              <w:top w:w="0" w:type="dxa"/>
              <w:left w:w="0" w:type="dxa"/>
              <w:bottom w:w="0" w:type="dxa"/>
              <w:right w:w="0" w:type="dxa"/>
            </w:tcMar>
            <w:vAlign w:val="center"/>
          </w:tcPr>
          <w:p w14:paraId="647F52CB"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0398162F" w14:textId="77777777" w:rsidR="003F45C4" w:rsidRDefault="00DF7A63">
            <w:pPr>
              <w:spacing w:before="100" w:after="100"/>
              <w:ind w:left="100" w:right="100"/>
              <w:jc w:val="right"/>
            </w:pPr>
            <w:r>
              <w:rPr>
                <w:rFonts w:ascii="Arial" w:eastAsia="Arial" w:hAnsi="Arial" w:cs="Arial"/>
                <w:color w:val="000000"/>
                <w:sz w:val="22"/>
                <w:szCs w:val="22"/>
              </w:rPr>
              <w:t>1,133.77</w:t>
            </w:r>
          </w:p>
        </w:tc>
        <w:tc>
          <w:tcPr>
            <w:tcW w:w="1080" w:type="dxa"/>
            <w:shd w:val="clear" w:color="auto" w:fill="FFFFFF"/>
            <w:tcMar>
              <w:top w:w="0" w:type="dxa"/>
              <w:left w:w="0" w:type="dxa"/>
              <w:bottom w:w="0" w:type="dxa"/>
              <w:right w:w="0" w:type="dxa"/>
            </w:tcMar>
            <w:vAlign w:val="center"/>
          </w:tcPr>
          <w:p w14:paraId="7C97B3C8" w14:textId="77777777" w:rsidR="003F45C4" w:rsidRDefault="00DF7A63">
            <w:pPr>
              <w:spacing w:before="100" w:after="100"/>
              <w:ind w:left="100" w:right="100"/>
              <w:jc w:val="right"/>
            </w:pPr>
            <w:r>
              <w:rPr>
                <w:rFonts w:ascii="Arial" w:eastAsia="Arial" w:hAnsi="Arial" w:cs="Arial"/>
                <w:color w:val="000000"/>
                <w:sz w:val="22"/>
                <w:szCs w:val="22"/>
              </w:rPr>
              <w:t>0.09</w:t>
            </w:r>
          </w:p>
        </w:tc>
        <w:tc>
          <w:tcPr>
            <w:tcW w:w="1080" w:type="dxa"/>
            <w:shd w:val="clear" w:color="auto" w:fill="FFFFFF"/>
            <w:tcMar>
              <w:top w:w="0" w:type="dxa"/>
              <w:left w:w="0" w:type="dxa"/>
              <w:bottom w:w="0" w:type="dxa"/>
              <w:right w:w="0" w:type="dxa"/>
            </w:tcMar>
            <w:vAlign w:val="center"/>
          </w:tcPr>
          <w:p w14:paraId="62D8EE06" w14:textId="77777777" w:rsidR="003F45C4" w:rsidRDefault="003F45C4">
            <w:pPr>
              <w:spacing w:before="100" w:after="100"/>
              <w:ind w:left="100" w:right="100"/>
              <w:jc w:val="right"/>
            </w:pPr>
          </w:p>
        </w:tc>
      </w:tr>
      <w:tr w:rsidR="003F45C4" w14:paraId="6B76AFBF" w14:textId="77777777" w:rsidTr="003F45C4">
        <w:trPr>
          <w:cantSplit/>
          <w:jc w:val="center"/>
        </w:trPr>
        <w:tc>
          <w:tcPr>
            <w:tcW w:w="1080" w:type="dxa"/>
            <w:shd w:val="clear" w:color="auto" w:fill="FFFFFF"/>
            <w:tcMar>
              <w:top w:w="0" w:type="dxa"/>
              <w:left w:w="0" w:type="dxa"/>
              <w:bottom w:w="0" w:type="dxa"/>
              <w:right w:w="0" w:type="dxa"/>
            </w:tcMar>
            <w:vAlign w:val="center"/>
          </w:tcPr>
          <w:p w14:paraId="52CB4A8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BF5F487"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5B2CBB1" w14:textId="77777777" w:rsidR="003F45C4" w:rsidRDefault="00DF7A63">
            <w:pPr>
              <w:spacing w:before="100" w:after="100"/>
              <w:ind w:left="100" w:right="100"/>
              <w:jc w:val="right"/>
            </w:pPr>
            <w:r>
              <w:rPr>
                <w:rFonts w:ascii="Arial" w:eastAsia="Arial" w:hAnsi="Arial" w:cs="Arial"/>
                <w:color w:val="000000"/>
                <w:sz w:val="22"/>
                <w:szCs w:val="22"/>
              </w:rPr>
              <w:t>735.97</w:t>
            </w:r>
          </w:p>
        </w:tc>
        <w:tc>
          <w:tcPr>
            <w:tcW w:w="1080" w:type="dxa"/>
            <w:shd w:val="clear" w:color="auto" w:fill="FFFFFF"/>
            <w:tcMar>
              <w:top w:w="0" w:type="dxa"/>
              <w:left w:w="0" w:type="dxa"/>
              <w:bottom w:w="0" w:type="dxa"/>
              <w:right w:w="0" w:type="dxa"/>
            </w:tcMar>
            <w:vAlign w:val="center"/>
          </w:tcPr>
          <w:p w14:paraId="373D0750" w14:textId="77777777" w:rsidR="003F45C4" w:rsidRDefault="00DF7A63">
            <w:pPr>
              <w:spacing w:before="100" w:after="100"/>
              <w:ind w:left="100" w:right="100"/>
              <w:jc w:val="right"/>
            </w:pPr>
            <w:r>
              <w:rPr>
                <w:rFonts w:ascii="Arial" w:eastAsia="Arial" w:hAnsi="Arial" w:cs="Arial"/>
                <w:color w:val="000000"/>
                <w:sz w:val="22"/>
                <w:szCs w:val="22"/>
              </w:rPr>
              <w:t>1.82</w:t>
            </w:r>
          </w:p>
        </w:tc>
        <w:tc>
          <w:tcPr>
            <w:tcW w:w="1080" w:type="dxa"/>
            <w:shd w:val="clear" w:color="auto" w:fill="FFFFFF"/>
            <w:tcMar>
              <w:top w:w="0" w:type="dxa"/>
              <w:left w:w="0" w:type="dxa"/>
              <w:bottom w:w="0" w:type="dxa"/>
              <w:right w:w="0" w:type="dxa"/>
            </w:tcMar>
            <w:vAlign w:val="center"/>
          </w:tcPr>
          <w:p w14:paraId="3B4E62E0" w14:textId="77777777" w:rsidR="003F45C4" w:rsidRDefault="00DF7A63">
            <w:pPr>
              <w:spacing w:before="100" w:after="100"/>
              <w:ind w:left="100" w:right="100"/>
              <w:jc w:val="right"/>
            </w:pPr>
            <w:r>
              <w:rPr>
                <w:rFonts w:ascii="Arial" w:eastAsia="Arial" w:hAnsi="Arial" w:cs="Arial"/>
                <w:color w:val="000000"/>
                <w:sz w:val="22"/>
                <w:szCs w:val="22"/>
              </w:rPr>
              <w:t>3,981.90</w:t>
            </w:r>
          </w:p>
        </w:tc>
        <w:tc>
          <w:tcPr>
            <w:tcW w:w="1080" w:type="dxa"/>
            <w:shd w:val="clear" w:color="auto" w:fill="FFFFFF"/>
            <w:tcMar>
              <w:top w:w="0" w:type="dxa"/>
              <w:left w:w="0" w:type="dxa"/>
              <w:bottom w:w="0" w:type="dxa"/>
              <w:right w:w="0" w:type="dxa"/>
            </w:tcMar>
            <w:vAlign w:val="center"/>
          </w:tcPr>
          <w:p w14:paraId="49340AE9" w14:textId="77777777" w:rsidR="003F45C4" w:rsidRDefault="00DF7A63">
            <w:pPr>
              <w:spacing w:before="100" w:after="100"/>
              <w:ind w:left="100" w:right="100"/>
              <w:jc w:val="right"/>
            </w:pPr>
            <w:r>
              <w:rPr>
                <w:rFonts w:ascii="Arial" w:eastAsia="Arial" w:hAnsi="Arial" w:cs="Arial"/>
                <w:color w:val="000000"/>
                <w:sz w:val="22"/>
                <w:szCs w:val="22"/>
              </w:rPr>
              <w:t>16.33</w:t>
            </w:r>
          </w:p>
        </w:tc>
        <w:tc>
          <w:tcPr>
            <w:tcW w:w="1080" w:type="dxa"/>
            <w:shd w:val="clear" w:color="auto" w:fill="FFFFFF"/>
            <w:tcMar>
              <w:top w:w="0" w:type="dxa"/>
              <w:left w:w="0" w:type="dxa"/>
              <w:bottom w:w="0" w:type="dxa"/>
              <w:right w:w="0" w:type="dxa"/>
            </w:tcMar>
            <w:vAlign w:val="center"/>
          </w:tcPr>
          <w:p w14:paraId="6C9356D2" w14:textId="77777777" w:rsidR="003F45C4" w:rsidRDefault="003F45C4">
            <w:pPr>
              <w:spacing w:before="100" w:after="100"/>
              <w:ind w:left="100" w:right="100"/>
              <w:jc w:val="right"/>
            </w:pPr>
          </w:p>
        </w:tc>
      </w:tr>
      <w:tr w:rsidR="003F45C4" w14:paraId="16F77CF1" w14:textId="77777777" w:rsidTr="003F45C4">
        <w:trPr>
          <w:cantSplit/>
          <w:jc w:val="center"/>
        </w:trPr>
        <w:tc>
          <w:tcPr>
            <w:tcW w:w="1080" w:type="dxa"/>
            <w:shd w:val="clear" w:color="auto" w:fill="FFFFFF"/>
            <w:tcMar>
              <w:top w:w="0" w:type="dxa"/>
              <w:left w:w="0" w:type="dxa"/>
              <w:bottom w:w="0" w:type="dxa"/>
              <w:right w:w="0" w:type="dxa"/>
            </w:tcMar>
            <w:vAlign w:val="center"/>
          </w:tcPr>
          <w:p w14:paraId="43411D29"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408819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5605393" w14:textId="77777777" w:rsidR="003F45C4" w:rsidRDefault="00DF7A63">
            <w:pPr>
              <w:spacing w:before="100" w:after="100"/>
              <w:ind w:left="100" w:right="100"/>
              <w:jc w:val="right"/>
            </w:pPr>
            <w:r>
              <w:rPr>
                <w:rFonts w:ascii="Arial" w:eastAsia="Arial" w:hAnsi="Arial" w:cs="Arial"/>
                <w:color w:val="000000"/>
                <w:sz w:val="22"/>
                <w:szCs w:val="22"/>
              </w:rPr>
              <w:t>151.81</w:t>
            </w:r>
          </w:p>
        </w:tc>
        <w:tc>
          <w:tcPr>
            <w:tcW w:w="1080" w:type="dxa"/>
            <w:shd w:val="clear" w:color="auto" w:fill="FFFFFF"/>
            <w:tcMar>
              <w:top w:w="0" w:type="dxa"/>
              <w:left w:w="0" w:type="dxa"/>
              <w:bottom w:w="0" w:type="dxa"/>
              <w:right w:w="0" w:type="dxa"/>
            </w:tcMar>
            <w:vAlign w:val="center"/>
          </w:tcPr>
          <w:p w14:paraId="1B73007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E511A6" w14:textId="77777777" w:rsidR="003F45C4" w:rsidRDefault="00DF7A63">
            <w:pPr>
              <w:spacing w:before="100" w:after="100"/>
              <w:ind w:left="100" w:right="100"/>
              <w:jc w:val="right"/>
            </w:pPr>
            <w:r>
              <w:rPr>
                <w:rFonts w:ascii="Arial" w:eastAsia="Arial" w:hAnsi="Arial" w:cs="Arial"/>
                <w:color w:val="000000"/>
                <w:sz w:val="22"/>
                <w:szCs w:val="22"/>
              </w:rPr>
              <w:t>1,519.27</w:t>
            </w:r>
          </w:p>
        </w:tc>
        <w:tc>
          <w:tcPr>
            <w:tcW w:w="1080" w:type="dxa"/>
            <w:shd w:val="clear" w:color="auto" w:fill="FFFFFF"/>
            <w:tcMar>
              <w:top w:w="0" w:type="dxa"/>
              <w:left w:w="0" w:type="dxa"/>
              <w:bottom w:w="0" w:type="dxa"/>
              <w:right w:w="0" w:type="dxa"/>
            </w:tcMar>
            <w:vAlign w:val="center"/>
          </w:tcPr>
          <w:p w14:paraId="5FE2C6EC" w14:textId="77777777" w:rsidR="003F45C4" w:rsidRDefault="00DF7A63">
            <w:pPr>
              <w:spacing w:before="100" w:after="100"/>
              <w:ind w:left="100" w:right="100"/>
              <w:jc w:val="right"/>
            </w:pPr>
            <w:r>
              <w:rPr>
                <w:rFonts w:ascii="Arial" w:eastAsia="Arial" w:hAnsi="Arial" w:cs="Arial"/>
                <w:color w:val="000000"/>
                <w:sz w:val="22"/>
                <w:szCs w:val="22"/>
              </w:rPr>
              <w:t>0.10</w:t>
            </w:r>
          </w:p>
        </w:tc>
        <w:tc>
          <w:tcPr>
            <w:tcW w:w="1080" w:type="dxa"/>
            <w:shd w:val="clear" w:color="auto" w:fill="FFFFFF"/>
            <w:tcMar>
              <w:top w:w="0" w:type="dxa"/>
              <w:left w:w="0" w:type="dxa"/>
              <w:bottom w:w="0" w:type="dxa"/>
              <w:right w:w="0" w:type="dxa"/>
            </w:tcMar>
            <w:vAlign w:val="center"/>
          </w:tcPr>
          <w:p w14:paraId="19F63FBA" w14:textId="77777777" w:rsidR="003F45C4" w:rsidRDefault="003F45C4">
            <w:pPr>
              <w:spacing w:before="100" w:after="100"/>
              <w:ind w:left="100" w:right="100"/>
              <w:jc w:val="right"/>
            </w:pPr>
          </w:p>
        </w:tc>
      </w:tr>
      <w:tr w:rsidR="003F45C4" w14:paraId="6DF3998C" w14:textId="77777777" w:rsidTr="003F45C4">
        <w:trPr>
          <w:cantSplit/>
          <w:jc w:val="center"/>
        </w:trPr>
        <w:tc>
          <w:tcPr>
            <w:tcW w:w="1080" w:type="dxa"/>
            <w:shd w:val="clear" w:color="auto" w:fill="FFFFFF"/>
            <w:tcMar>
              <w:top w:w="0" w:type="dxa"/>
              <w:left w:w="0" w:type="dxa"/>
              <w:bottom w:w="0" w:type="dxa"/>
              <w:right w:w="0" w:type="dxa"/>
            </w:tcMar>
            <w:vAlign w:val="center"/>
          </w:tcPr>
          <w:p w14:paraId="2F80F022"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089263E"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88CBC7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27E87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0D2503" w14:textId="77777777" w:rsidR="003F45C4" w:rsidRDefault="00DF7A63">
            <w:pPr>
              <w:spacing w:before="100" w:after="100"/>
              <w:ind w:left="100" w:right="100"/>
              <w:jc w:val="right"/>
            </w:pPr>
            <w:r>
              <w:rPr>
                <w:rFonts w:ascii="Arial" w:eastAsia="Arial" w:hAnsi="Arial" w:cs="Arial"/>
                <w:color w:val="000000"/>
                <w:sz w:val="22"/>
                <w:szCs w:val="22"/>
              </w:rPr>
              <w:t>2,817.35</w:t>
            </w:r>
          </w:p>
        </w:tc>
        <w:tc>
          <w:tcPr>
            <w:tcW w:w="1080" w:type="dxa"/>
            <w:shd w:val="clear" w:color="auto" w:fill="FFFFFF"/>
            <w:tcMar>
              <w:top w:w="0" w:type="dxa"/>
              <w:left w:w="0" w:type="dxa"/>
              <w:bottom w:w="0" w:type="dxa"/>
              <w:right w:w="0" w:type="dxa"/>
            </w:tcMar>
            <w:vAlign w:val="center"/>
          </w:tcPr>
          <w:p w14:paraId="1B5199B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83C399" w14:textId="77777777" w:rsidR="003F45C4" w:rsidRDefault="003F45C4">
            <w:pPr>
              <w:spacing w:before="100" w:after="100"/>
              <w:ind w:left="100" w:right="100"/>
              <w:jc w:val="right"/>
            </w:pPr>
          </w:p>
        </w:tc>
      </w:tr>
      <w:tr w:rsidR="003F45C4" w14:paraId="14F6EDA5" w14:textId="77777777" w:rsidTr="003F45C4">
        <w:trPr>
          <w:cantSplit/>
          <w:jc w:val="center"/>
        </w:trPr>
        <w:tc>
          <w:tcPr>
            <w:tcW w:w="1080" w:type="dxa"/>
            <w:shd w:val="clear" w:color="auto" w:fill="FFFFFF"/>
            <w:tcMar>
              <w:top w:w="0" w:type="dxa"/>
              <w:left w:w="0" w:type="dxa"/>
              <w:bottom w:w="0" w:type="dxa"/>
              <w:right w:w="0" w:type="dxa"/>
            </w:tcMar>
            <w:vAlign w:val="center"/>
          </w:tcPr>
          <w:p w14:paraId="35568F50"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4C4C8DA"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C5A3667" w14:textId="77777777" w:rsidR="003F45C4" w:rsidRDefault="00DF7A63">
            <w:pPr>
              <w:spacing w:before="100" w:after="100"/>
              <w:ind w:left="100" w:right="100"/>
              <w:jc w:val="right"/>
            </w:pPr>
            <w:r>
              <w:rPr>
                <w:rFonts w:ascii="Arial" w:eastAsia="Arial" w:hAnsi="Arial" w:cs="Arial"/>
                <w:color w:val="000000"/>
                <w:sz w:val="22"/>
                <w:szCs w:val="22"/>
              </w:rPr>
              <w:t>15.38</w:t>
            </w:r>
          </w:p>
        </w:tc>
        <w:tc>
          <w:tcPr>
            <w:tcW w:w="1080" w:type="dxa"/>
            <w:shd w:val="clear" w:color="auto" w:fill="FFFFFF"/>
            <w:tcMar>
              <w:top w:w="0" w:type="dxa"/>
              <w:left w:w="0" w:type="dxa"/>
              <w:bottom w:w="0" w:type="dxa"/>
              <w:right w:w="0" w:type="dxa"/>
            </w:tcMar>
            <w:vAlign w:val="center"/>
          </w:tcPr>
          <w:p w14:paraId="4BE5D3C6" w14:textId="77777777" w:rsidR="003F45C4" w:rsidRDefault="00DF7A63">
            <w:pPr>
              <w:spacing w:before="100" w:after="100"/>
              <w:ind w:left="100" w:right="100"/>
              <w:jc w:val="right"/>
            </w:pPr>
            <w:r>
              <w:rPr>
                <w:rFonts w:ascii="Arial" w:eastAsia="Arial" w:hAnsi="Arial" w:cs="Arial"/>
                <w:color w:val="000000"/>
                <w:sz w:val="22"/>
                <w:szCs w:val="22"/>
              </w:rPr>
              <w:t>12.05</w:t>
            </w:r>
          </w:p>
        </w:tc>
        <w:tc>
          <w:tcPr>
            <w:tcW w:w="1080" w:type="dxa"/>
            <w:shd w:val="clear" w:color="auto" w:fill="FFFFFF"/>
            <w:tcMar>
              <w:top w:w="0" w:type="dxa"/>
              <w:left w:w="0" w:type="dxa"/>
              <w:bottom w:w="0" w:type="dxa"/>
              <w:right w:w="0" w:type="dxa"/>
            </w:tcMar>
            <w:vAlign w:val="center"/>
          </w:tcPr>
          <w:p w14:paraId="4AFA4246" w14:textId="77777777" w:rsidR="003F45C4" w:rsidRDefault="00DF7A63">
            <w:pPr>
              <w:spacing w:before="100" w:after="100"/>
              <w:ind w:left="100" w:right="100"/>
              <w:jc w:val="right"/>
            </w:pPr>
            <w:r>
              <w:rPr>
                <w:rFonts w:ascii="Arial" w:eastAsia="Arial" w:hAnsi="Arial" w:cs="Arial"/>
                <w:color w:val="000000"/>
                <w:sz w:val="22"/>
                <w:szCs w:val="22"/>
              </w:rPr>
              <w:t>394.43</w:t>
            </w:r>
          </w:p>
        </w:tc>
        <w:tc>
          <w:tcPr>
            <w:tcW w:w="1080" w:type="dxa"/>
            <w:shd w:val="clear" w:color="auto" w:fill="FFFFFF"/>
            <w:tcMar>
              <w:top w:w="0" w:type="dxa"/>
              <w:left w:w="0" w:type="dxa"/>
              <w:bottom w:w="0" w:type="dxa"/>
              <w:right w:w="0" w:type="dxa"/>
            </w:tcMar>
            <w:vAlign w:val="center"/>
          </w:tcPr>
          <w:p w14:paraId="7DCD4E1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83ADB2B" w14:textId="77777777" w:rsidR="003F45C4" w:rsidRDefault="003F45C4">
            <w:pPr>
              <w:spacing w:before="100" w:after="100"/>
              <w:ind w:left="100" w:right="100"/>
              <w:jc w:val="right"/>
            </w:pPr>
          </w:p>
        </w:tc>
      </w:tr>
      <w:tr w:rsidR="003F45C4" w14:paraId="02D5D516" w14:textId="77777777" w:rsidTr="003F45C4">
        <w:trPr>
          <w:cantSplit/>
          <w:jc w:val="center"/>
        </w:trPr>
        <w:tc>
          <w:tcPr>
            <w:tcW w:w="1080" w:type="dxa"/>
            <w:shd w:val="clear" w:color="auto" w:fill="FFFFFF"/>
            <w:tcMar>
              <w:top w:w="0" w:type="dxa"/>
              <w:left w:w="0" w:type="dxa"/>
              <w:bottom w:w="0" w:type="dxa"/>
              <w:right w:w="0" w:type="dxa"/>
            </w:tcMar>
            <w:vAlign w:val="center"/>
          </w:tcPr>
          <w:p w14:paraId="6007916E"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D631589"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D3DE3CF" w14:textId="77777777" w:rsidR="003F45C4" w:rsidRDefault="00DF7A63">
            <w:pPr>
              <w:spacing w:before="100" w:after="100"/>
              <w:ind w:left="100" w:right="100"/>
              <w:jc w:val="right"/>
            </w:pPr>
            <w:r>
              <w:rPr>
                <w:rFonts w:ascii="Arial" w:eastAsia="Arial" w:hAnsi="Arial" w:cs="Arial"/>
                <w:color w:val="000000"/>
                <w:sz w:val="22"/>
                <w:szCs w:val="22"/>
              </w:rPr>
              <w:t>17.02</w:t>
            </w:r>
          </w:p>
        </w:tc>
        <w:tc>
          <w:tcPr>
            <w:tcW w:w="1080" w:type="dxa"/>
            <w:shd w:val="clear" w:color="auto" w:fill="FFFFFF"/>
            <w:tcMar>
              <w:top w:w="0" w:type="dxa"/>
              <w:left w:w="0" w:type="dxa"/>
              <w:bottom w:w="0" w:type="dxa"/>
              <w:right w:w="0" w:type="dxa"/>
            </w:tcMar>
            <w:vAlign w:val="center"/>
          </w:tcPr>
          <w:p w14:paraId="4A59817F" w14:textId="77777777" w:rsidR="003F45C4" w:rsidRDefault="00DF7A63">
            <w:pPr>
              <w:spacing w:before="100" w:after="100"/>
              <w:ind w:left="100" w:right="100"/>
              <w:jc w:val="right"/>
            </w:pPr>
            <w:r>
              <w:rPr>
                <w:rFonts w:ascii="Arial" w:eastAsia="Arial" w:hAnsi="Arial" w:cs="Arial"/>
                <w:color w:val="000000"/>
                <w:sz w:val="22"/>
                <w:szCs w:val="22"/>
              </w:rPr>
              <w:t>108.06</w:t>
            </w:r>
          </w:p>
        </w:tc>
        <w:tc>
          <w:tcPr>
            <w:tcW w:w="1080" w:type="dxa"/>
            <w:shd w:val="clear" w:color="auto" w:fill="FFFFFF"/>
            <w:tcMar>
              <w:top w:w="0" w:type="dxa"/>
              <w:left w:w="0" w:type="dxa"/>
              <w:bottom w:w="0" w:type="dxa"/>
              <w:right w:w="0" w:type="dxa"/>
            </w:tcMar>
            <w:vAlign w:val="center"/>
          </w:tcPr>
          <w:p w14:paraId="66C9C45E" w14:textId="77777777" w:rsidR="003F45C4" w:rsidRDefault="00DF7A63">
            <w:pPr>
              <w:spacing w:before="100" w:after="100"/>
              <w:ind w:left="100" w:right="100"/>
              <w:jc w:val="right"/>
            </w:pPr>
            <w:r>
              <w:rPr>
                <w:rFonts w:ascii="Arial" w:eastAsia="Arial" w:hAnsi="Arial" w:cs="Arial"/>
                <w:color w:val="000000"/>
                <w:sz w:val="22"/>
                <w:szCs w:val="22"/>
              </w:rPr>
              <w:t>85.16</w:t>
            </w:r>
          </w:p>
        </w:tc>
        <w:tc>
          <w:tcPr>
            <w:tcW w:w="1080" w:type="dxa"/>
            <w:shd w:val="clear" w:color="auto" w:fill="FFFFFF"/>
            <w:tcMar>
              <w:top w:w="0" w:type="dxa"/>
              <w:left w:w="0" w:type="dxa"/>
              <w:bottom w:w="0" w:type="dxa"/>
              <w:right w:w="0" w:type="dxa"/>
            </w:tcMar>
            <w:vAlign w:val="center"/>
          </w:tcPr>
          <w:p w14:paraId="657F452E" w14:textId="77777777" w:rsidR="003F45C4" w:rsidRDefault="00DF7A63">
            <w:pPr>
              <w:spacing w:before="100" w:after="100"/>
              <w:ind w:left="100" w:right="100"/>
              <w:jc w:val="right"/>
            </w:pPr>
            <w:r>
              <w:rPr>
                <w:rFonts w:ascii="Arial" w:eastAsia="Arial" w:hAnsi="Arial" w:cs="Arial"/>
                <w:color w:val="000000"/>
                <w:sz w:val="22"/>
                <w:szCs w:val="22"/>
              </w:rPr>
              <w:t>0.05</w:t>
            </w:r>
          </w:p>
        </w:tc>
        <w:tc>
          <w:tcPr>
            <w:tcW w:w="1080" w:type="dxa"/>
            <w:shd w:val="clear" w:color="auto" w:fill="FFFFFF"/>
            <w:tcMar>
              <w:top w:w="0" w:type="dxa"/>
              <w:left w:w="0" w:type="dxa"/>
              <w:bottom w:w="0" w:type="dxa"/>
              <w:right w:w="0" w:type="dxa"/>
            </w:tcMar>
            <w:vAlign w:val="center"/>
          </w:tcPr>
          <w:p w14:paraId="5E8DD94A" w14:textId="77777777" w:rsidR="003F45C4" w:rsidRDefault="003F45C4">
            <w:pPr>
              <w:spacing w:before="100" w:after="100"/>
              <w:ind w:left="100" w:right="100"/>
              <w:jc w:val="right"/>
            </w:pPr>
          </w:p>
        </w:tc>
      </w:tr>
      <w:tr w:rsidR="003F45C4" w14:paraId="0EA7769C" w14:textId="77777777" w:rsidTr="003F45C4">
        <w:trPr>
          <w:cantSplit/>
          <w:jc w:val="center"/>
        </w:trPr>
        <w:tc>
          <w:tcPr>
            <w:tcW w:w="1080" w:type="dxa"/>
            <w:shd w:val="clear" w:color="auto" w:fill="FFFFFF"/>
            <w:tcMar>
              <w:top w:w="0" w:type="dxa"/>
              <w:left w:w="0" w:type="dxa"/>
              <w:bottom w:w="0" w:type="dxa"/>
              <w:right w:w="0" w:type="dxa"/>
            </w:tcMar>
            <w:vAlign w:val="center"/>
          </w:tcPr>
          <w:p w14:paraId="605C615E"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3102BB7"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E69F0C9" w14:textId="77777777" w:rsidR="003F45C4" w:rsidRDefault="00DF7A63">
            <w:pPr>
              <w:spacing w:before="100" w:after="100"/>
              <w:ind w:left="100" w:right="100"/>
              <w:jc w:val="right"/>
            </w:pPr>
            <w:r>
              <w:rPr>
                <w:rFonts w:ascii="Arial" w:eastAsia="Arial" w:hAnsi="Arial" w:cs="Arial"/>
                <w:color w:val="000000"/>
                <w:sz w:val="22"/>
                <w:szCs w:val="22"/>
              </w:rPr>
              <w:t>35.08</w:t>
            </w:r>
          </w:p>
        </w:tc>
        <w:tc>
          <w:tcPr>
            <w:tcW w:w="1080" w:type="dxa"/>
            <w:shd w:val="clear" w:color="auto" w:fill="FFFFFF"/>
            <w:tcMar>
              <w:top w:w="0" w:type="dxa"/>
              <w:left w:w="0" w:type="dxa"/>
              <w:bottom w:w="0" w:type="dxa"/>
              <w:right w:w="0" w:type="dxa"/>
            </w:tcMar>
            <w:vAlign w:val="center"/>
          </w:tcPr>
          <w:p w14:paraId="314718AD" w14:textId="77777777" w:rsidR="003F45C4" w:rsidRDefault="00DF7A63">
            <w:pPr>
              <w:spacing w:before="100" w:after="100"/>
              <w:ind w:left="100" w:right="100"/>
              <w:jc w:val="right"/>
            </w:pPr>
            <w:r>
              <w:rPr>
                <w:rFonts w:ascii="Arial" w:eastAsia="Arial" w:hAnsi="Arial" w:cs="Arial"/>
                <w:color w:val="000000"/>
                <w:sz w:val="22"/>
                <w:szCs w:val="22"/>
              </w:rPr>
              <w:t>0.39</w:t>
            </w:r>
          </w:p>
        </w:tc>
        <w:tc>
          <w:tcPr>
            <w:tcW w:w="1080" w:type="dxa"/>
            <w:shd w:val="clear" w:color="auto" w:fill="FFFFFF"/>
            <w:tcMar>
              <w:top w:w="0" w:type="dxa"/>
              <w:left w:w="0" w:type="dxa"/>
              <w:bottom w:w="0" w:type="dxa"/>
              <w:right w:w="0" w:type="dxa"/>
            </w:tcMar>
            <w:vAlign w:val="center"/>
          </w:tcPr>
          <w:p w14:paraId="0F8A6D88" w14:textId="77777777" w:rsidR="003F45C4" w:rsidRDefault="00DF7A63">
            <w:pPr>
              <w:spacing w:before="100" w:after="100"/>
              <w:ind w:left="100" w:right="100"/>
              <w:jc w:val="right"/>
            </w:pPr>
            <w:r>
              <w:rPr>
                <w:rFonts w:ascii="Arial" w:eastAsia="Arial" w:hAnsi="Arial" w:cs="Arial"/>
                <w:color w:val="000000"/>
                <w:sz w:val="22"/>
                <w:szCs w:val="22"/>
              </w:rPr>
              <w:t>954.37</w:t>
            </w:r>
          </w:p>
        </w:tc>
        <w:tc>
          <w:tcPr>
            <w:tcW w:w="1080" w:type="dxa"/>
            <w:shd w:val="clear" w:color="auto" w:fill="FFFFFF"/>
            <w:tcMar>
              <w:top w:w="0" w:type="dxa"/>
              <w:left w:w="0" w:type="dxa"/>
              <w:bottom w:w="0" w:type="dxa"/>
              <w:right w:w="0" w:type="dxa"/>
            </w:tcMar>
            <w:vAlign w:val="center"/>
          </w:tcPr>
          <w:p w14:paraId="4C98B539" w14:textId="77777777" w:rsidR="003F45C4" w:rsidRDefault="00DF7A63">
            <w:pPr>
              <w:spacing w:before="100" w:after="100"/>
              <w:ind w:left="100" w:right="100"/>
              <w:jc w:val="right"/>
            </w:pPr>
            <w:r>
              <w:rPr>
                <w:rFonts w:ascii="Arial" w:eastAsia="Arial" w:hAnsi="Arial" w:cs="Arial"/>
                <w:color w:val="000000"/>
                <w:sz w:val="22"/>
                <w:szCs w:val="22"/>
              </w:rPr>
              <w:t>8.28</w:t>
            </w:r>
          </w:p>
        </w:tc>
        <w:tc>
          <w:tcPr>
            <w:tcW w:w="1080" w:type="dxa"/>
            <w:shd w:val="clear" w:color="auto" w:fill="FFFFFF"/>
            <w:tcMar>
              <w:top w:w="0" w:type="dxa"/>
              <w:left w:w="0" w:type="dxa"/>
              <w:bottom w:w="0" w:type="dxa"/>
              <w:right w:w="0" w:type="dxa"/>
            </w:tcMar>
            <w:vAlign w:val="center"/>
          </w:tcPr>
          <w:p w14:paraId="196D3C1A" w14:textId="77777777" w:rsidR="003F45C4" w:rsidRDefault="003F45C4">
            <w:pPr>
              <w:spacing w:before="100" w:after="100"/>
              <w:ind w:left="100" w:right="100"/>
              <w:jc w:val="right"/>
            </w:pPr>
          </w:p>
        </w:tc>
      </w:tr>
      <w:tr w:rsidR="003F45C4" w14:paraId="02283523" w14:textId="77777777" w:rsidTr="003F45C4">
        <w:trPr>
          <w:cantSplit/>
          <w:jc w:val="center"/>
        </w:trPr>
        <w:tc>
          <w:tcPr>
            <w:tcW w:w="1080" w:type="dxa"/>
            <w:shd w:val="clear" w:color="auto" w:fill="FFFFFF"/>
            <w:tcMar>
              <w:top w:w="0" w:type="dxa"/>
              <w:left w:w="0" w:type="dxa"/>
              <w:bottom w:w="0" w:type="dxa"/>
              <w:right w:w="0" w:type="dxa"/>
            </w:tcMar>
            <w:vAlign w:val="center"/>
          </w:tcPr>
          <w:p w14:paraId="497DE4E3"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DC2A45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F288410" w14:textId="77777777" w:rsidR="003F45C4" w:rsidRDefault="00DF7A63">
            <w:pPr>
              <w:spacing w:before="100" w:after="100"/>
              <w:ind w:left="100" w:right="100"/>
              <w:jc w:val="right"/>
            </w:pPr>
            <w:r>
              <w:rPr>
                <w:rFonts w:ascii="Arial" w:eastAsia="Arial" w:hAnsi="Arial" w:cs="Arial"/>
                <w:color w:val="000000"/>
                <w:sz w:val="22"/>
                <w:szCs w:val="22"/>
              </w:rPr>
              <w:t>779.79</w:t>
            </w:r>
          </w:p>
        </w:tc>
        <w:tc>
          <w:tcPr>
            <w:tcW w:w="1080" w:type="dxa"/>
            <w:shd w:val="clear" w:color="auto" w:fill="FFFFFF"/>
            <w:tcMar>
              <w:top w:w="0" w:type="dxa"/>
              <w:left w:w="0" w:type="dxa"/>
              <w:bottom w:w="0" w:type="dxa"/>
              <w:right w:w="0" w:type="dxa"/>
            </w:tcMar>
            <w:vAlign w:val="center"/>
          </w:tcPr>
          <w:p w14:paraId="405F3274" w14:textId="77777777" w:rsidR="003F45C4" w:rsidRDefault="00DF7A63">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1F1F6169" w14:textId="77777777" w:rsidR="003F45C4" w:rsidRDefault="00DF7A63">
            <w:pPr>
              <w:spacing w:before="100" w:after="100"/>
              <w:ind w:left="100" w:right="100"/>
              <w:jc w:val="right"/>
            </w:pPr>
            <w:r>
              <w:rPr>
                <w:rFonts w:ascii="Arial" w:eastAsia="Arial" w:hAnsi="Arial" w:cs="Arial"/>
                <w:color w:val="000000"/>
                <w:sz w:val="22"/>
                <w:szCs w:val="22"/>
              </w:rPr>
              <w:t>3,821.66</w:t>
            </w:r>
          </w:p>
        </w:tc>
        <w:tc>
          <w:tcPr>
            <w:tcW w:w="1080" w:type="dxa"/>
            <w:shd w:val="clear" w:color="auto" w:fill="FFFFFF"/>
            <w:tcMar>
              <w:top w:w="0" w:type="dxa"/>
              <w:left w:w="0" w:type="dxa"/>
              <w:bottom w:w="0" w:type="dxa"/>
              <w:right w:w="0" w:type="dxa"/>
            </w:tcMar>
            <w:vAlign w:val="center"/>
          </w:tcPr>
          <w:p w14:paraId="11E8C7BF" w14:textId="77777777" w:rsidR="003F45C4" w:rsidRDefault="00DF7A63">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2A43B29F" w14:textId="77777777" w:rsidR="003F45C4" w:rsidRDefault="003F45C4">
            <w:pPr>
              <w:spacing w:before="100" w:after="100"/>
              <w:ind w:left="100" w:right="100"/>
              <w:jc w:val="right"/>
            </w:pPr>
          </w:p>
        </w:tc>
      </w:tr>
      <w:tr w:rsidR="003F45C4" w14:paraId="79931D8C" w14:textId="77777777" w:rsidTr="003F45C4">
        <w:trPr>
          <w:cantSplit/>
          <w:jc w:val="center"/>
        </w:trPr>
        <w:tc>
          <w:tcPr>
            <w:tcW w:w="1080" w:type="dxa"/>
            <w:shd w:val="clear" w:color="auto" w:fill="FFFFFF"/>
            <w:tcMar>
              <w:top w:w="0" w:type="dxa"/>
              <w:left w:w="0" w:type="dxa"/>
              <w:bottom w:w="0" w:type="dxa"/>
              <w:right w:w="0" w:type="dxa"/>
            </w:tcMar>
            <w:vAlign w:val="center"/>
          </w:tcPr>
          <w:p w14:paraId="5B8B3C1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78DC11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4353B56" w14:textId="77777777" w:rsidR="003F45C4" w:rsidRDefault="00DF7A63">
            <w:pPr>
              <w:spacing w:before="100" w:after="100"/>
              <w:ind w:left="100" w:right="100"/>
              <w:jc w:val="right"/>
            </w:pPr>
            <w:r>
              <w:rPr>
                <w:rFonts w:ascii="Arial" w:eastAsia="Arial" w:hAnsi="Arial" w:cs="Arial"/>
                <w:color w:val="000000"/>
                <w:sz w:val="22"/>
                <w:szCs w:val="22"/>
              </w:rPr>
              <w:t>212.17</w:t>
            </w:r>
          </w:p>
        </w:tc>
        <w:tc>
          <w:tcPr>
            <w:tcW w:w="1080" w:type="dxa"/>
            <w:shd w:val="clear" w:color="auto" w:fill="FFFFFF"/>
            <w:tcMar>
              <w:top w:w="0" w:type="dxa"/>
              <w:left w:w="0" w:type="dxa"/>
              <w:bottom w:w="0" w:type="dxa"/>
              <w:right w:w="0" w:type="dxa"/>
            </w:tcMar>
            <w:vAlign w:val="center"/>
          </w:tcPr>
          <w:p w14:paraId="693243F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866EA0C" w14:textId="77777777" w:rsidR="003F45C4" w:rsidRDefault="00DF7A63">
            <w:pPr>
              <w:spacing w:before="100" w:after="100"/>
              <w:ind w:left="100" w:right="100"/>
              <w:jc w:val="right"/>
            </w:pPr>
            <w:r>
              <w:rPr>
                <w:rFonts w:ascii="Arial" w:eastAsia="Arial" w:hAnsi="Arial" w:cs="Arial"/>
                <w:color w:val="000000"/>
                <w:sz w:val="22"/>
                <w:szCs w:val="22"/>
              </w:rPr>
              <w:t>1,653.69</w:t>
            </w:r>
          </w:p>
        </w:tc>
        <w:tc>
          <w:tcPr>
            <w:tcW w:w="1080" w:type="dxa"/>
            <w:shd w:val="clear" w:color="auto" w:fill="FFFFFF"/>
            <w:tcMar>
              <w:top w:w="0" w:type="dxa"/>
              <w:left w:w="0" w:type="dxa"/>
              <w:bottom w:w="0" w:type="dxa"/>
              <w:right w:w="0" w:type="dxa"/>
            </w:tcMar>
            <w:vAlign w:val="center"/>
          </w:tcPr>
          <w:p w14:paraId="2F2D9D7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3FF70B2" w14:textId="77777777" w:rsidR="003F45C4" w:rsidRDefault="003F45C4">
            <w:pPr>
              <w:spacing w:before="100" w:after="100"/>
              <w:ind w:left="100" w:right="100"/>
              <w:jc w:val="right"/>
            </w:pPr>
          </w:p>
        </w:tc>
      </w:tr>
      <w:tr w:rsidR="003F45C4" w14:paraId="75B3B907" w14:textId="77777777" w:rsidTr="003F45C4">
        <w:trPr>
          <w:cantSplit/>
          <w:jc w:val="center"/>
        </w:trPr>
        <w:tc>
          <w:tcPr>
            <w:tcW w:w="1080" w:type="dxa"/>
            <w:shd w:val="clear" w:color="auto" w:fill="FFFFFF"/>
            <w:tcMar>
              <w:top w:w="0" w:type="dxa"/>
              <w:left w:w="0" w:type="dxa"/>
              <w:bottom w:w="0" w:type="dxa"/>
              <w:right w:w="0" w:type="dxa"/>
            </w:tcMar>
            <w:vAlign w:val="center"/>
          </w:tcPr>
          <w:p w14:paraId="1BE18F9A"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374ED7A5"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6B3A07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1FF90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A16ECA" w14:textId="77777777" w:rsidR="003F45C4" w:rsidRDefault="00DF7A63">
            <w:pPr>
              <w:spacing w:before="100" w:after="100"/>
              <w:ind w:left="100" w:right="100"/>
              <w:jc w:val="right"/>
            </w:pPr>
            <w:r>
              <w:rPr>
                <w:rFonts w:ascii="Arial" w:eastAsia="Arial" w:hAnsi="Arial" w:cs="Arial"/>
                <w:color w:val="000000"/>
                <w:sz w:val="22"/>
                <w:szCs w:val="22"/>
              </w:rPr>
              <w:t>2,811.28</w:t>
            </w:r>
          </w:p>
        </w:tc>
        <w:tc>
          <w:tcPr>
            <w:tcW w:w="1080" w:type="dxa"/>
            <w:shd w:val="clear" w:color="auto" w:fill="FFFFFF"/>
            <w:tcMar>
              <w:top w:w="0" w:type="dxa"/>
              <w:left w:w="0" w:type="dxa"/>
              <w:bottom w:w="0" w:type="dxa"/>
              <w:right w:w="0" w:type="dxa"/>
            </w:tcMar>
            <w:vAlign w:val="center"/>
          </w:tcPr>
          <w:p w14:paraId="31240EC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57C880" w14:textId="77777777" w:rsidR="003F45C4" w:rsidRDefault="003F45C4">
            <w:pPr>
              <w:spacing w:before="100" w:after="100"/>
              <w:ind w:left="100" w:right="100"/>
              <w:jc w:val="right"/>
            </w:pPr>
          </w:p>
        </w:tc>
      </w:tr>
      <w:tr w:rsidR="003F45C4" w14:paraId="6BA30446" w14:textId="77777777" w:rsidTr="003F45C4">
        <w:trPr>
          <w:cantSplit/>
          <w:jc w:val="center"/>
        </w:trPr>
        <w:tc>
          <w:tcPr>
            <w:tcW w:w="1080" w:type="dxa"/>
            <w:shd w:val="clear" w:color="auto" w:fill="FFFFFF"/>
            <w:tcMar>
              <w:top w:w="0" w:type="dxa"/>
              <w:left w:w="0" w:type="dxa"/>
              <w:bottom w:w="0" w:type="dxa"/>
              <w:right w:w="0" w:type="dxa"/>
            </w:tcMar>
            <w:vAlign w:val="center"/>
          </w:tcPr>
          <w:p w14:paraId="0ACE3C47"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4EB37A7"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EC2BC8F" w14:textId="77777777" w:rsidR="003F45C4" w:rsidRDefault="00DF7A63">
            <w:pPr>
              <w:spacing w:before="100" w:after="100"/>
              <w:ind w:left="100" w:right="100"/>
              <w:jc w:val="right"/>
            </w:pPr>
            <w:r>
              <w:rPr>
                <w:rFonts w:ascii="Arial" w:eastAsia="Arial" w:hAnsi="Arial" w:cs="Arial"/>
                <w:color w:val="000000"/>
                <w:sz w:val="22"/>
                <w:szCs w:val="22"/>
              </w:rPr>
              <w:t>29.96</w:t>
            </w:r>
          </w:p>
        </w:tc>
        <w:tc>
          <w:tcPr>
            <w:tcW w:w="1080" w:type="dxa"/>
            <w:shd w:val="clear" w:color="auto" w:fill="FFFFFF"/>
            <w:tcMar>
              <w:top w:w="0" w:type="dxa"/>
              <w:left w:w="0" w:type="dxa"/>
              <w:bottom w:w="0" w:type="dxa"/>
              <w:right w:w="0" w:type="dxa"/>
            </w:tcMar>
            <w:vAlign w:val="center"/>
          </w:tcPr>
          <w:p w14:paraId="3FC8B14F" w14:textId="77777777" w:rsidR="003F45C4" w:rsidRDefault="00DF7A63">
            <w:pPr>
              <w:spacing w:before="100" w:after="100"/>
              <w:ind w:left="100" w:right="100"/>
              <w:jc w:val="right"/>
            </w:pPr>
            <w:r>
              <w:rPr>
                <w:rFonts w:ascii="Arial" w:eastAsia="Arial" w:hAnsi="Arial" w:cs="Arial"/>
                <w:color w:val="000000"/>
                <w:sz w:val="22"/>
                <w:szCs w:val="22"/>
              </w:rPr>
              <w:t>20.84</w:t>
            </w:r>
          </w:p>
        </w:tc>
        <w:tc>
          <w:tcPr>
            <w:tcW w:w="1080" w:type="dxa"/>
            <w:shd w:val="clear" w:color="auto" w:fill="FFFFFF"/>
            <w:tcMar>
              <w:top w:w="0" w:type="dxa"/>
              <w:left w:w="0" w:type="dxa"/>
              <w:bottom w:w="0" w:type="dxa"/>
              <w:right w:w="0" w:type="dxa"/>
            </w:tcMar>
            <w:vAlign w:val="center"/>
          </w:tcPr>
          <w:p w14:paraId="11470B2E" w14:textId="77777777" w:rsidR="003F45C4" w:rsidRDefault="00DF7A63">
            <w:pPr>
              <w:spacing w:before="100" w:after="100"/>
              <w:ind w:left="100" w:right="100"/>
              <w:jc w:val="right"/>
            </w:pPr>
            <w:r>
              <w:rPr>
                <w:rFonts w:ascii="Arial" w:eastAsia="Arial" w:hAnsi="Arial" w:cs="Arial"/>
                <w:color w:val="000000"/>
                <w:sz w:val="22"/>
                <w:szCs w:val="22"/>
              </w:rPr>
              <w:t>289.34</w:t>
            </w:r>
          </w:p>
        </w:tc>
        <w:tc>
          <w:tcPr>
            <w:tcW w:w="1080" w:type="dxa"/>
            <w:shd w:val="clear" w:color="auto" w:fill="FFFFFF"/>
            <w:tcMar>
              <w:top w:w="0" w:type="dxa"/>
              <w:left w:w="0" w:type="dxa"/>
              <w:bottom w:w="0" w:type="dxa"/>
              <w:right w:w="0" w:type="dxa"/>
            </w:tcMar>
            <w:vAlign w:val="center"/>
          </w:tcPr>
          <w:p w14:paraId="6D84914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C5C854" w14:textId="77777777" w:rsidR="003F45C4" w:rsidRDefault="003F45C4">
            <w:pPr>
              <w:spacing w:before="100" w:after="100"/>
              <w:ind w:left="100" w:right="100"/>
              <w:jc w:val="right"/>
            </w:pPr>
          </w:p>
        </w:tc>
      </w:tr>
      <w:tr w:rsidR="003F45C4" w14:paraId="2DB5CC26" w14:textId="77777777" w:rsidTr="003F45C4">
        <w:trPr>
          <w:cantSplit/>
          <w:jc w:val="center"/>
        </w:trPr>
        <w:tc>
          <w:tcPr>
            <w:tcW w:w="1080" w:type="dxa"/>
            <w:shd w:val="clear" w:color="auto" w:fill="FFFFFF"/>
            <w:tcMar>
              <w:top w:w="0" w:type="dxa"/>
              <w:left w:w="0" w:type="dxa"/>
              <w:bottom w:w="0" w:type="dxa"/>
              <w:right w:w="0" w:type="dxa"/>
            </w:tcMar>
            <w:vAlign w:val="center"/>
          </w:tcPr>
          <w:p w14:paraId="67E7CF63"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30C00C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E8696C7" w14:textId="77777777" w:rsidR="003F45C4" w:rsidRDefault="00DF7A63">
            <w:pPr>
              <w:spacing w:before="100" w:after="100"/>
              <w:ind w:left="100" w:right="100"/>
              <w:jc w:val="right"/>
            </w:pPr>
            <w:r>
              <w:rPr>
                <w:rFonts w:ascii="Arial" w:eastAsia="Arial" w:hAnsi="Arial" w:cs="Arial"/>
                <w:color w:val="000000"/>
                <w:sz w:val="22"/>
                <w:szCs w:val="22"/>
              </w:rPr>
              <w:t>239.08</w:t>
            </w:r>
          </w:p>
        </w:tc>
        <w:tc>
          <w:tcPr>
            <w:tcW w:w="1080" w:type="dxa"/>
            <w:shd w:val="clear" w:color="auto" w:fill="FFFFFF"/>
            <w:tcMar>
              <w:top w:w="0" w:type="dxa"/>
              <w:left w:w="0" w:type="dxa"/>
              <w:bottom w:w="0" w:type="dxa"/>
              <w:right w:w="0" w:type="dxa"/>
            </w:tcMar>
            <w:vAlign w:val="center"/>
          </w:tcPr>
          <w:p w14:paraId="4C532AE1" w14:textId="77777777" w:rsidR="003F45C4" w:rsidRDefault="00DF7A63">
            <w:pPr>
              <w:spacing w:before="100" w:after="100"/>
              <w:ind w:left="100" w:right="100"/>
              <w:jc w:val="right"/>
            </w:pPr>
            <w:r>
              <w:rPr>
                <w:rFonts w:ascii="Arial" w:eastAsia="Arial" w:hAnsi="Arial" w:cs="Arial"/>
                <w:color w:val="000000"/>
                <w:sz w:val="22"/>
                <w:szCs w:val="22"/>
              </w:rPr>
              <w:t>157.96</w:t>
            </w:r>
          </w:p>
        </w:tc>
        <w:tc>
          <w:tcPr>
            <w:tcW w:w="1080" w:type="dxa"/>
            <w:shd w:val="clear" w:color="auto" w:fill="FFFFFF"/>
            <w:tcMar>
              <w:top w:w="0" w:type="dxa"/>
              <w:left w:w="0" w:type="dxa"/>
              <w:bottom w:w="0" w:type="dxa"/>
              <w:right w:w="0" w:type="dxa"/>
            </w:tcMar>
            <w:vAlign w:val="center"/>
          </w:tcPr>
          <w:p w14:paraId="2DA0EABB" w14:textId="77777777" w:rsidR="003F45C4" w:rsidRDefault="00DF7A63">
            <w:pPr>
              <w:spacing w:before="100" w:after="100"/>
              <w:ind w:left="100" w:right="100"/>
              <w:jc w:val="right"/>
            </w:pPr>
            <w:r>
              <w:rPr>
                <w:rFonts w:ascii="Arial" w:eastAsia="Arial" w:hAnsi="Arial" w:cs="Arial"/>
                <w:color w:val="000000"/>
                <w:sz w:val="22"/>
                <w:szCs w:val="22"/>
              </w:rPr>
              <w:t>116.39</w:t>
            </w:r>
          </w:p>
        </w:tc>
        <w:tc>
          <w:tcPr>
            <w:tcW w:w="1080" w:type="dxa"/>
            <w:shd w:val="clear" w:color="auto" w:fill="FFFFFF"/>
            <w:tcMar>
              <w:top w:w="0" w:type="dxa"/>
              <w:left w:w="0" w:type="dxa"/>
              <w:bottom w:w="0" w:type="dxa"/>
              <w:right w:w="0" w:type="dxa"/>
            </w:tcMar>
            <w:vAlign w:val="center"/>
          </w:tcPr>
          <w:p w14:paraId="1159DE7B" w14:textId="77777777" w:rsidR="003F45C4" w:rsidRDefault="00DF7A63">
            <w:pPr>
              <w:spacing w:before="100" w:after="100"/>
              <w:ind w:left="100" w:right="100"/>
              <w:jc w:val="right"/>
            </w:pPr>
            <w:r>
              <w:rPr>
                <w:rFonts w:ascii="Arial" w:eastAsia="Arial" w:hAnsi="Arial" w:cs="Arial"/>
                <w:color w:val="000000"/>
                <w:sz w:val="22"/>
                <w:szCs w:val="22"/>
              </w:rPr>
              <w:t>17.87</w:t>
            </w:r>
          </w:p>
        </w:tc>
        <w:tc>
          <w:tcPr>
            <w:tcW w:w="1080" w:type="dxa"/>
            <w:shd w:val="clear" w:color="auto" w:fill="FFFFFF"/>
            <w:tcMar>
              <w:top w:w="0" w:type="dxa"/>
              <w:left w:w="0" w:type="dxa"/>
              <w:bottom w:w="0" w:type="dxa"/>
              <w:right w:w="0" w:type="dxa"/>
            </w:tcMar>
            <w:vAlign w:val="center"/>
          </w:tcPr>
          <w:p w14:paraId="3FB8C04B" w14:textId="77777777" w:rsidR="003F45C4" w:rsidRDefault="003F45C4">
            <w:pPr>
              <w:spacing w:before="100" w:after="100"/>
              <w:ind w:left="100" w:right="100"/>
              <w:jc w:val="right"/>
            </w:pPr>
          </w:p>
        </w:tc>
      </w:tr>
      <w:tr w:rsidR="003F45C4" w14:paraId="33CE3984" w14:textId="77777777" w:rsidTr="003F45C4">
        <w:trPr>
          <w:cantSplit/>
          <w:jc w:val="center"/>
        </w:trPr>
        <w:tc>
          <w:tcPr>
            <w:tcW w:w="1080" w:type="dxa"/>
            <w:shd w:val="clear" w:color="auto" w:fill="FFFFFF"/>
            <w:tcMar>
              <w:top w:w="0" w:type="dxa"/>
              <w:left w:w="0" w:type="dxa"/>
              <w:bottom w:w="0" w:type="dxa"/>
              <w:right w:w="0" w:type="dxa"/>
            </w:tcMar>
            <w:vAlign w:val="center"/>
          </w:tcPr>
          <w:p w14:paraId="32658B8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CA7471B"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85FE16D" w14:textId="77777777" w:rsidR="003F45C4" w:rsidRDefault="00DF7A63">
            <w:pPr>
              <w:spacing w:before="100" w:after="100"/>
              <w:ind w:left="100" w:right="100"/>
              <w:jc w:val="right"/>
            </w:pPr>
            <w:r>
              <w:rPr>
                <w:rFonts w:ascii="Arial" w:eastAsia="Arial" w:hAnsi="Arial" w:cs="Arial"/>
                <w:color w:val="000000"/>
                <w:sz w:val="22"/>
                <w:szCs w:val="22"/>
              </w:rPr>
              <w:t>37.93</w:t>
            </w:r>
          </w:p>
        </w:tc>
        <w:tc>
          <w:tcPr>
            <w:tcW w:w="1080" w:type="dxa"/>
            <w:shd w:val="clear" w:color="auto" w:fill="FFFFFF"/>
            <w:tcMar>
              <w:top w:w="0" w:type="dxa"/>
              <w:left w:w="0" w:type="dxa"/>
              <w:bottom w:w="0" w:type="dxa"/>
              <w:right w:w="0" w:type="dxa"/>
            </w:tcMar>
            <w:vAlign w:val="center"/>
          </w:tcPr>
          <w:p w14:paraId="5157EDEF" w14:textId="77777777" w:rsidR="003F45C4" w:rsidRDefault="00DF7A63">
            <w:pPr>
              <w:spacing w:before="100" w:after="100"/>
              <w:ind w:left="100" w:right="100"/>
              <w:jc w:val="right"/>
            </w:pPr>
            <w:r>
              <w:rPr>
                <w:rFonts w:ascii="Arial" w:eastAsia="Arial" w:hAnsi="Arial" w:cs="Arial"/>
                <w:color w:val="000000"/>
                <w:sz w:val="22"/>
                <w:szCs w:val="22"/>
              </w:rPr>
              <w:t>0.94</w:t>
            </w:r>
          </w:p>
        </w:tc>
        <w:tc>
          <w:tcPr>
            <w:tcW w:w="1080" w:type="dxa"/>
            <w:shd w:val="clear" w:color="auto" w:fill="FFFFFF"/>
            <w:tcMar>
              <w:top w:w="0" w:type="dxa"/>
              <w:left w:w="0" w:type="dxa"/>
              <w:bottom w:w="0" w:type="dxa"/>
              <w:right w:w="0" w:type="dxa"/>
            </w:tcMar>
            <w:vAlign w:val="center"/>
          </w:tcPr>
          <w:p w14:paraId="354FD3C6" w14:textId="77777777" w:rsidR="003F45C4" w:rsidRDefault="00DF7A63">
            <w:pPr>
              <w:spacing w:before="100" w:after="100"/>
              <w:ind w:left="100" w:right="100"/>
              <w:jc w:val="right"/>
            </w:pPr>
            <w:r>
              <w:rPr>
                <w:rFonts w:ascii="Arial" w:eastAsia="Arial" w:hAnsi="Arial" w:cs="Arial"/>
                <w:color w:val="000000"/>
                <w:sz w:val="22"/>
                <w:szCs w:val="22"/>
              </w:rPr>
              <w:t>1,004.45</w:t>
            </w:r>
          </w:p>
        </w:tc>
        <w:tc>
          <w:tcPr>
            <w:tcW w:w="1080" w:type="dxa"/>
            <w:shd w:val="clear" w:color="auto" w:fill="FFFFFF"/>
            <w:tcMar>
              <w:top w:w="0" w:type="dxa"/>
              <w:left w:w="0" w:type="dxa"/>
              <w:bottom w:w="0" w:type="dxa"/>
              <w:right w:w="0" w:type="dxa"/>
            </w:tcMar>
            <w:vAlign w:val="center"/>
          </w:tcPr>
          <w:p w14:paraId="527C26A0" w14:textId="77777777" w:rsidR="003F45C4" w:rsidRDefault="00DF7A63">
            <w:pPr>
              <w:spacing w:before="100" w:after="100"/>
              <w:ind w:left="100" w:right="100"/>
              <w:jc w:val="right"/>
            </w:pPr>
            <w:r>
              <w:rPr>
                <w:rFonts w:ascii="Arial" w:eastAsia="Arial" w:hAnsi="Arial" w:cs="Arial"/>
                <w:color w:val="000000"/>
                <w:sz w:val="22"/>
                <w:szCs w:val="22"/>
              </w:rPr>
              <w:t>8.59</w:t>
            </w:r>
          </w:p>
        </w:tc>
        <w:tc>
          <w:tcPr>
            <w:tcW w:w="1080" w:type="dxa"/>
            <w:shd w:val="clear" w:color="auto" w:fill="FFFFFF"/>
            <w:tcMar>
              <w:top w:w="0" w:type="dxa"/>
              <w:left w:w="0" w:type="dxa"/>
              <w:bottom w:w="0" w:type="dxa"/>
              <w:right w:w="0" w:type="dxa"/>
            </w:tcMar>
            <w:vAlign w:val="center"/>
          </w:tcPr>
          <w:p w14:paraId="7FE29DD7" w14:textId="77777777" w:rsidR="003F45C4" w:rsidRDefault="003F45C4">
            <w:pPr>
              <w:spacing w:before="100" w:after="100"/>
              <w:ind w:left="100" w:right="100"/>
              <w:jc w:val="right"/>
            </w:pPr>
          </w:p>
        </w:tc>
      </w:tr>
      <w:tr w:rsidR="003F45C4" w14:paraId="22EC3B19" w14:textId="77777777" w:rsidTr="003F45C4">
        <w:trPr>
          <w:cantSplit/>
          <w:jc w:val="center"/>
        </w:trPr>
        <w:tc>
          <w:tcPr>
            <w:tcW w:w="1080" w:type="dxa"/>
            <w:shd w:val="clear" w:color="auto" w:fill="FFFFFF"/>
            <w:tcMar>
              <w:top w:w="0" w:type="dxa"/>
              <w:left w:w="0" w:type="dxa"/>
              <w:bottom w:w="0" w:type="dxa"/>
              <w:right w:w="0" w:type="dxa"/>
            </w:tcMar>
            <w:vAlign w:val="center"/>
          </w:tcPr>
          <w:p w14:paraId="098152E6"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156022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B9D0EF3" w14:textId="77777777" w:rsidR="003F45C4" w:rsidRDefault="00DF7A63">
            <w:pPr>
              <w:spacing w:before="100" w:after="100"/>
              <w:ind w:left="100" w:right="100"/>
              <w:jc w:val="right"/>
            </w:pPr>
            <w:r>
              <w:rPr>
                <w:rFonts w:ascii="Arial" w:eastAsia="Arial" w:hAnsi="Arial" w:cs="Arial"/>
                <w:color w:val="000000"/>
                <w:sz w:val="22"/>
                <w:szCs w:val="22"/>
              </w:rPr>
              <w:t>802.71</w:t>
            </w:r>
          </w:p>
        </w:tc>
        <w:tc>
          <w:tcPr>
            <w:tcW w:w="1080" w:type="dxa"/>
            <w:shd w:val="clear" w:color="auto" w:fill="FFFFFF"/>
            <w:tcMar>
              <w:top w:w="0" w:type="dxa"/>
              <w:left w:w="0" w:type="dxa"/>
              <w:bottom w:w="0" w:type="dxa"/>
              <w:right w:w="0" w:type="dxa"/>
            </w:tcMar>
            <w:vAlign w:val="center"/>
          </w:tcPr>
          <w:p w14:paraId="73533B05" w14:textId="77777777" w:rsidR="003F45C4" w:rsidRDefault="00DF7A63">
            <w:pPr>
              <w:spacing w:before="100" w:after="100"/>
              <w:ind w:left="100" w:right="100"/>
              <w:jc w:val="right"/>
            </w:pPr>
            <w:r>
              <w:rPr>
                <w:rFonts w:ascii="Arial" w:eastAsia="Arial" w:hAnsi="Arial" w:cs="Arial"/>
                <w:color w:val="000000"/>
                <w:sz w:val="22"/>
                <w:szCs w:val="22"/>
              </w:rPr>
              <w:t>7.57</w:t>
            </w:r>
          </w:p>
        </w:tc>
        <w:tc>
          <w:tcPr>
            <w:tcW w:w="1080" w:type="dxa"/>
            <w:shd w:val="clear" w:color="auto" w:fill="FFFFFF"/>
            <w:tcMar>
              <w:top w:w="0" w:type="dxa"/>
              <w:left w:w="0" w:type="dxa"/>
              <w:bottom w:w="0" w:type="dxa"/>
              <w:right w:w="0" w:type="dxa"/>
            </w:tcMar>
            <w:vAlign w:val="center"/>
          </w:tcPr>
          <w:p w14:paraId="5B0C183D" w14:textId="77777777" w:rsidR="003F45C4" w:rsidRDefault="00DF7A63">
            <w:pPr>
              <w:spacing w:before="100" w:after="100"/>
              <w:ind w:left="100" w:right="100"/>
              <w:jc w:val="right"/>
            </w:pPr>
            <w:r>
              <w:rPr>
                <w:rFonts w:ascii="Arial" w:eastAsia="Arial" w:hAnsi="Arial" w:cs="Arial"/>
                <w:color w:val="000000"/>
                <w:sz w:val="22"/>
                <w:szCs w:val="22"/>
              </w:rPr>
              <w:t>3,361.06</w:t>
            </w:r>
          </w:p>
        </w:tc>
        <w:tc>
          <w:tcPr>
            <w:tcW w:w="1080" w:type="dxa"/>
            <w:shd w:val="clear" w:color="auto" w:fill="FFFFFF"/>
            <w:tcMar>
              <w:top w:w="0" w:type="dxa"/>
              <w:left w:w="0" w:type="dxa"/>
              <w:bottom w:w="0" w:type="dxa"/>
              <w:right w:w="0" w:type="dxa"/>
            </w:tcMar>
            <w:vAlign w:val="center"/>
          </w:tcPr>
          <w:p w14:paraId="7A0ACBE0" w14:textId="77777777" w:rsidR="003F45C4" w:rsidRDefault="00DF7A63">
            <w:pPr>
              <w:spacing w:before="100" w:after="100"/>
              <w:ind w:left="100" w:right="100"/>
              <w:jc w:val="right"/>
            </w:pPr>
            <w:r>
              <w:rPr>
                <w:rFonts w:ascii="Arial" w:eastAsia="Arial" w:hAnsi="Arial" w:cs="Arial"/>
                <w:color w:val="000000"/>
                <w:sz w:val="22"/>
                <w:szCs w:val="22"/>
              </w:rPr>
              <w:t>22.96</w:t>
            </w:r>
          </w:p>
        </w:tc>
        <w:tc>
          <w:tcPr>
            <w:tcW w:w="1080" w:type="dxa"/>
            <w:shd w:val="clear" w:color="auto" w:fill="FFFFFF"/>
            <w:tcMar>
              <w:top w:w="0" w:type="dxa"/>
              <w:left w:w="0" w:type="dxa"/>
              <w:bottom w:w="0" w:type="dxa"/>
              <w:right w:w="0" w:type="dxa"/>
            </w:tcMar>
            <w:vAlign w:val="center"/>
          </w:tcPr>
          <w:p w14:paraId="0B3C49EA" w14:textId="77777777" w:rsidR="003F45C4" w:rsidRDefault="00DF7A63">
            <w:pPr>
              <w:spacing w:before="100" w:after="100"/>
              <w:ind w:left="100" w:right="100"/>
              <w:jc w:val="right"/>
            </w:pPr>
            <w:r>
              <w:rPr>
                <w:rFonts w:ascii="Arial" w:eastAsia="Arial" w:hAnsi="Arial" w:cs="Arial"/>
                <w:color w:val="000000"/>
                <w:sz w:val="22"/>
                <w:szCs w:val="22"/>
              </w:rPr>
              <w:t>0.31</w:t>
            </w:r>
          </w:p>
        </w:tc>
      </w:tr>
      <w:tr w:rsidR="003F45C4" w14:paraId="0D15423B" w14:textId="77777777" w:rsidTr="003F45C4">
        <w:trPr>
          <w:cantSplit/>
          <w:jc w:val="center"/>
        </w:trPr>
        <w:tc>
          <w:tcPr>
            <w:tcW w:w="1080" w:type="dxa"/>
            <w:shd w:val="clear" w:color="auto" w:fill="FFFFFF"/>
            <w:tcMar>
              <w:top w:w="0" w:type="dxa"/>
              <w:left w:w="0" w:type="dxa"/>
              <w:bottom w:w="0" w:type="dxa"/>
              <w:right w:w="0" w:type="dxa"/>
            </w:tcMar>
            <w:vAlign w:val="center"/>
          </w:tcPr>
          <w:p w14:paraId="5BA4048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E4F603A"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62B6418" w14:textId="77777777" w:rsidR="003F45C4" w:rsidRDefault="00DF7A63">
            <w:pPr>
              <w:spacing w:before="100" w:after="100"/>
              <w:ind w:left="100" w:right="100"/>
              <w:jc w:val="right"/>
            </w:pPr>
            <w:r>
              <w:rPr>
                <w:rFonts w:ascii="Arial" w:eastAsia="Arial" w:hAnsi="Arial" w:cs="Arial"/>
                <w:color w:val="000000"/>
                <w:sz w:val="22"/>
                <w:szCs w:val="22"/>
              </w:rPr>
              <w:t>177.27</w:t>
            </w:r>
          </w:p>
        </w:tc>
        <w:tc>
          <w:tcPr>
            <w:tcW w:w="1080" w:type="dxa"/>
            <w:shd w:val="clear" w:color="auto" w:fill="FFFFFF"/>
            <w:tcMar>
              <w:top w:w="0" w:type="dxa"/>
              <w:left w:w="0" w:type="dxa"/>
              <w:bottom w:w="0" w:type="dxa"/>
              <w:right w:w="0" w:type="dxa"/>
            </w:tcMar>
            <w:vAlign w:val="center"/>
          </w:tcPr>
          <w:p w14:paraId="49ABAA1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A8DEC3" w14:textId="77777777" w:rsidR="003F45C4" w:rsidRDefault="00DF7A63">
            <w:pPr>
              <w:spacing w:before="100" w:after="100"/>
              <w:ind w:left="100" w:right="100"/>
              <w:jc w:val="right"/>
            </w:pPr>
            <w:r>
              <w:rPr>
                <w:rFonts w:ascii="Arial" w:eastAsia="Arial" w:hAnsi="Arial" w:cs="Arial"/>
                <w:color w:val="000000"/>
                <w:sz w:val="22"/>
                <w:szCs w:val="22"/>
              </w:rPr>
              <w:t>1,473.51</w:t>
            </w:r>
          </w:p>
        </w:tc>
        <w:tc>
          <w:tcPr>
            <w:tcW w:w="1080" w:type="dxa"/>
            <w:shd w:val="clear" w:color="auto" w:fill="FFFFFF"/>
            <w:tcMar>
              <w:top w:w="0" w:type="dxa"/>
              <w:left w:w="0" w:type="dxa"/>
              <w:bottom w:w="0" w:type="dxa"/>
              <w:right w:w="0" w:type="dxa"/>
            </w:tcMar>
            <w:vAlign w:val="center"/>
          </w:tcPr>
          <w:p w14:paraId="3E76D7B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3DC757" w14:textId="77777777" w:rsidR="003F45C4" w:rsidRDefault="003F45C4">
            <w:pPr>
              <w:spacing w:before="100" w:after="100"/>
              <w:ind w:left="100" w:right="100"/>
              <w:jc w:val="right"/>
            </w:pPr>
          </w:p>
        </w:tc>
      </w:tr>
      <w:tr w:rsidR="003F45C4" w14:paraId="660BD1AB" w14:textId="77777777" w:rsidTr="003F45C4">
        <w:trPr>
          <w:cantSplit/>
          <w:jc w:val="center"/>
        </w:trPr>
        <w:tc>
          <w:tcPr>
            <w:tcW w:w="1080" w:type="dxa"/>
            <w:shd w:val="clear" w:color="auto" w:fill="FFFFFF"/>
            <w:tcMar>
              <w:top w:w="0" w:type="dxa"/>
              <w:left w:w="0" w:type="dxa"/>
              <w:bottom w:w="0" w:type="dxa"/>
              <w:right w:w="0" w:type="dxa"/>
            </w:tcMar>
            <w:vAlign w:val="center"/>
          </w:tcPr>
          <w:p w14:paraId="039A7B06" w14:textId="77777777" w:rsidR="003F45C4" w:rsidRDefault="00DF7A63">
            <w:pPr>
              <w:spacing w:before="100" w:after="100"/>
              <w:ind w:left="100" w:right="100"/>
            </w:pPr>
            <w:r>
              <w:rPr>
                <w:rFonts w:ascii="Arial" w:eastAsia="Arial" w:hAnsi="Arial" w:cs="Arial"/>
                <w:color w:val="000000"/>
                <w:sz w:val="22"/>
                <w:szCs w:val="22"/>
              </w:rPr>
              <w:lastRenderedPageBreak/>
              <w:t>2016</w:t>
            </w:r>
          </w:p>
        </w:tc>
        <w:tc>
          <w:tcPr>
            <w:tcW w:w="1080" w:type="dxa"/>
            <w:shd w:val="clear" w:color="auto" w:fill="FFFFFF"/>
            <w:tcMar>
              <w:top w:w="0" w:type="dxa"/>
              <w:left w:w="0" w:type="dxa"/>
              <w:bottom w:w="0" w:type="dxa"/>
              <w:right w:w="0" w:type="dxa"/>
            </w:tcMar>
            <w:vAlign w:val="center"/>
          </w:tcPr>
          <w:p w14:paraId="586E416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8CF534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B9816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A58337" w14:textId="77777777" w:rsidR="003F45C4" w:rsidRDefault="00DF7A63">
            <w:pPr>
              <w:spacing w:before="100" w:after="100"/>
              <w:ind w:left="100" w:right="100"/>
              <w:jc w:val="right"/>
            </w:pPr>
            <w:r>
              <w:rPr>
                <w:rFonts w:ascii="Arial" w:eastAsia="Arial" w:hAnsi="Arial" w:cs="Arial"/>
                <w:color w:val="000000"/>
                <w:sz w:val="22"/>
                <w:szCs w:val="22"/>
              </w:rPr>
              <w:t>2,455.50</w:t>
            </w:r>
          </w:p>
        </w:tc>
        <w:tc>
          <w:tcPr>
            <w:tcW w:w="1080" w:type="dxa"/>
            <w:shd w:val="clear" w:color="auto" w:fill="FFFFFF"/>
            <w:tcMar>
              <w:top w:w="0" w:type="dxa"/>
              <w:left w:w="0" w:type="dxa"/>
              <w:bottom w:w="0" w:type="dxa"/>
              <w:right w:w="0" w:type="dxa"/>
            </w:tcMar>
            <w:vAlign w:val="center"/>
          </w:tcPr>
          <w:p w14:paraId="57A79D0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413E9C" w14:textId="77777777" w:rsidR="003F45C4" w:rsidRDefault="003F45C4">
            <w:pPr>
              <w:spacing w:before="100" w:after="100"/>
              <w:ind w:left="100" w:right="100"/>
              <w:jc w:val="right"/>
            </w:pPr>
          </w:p>
        </w:tc>
      </w:tr>
      <w:tr w:rsidR="003F45C4" w14:paraId="32EF4BB2" w14:textId="77777777" w:rsidTr="003F45C4">
        <w:trPr>
          <w:cantSplit/>
          <w:jc w:val="center"/>
        </w:trPr>
        <w:tc>
          <w:tcPr>
            <w:tcW w:w="1080" w:type="dxa"/>
            <w:shd w:val="clear" w:color="auto" w:fill="FFFFFF"/>
            <w:tcMar>
              <w:top w:w="0" w:type="dxa"/>
              <w:left w:w="0" w:type="dxa"/>
              <w:bottom w:w="0" w:type="dxa"/>
              <w:right w:w="0" w:type="dxa"/>
            </w:tcMar>
            <w:vAlign w:val="center"/>
          </w:tcPr>
          <w:p w14:paraId="6E7775A5"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7E923B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60B14BE" w14:textId="77777777" w:rsidR="003F45C4" w:rsidRDefault="00DF7A63">
            <w:pPr>
              <w:spacing w:before="100" w:after="100"/>
              <w:ind w:left="100" w:right="100"/>
              <w:jc w:val="right"/>
            </w:pPr>
            <w:r>
              <w:rPr>
                <w:rFonts w:ascii="Arial" w:eastAsia="Arial" w:hAnsi="Arial" w:cs="Arial"/>
                <w:color w:val="000000"/>
                <w:sz w:val="22"/>
                <w:szCs w:val="22"/>
              </w:rPr>
              <w:t>128.53</w:t>
            </w:r>
          </w:p>
        </w:tc>
        <w:tc>
          <w:tcPr>
            <w:tcW w:w="1080" w:type="dxa"/>
            <w:shd w:val="clear" w:color="auto" w:fill="FFFFFF"/>
            <w:tcMar>
              <w:top w:w="0" w:type="dxa"/>
              <w:left w:w="0" w:type="dxa"/>
              <w:bottom w:w="0" w:type="dxa"/>
              <w:right w:w="0" w:type="dxa"/>
            </w:tcMar>
            <w:vAlign w:val="center"/>
          </w:tcPr>
          <w:p w14:paraId="322795F7" w14:textId="77777777" w:rsidR="003F45C4" w:rsidRDefault="00DF7A63">
            <w:pPr>
              <w:spacing w:before="100" w:after="100"/>
              <w:ind w:left="100" w:right="100"/>
              <w:jc w:val="right"/>
            </w:pPr>
            <w:r>
              <w:rPr>
                <w:rFonts w:ascii="Arial" w:eastAsia="Arial" w:hAnsi="Arial" w:cs="Arial"/>
                <w:color w:val="000000"/>
                <w:sz w:val="22"/>
                <w:szCs w:val="22"/>
              </w:rPr>
              <w:t>268.50</w:t>
            </w:r>
          </w:p>
        </w:tc>
        <w:tc>
          <w:tcPr>
            <w:tcW w:w="1080" w:type="dxa"/>
            <w:shd w:val="clear" w:color="auto" w:fill="FFFFFF"/>
            <w:tcMar>
              <w:top w:w="0" w:type="dxa"/>
              <w:left w:w="0" w:type="dxa"/>
              <w:bottom w:w="0" w:type="dxa"/>
              <w:right w:w="0" w:type="dxa"/>
            </w:tcMar>
            <w:vAlign w:val="center"/>
          </w:tcPr>
          <w:p w14:paraId="33B0EF83" w14:textId="77777777" w:rsidR="003F45C4" w:rsidRDefault="00DF7A63">
            <w:pPr>
              <w:spacing w:before="100" w:after="100"/>
              <w:ind w:left="100" w:right="100"/>
              <w:jc w:val="right"/>
            </w:pPr>
            <w:r>
              <w:rPr>
                <w:rFonts w:ascii="Arial" w:eastAsia="Arial" w:hAnsi="Arial" w:cs="Arial"/>
                <w:color w:val="000000"/>
                <w:sz w:val="22"/>
                <w:szCs w:val="22"/>
              </w:rPr>
              <w:t>191.43</w:t>
            </w:r>
          </w:p>
        </w:tc>
        <w:tc>
          <w:tcPr>
            <w:tcW w:w="1080" w:type="dxa"/>
            <w:shd w:val="clear" w:color="auto" w:fill="FFFFFF"/>
            <w:tcMar>
              <w:top w:w="0" w:type="dxa"/>
              <w:left w:w="0" w:type="dxa"/>
              <w:bottom w:w="0" w:type="dxa"/>
              <w:right w:w="0" w:type="dxa"/>
            </w:tcMar>
            <w:vAlign w:val="center"/>
          </w:tcPr>
          <w:p w14:paraId="25E132B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63137C" w14:textId="77777777" w:rsidR="003F45C4" w:rsidRDefault="003F45C4">
            <w:pPr>
              <w:spacing w:before="100" w:after="100"/>
              <w:ind w:left="100" w:right="100"/>
              <w:jc w:val="right"/>
            </w:pPr>
          </w:p>
        </w:tc>
      </w:tr>
      <w:tr w:rsidR="003F45C4" w14:paraId="402AF5C6" w14:textId="77777777" w:rsidTr="003F45C4">
        <w:trPr>
          <w:cantSplit/>
          <w:jc w:val="center"/>
        </w:trPr>
        <w:tc>
          <w:tcPr>
            <w:tcW w:w="1080" w:type="dxa"/>
            <w:shd w:val="clear" w:color="auto" w:fill="FFFFFF"/>
            <w:tcMar>
              <w:top w:w="0" w:type="dxa"/>
              <w:left w:w="0" w:type="dxa"/>
              <w:bottom w:w="0" w:type="dxa"/>
              <w:right w:w="0" w:type="dxa"/>
            </w:tcMar>
            <w:vAlign w:val="center"/>
          </w:tcPr>
          <w:p w14:paraId="2137C8BA"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41C51F9"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D81A574" w14:textId="77777777" w:rsidR="003F45C4" w:rsidRDefault="00DF7A63">
            <w:pPr>
              <w:spacing w:before="100" w:after="100"/>
              <w:ind w:left="100" w:right="100"/>
              <w:jc w:val="right"/>
            </w:pPr>
            <w:r>
              <w:rPr>
                <w:rFonts w:ascii="Arial" w:eastAsia="Arial" w:hAnsi="Arial" w:cs="Arial"/>
                <w:color w:val="000000"/>
                <w:sz w:val="22"/>
                <w:szCs w:val="22"/>
              </w:rPr>
              <w:t>588.00</w:t>
            </w:r>
          </w:p>
        </w:tc>
        <w:tc>
          <w:tcPr>
            <w:tcW w:w="1080" w:type="dxa"/>
            <w:shd w:val="clear" w:color="auto" w:fill="FFFFFF"/>
            <w:tcMar>
              <w:top w:w="0" w:type="dxa"/>
              <w:left w:w="0" w:type="dxa"/>
              <w:bottom w:w="0" w:type="dxa"/>
              <w:right w:w="0" w:type="dxa"/>
            </w:tcMar>
            <w:vAlign w:val="center"/>
          </w:tcPr>
          <w:p w14:paraId="71B557D6" w14:textId="77777777" w:rsidR="003F45C4" w:rsidRDefault="00DF7A63">
            <w:pPr>
              <w:spacing w:before="100" w:after="100"/>
              <w:ind w:left="100" w:right="100"/>
              <w:jc w:val="right"/>
            </w:pPr>
            <w:r>
              <w:rPr>
                <w:rFonts w:ascii="Arial" w:eastAsia="Arial" w:hAnsi="Arial" w:cs="Arial"/>
                <w:color w:val="000000"/>
                <w:sz w:val="22"/>
                <w:szCs w:val="22"/>
              </w:rPr>
              <w:t>365.16</w:t>
            </w:r>
          </w:p>
        </w:tc>
        <w:tc>
          <w:tcPr>
            <w:tcW w:w="1080" w:type="dxa"/>
            <w:shd w:val="clear" w:color="auto" w:fill="FFFFFF"/>
            <w:tcMar>
              <w:top w:w="0" w:type="dxa"/>
              <w:left w:w="0" w:type="dxa"/>
              <w:bottom w:w="0" w:type="dxa"/>
              <w:right w:w="0" w:type="dxa"/>
            </w:tcMar>
            <w:vAlign w:val="center"/>
          </w:tcPr>
          <w:p w14:paraId="54F7A0F4" w14:textId="77777777" w:rsidR="003F45C4" w:rsidRDefault="00DF7A63">
            <w:pPr>
              <w:spacing w:before="100" w:after="100"/>
              <w:ind w:left="100" w:right="100"/>
              <w:jc w:val="right"/>
            </w:pPr>
            <w:r>
              <w:rPr>
                <w:rFonts w:ascii="Arial" w:eastAsia="Arial" w:hAnsi="Arial" w:cs="Arial"/>
                <w:color w:val="000000"/>
                <w:sz w:val="22"/>
                <w:szCs w:val="22"/>
              </w:rPr>
              <w:t>106.28</w:t>
            </w:r>
          </w:p>
        </w:tc>
        <w:tc>
          <w:tcPr>
            <w:tcW w:w="1080" w:type="dxa"/>
            <w:shd w:val="clear" w:color="auto" w:fill="FFFFFF"/>
            <w:tcMar>
              <w:top w:w="0" w:type="dxa"/>
              <w:left w:w="0" w:type="dxa"/>
              <w:bottom w:w="0" w:type="dxa"/>
              <w:right w:w="0" w:type="dxa"/>
            </w:tcMar>
            <w:vAlign w:val="center"/>
          </w:tcPr>
          <w:p w14:paraId="3AE6A65B" w14:textId="77777777" w:rsidR="003F45C4" w:rsidRDefault="00DF7A63">
            <w:pPr>
              <w:spacing w:before="100" w:after="100"/>
              <w:ind w:left="100" w:right="100"/>
              <w:jc w:val="right"/>
            </w:pPr>
            <w:r>
              <w:rPr>
                <w:rFonts w:ascii="Arial" w:eastAsia="Arial" w:hAnsi="Arial" w:cs="Arial"/>
                <w:color w:val="000000"/>
                <w:sz w:val="22"/>
                <w:szCs w:val="22"/>
              </w:rPr>
              <w:t>90.95</w:t>
            </w:r>
          </w:p>
        </w:tc>
        <w:tc>
          <w:tcPr>
            <w:tcW w:w="1080" w:type="dxa"/>
            <w:shd w:val="clear" w:color="auto" w:fill="FFFFFF"/>
            <w:tcMar>
              <w:top w:w="0" w:type="dxa"/>
              <w:left w:w="0" w:type="dxa"/>
              <w:bottom w:w="0" w:type="dxa"/>
              <w:right w:w="0" w:type="dxa"/>
            </w:tcMar>
            <w:vAlign w:val="center"/>
          </w:tcPr>
          <w:p w14:paraId="3D88B23F" w14:textId="77777777" w:rsidR="003F45C4" w:rsidRDefault="003F45C4">
            <w:pPr>
              <w:spacing w:before="100" w:after="100"/>
              <w:ind w:left="100" w:right="100"/>
              <w:jc w:val="right"/>
            </w:pPr>
          </w:p>
        </w:tc>
      </w:tr>
      <w:tr w:rsidR="003F45C4" w14:paraId="774A2EB8" w14:textId="77777777" w:rsidTr="003F45C4">
        <w:trPr>
          <w:cantSplit/>
          <w:jc w:val="center"/>
        </w:trPr>
        <w:tc>
          <w:tcPr>
            <w:tcW w:w="1080" w:type="dxa"/>
            <w:shd w:val="clear" w:color="auto" w:fill="FFFFFF"/>
            <w:tcMar>
              <w:top w:w="0" w:type="dxa"/>
              <w:left w:w="0" w:type="dxa"/>
              <w:bottom w:w="0" w:type="dxa"/>
              <w:right w:w="0" w:type="dxa"/>
            </w:tcMar>
            <w:vAlign w:val="center"/>
          </w:tcPr>
          <w:p w14:paraId="4B23936E"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EDBCF6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1AFB612" w14:textId="77777777" w:rsidR="003F45C4" w:rsidRDefault="00DF7A63">
            <w:pPr>
              <w:spacing w:before="100" w:after="100"/>
              <w:ind w:left="100" w:right="100"/>
              <w:jc w:val="right"/>
            </w:pPr>
            <w:r>
              <w:rPr>
                <w:rFonts w:ascii="Arial" w:eastAsia="Arial" w:hAnsi="Arial" w:cs="Arial"/>
                <w:color w:val="000000"/>
                <w:sz w:val="22"/>
                <w:szCs w:val="22"/>
              </w:rPr>
              <w:t>56.57</w:t>
            </w:r>
          </w:p>
        </w:tc>
        <w:tc>
          <w:tcPr>
            <w:tcW w:w="1080" w:type="dxa"/>
            <w:shd w:val="clear" w:color="auto" w:fill="FFFFFF"/>
            <w:tcMar>
              <w:top w:w="0" w:type="dxa"/>
              <w:left w:w="0" w:type="dxa"/>
              <w:bottom w:w="0" w:type="dxa"/>
              <w:right w:w="0" w:type="dxa"/>
            </w:tcMar>
            <w:vAlign w:val="center"/>
          </w:tcPr>
          <w:p w14:paraId="0CE8B7B8" w14:textId="77777777" w:rsidR="003F45C4" w:rsidRDefault="00DF7A63">
            <w:pPr>
              <w:spacing w:before="100" w:after="100"/>
              <w:ind w:left="100" w:right="100"/>
              <w:jc w:val="right"/>
            </w:pPr>
            <w:r>
              <w:rPr>
                <w:rFonts w:ascii="Arial" w:eastAsia="Arial" w:hAnsi="Arial" w:cs="Arial"/>
                <w:color w:val="000000"/>
                <w:sz w:val="22"/>
                <w:szCs w:val="22"/>
              </w:rPr>
              <w:t>225.88</w:t>
            </w:r>
          </w:p>
        </w:tc>
        <w:tc>
          <w:tcPr>
            <w:tcW w:w="1080" w:type="dxa"/>
            <w:shd w:val="clear" w:color="auto" w:fill="FFFFFF"/>
            <w:tcMar>
              <w:top w:w="0" w:type="dxa"/>
              <w:left w:w="0" w:type="dxa"/>
              <w:bottom w:w="0" w:type="dxa"/>
              <w:right w:w="0" w:type="dxa"/>
            </w:tcMar>
            <w:vAlign w:val="center"/>
          </w:tcPr>
          <w:p w14:paraId="56DCC5E4" w14:textId="77777777" w:rsidR="003F45C4" w:rsidRDefault="00DF7A63">
            <w:pPr>
              <w:spacing w:before="100" w:after="100"/>
              <w:ind w:left="100" w:right="100"/>
              <w:jc w:val="right"/>
            </w:pPr>
            <w:r>
              <w:rPr>
                <w:rFonts w:ascii="Arial" w:eastAsia="Arial" w:hAnsi="Arial" w:cs="Arial"/>
                <w:color w:val="000000"/>
                <w:sz w:val="22"/>
                <w:szCs w:val="22"/>
              </w:rPr>
              <w:t>888.55</w:t>
            </w:r>
          </w:p>
        </w:tc>
        <w:tc>
          <w:tcPr>
            <w:tcW w:w="1080" w:type="dxa"/>
            <w:shd w:val="clear" w:color="auto" w:fill="FFFFFF"/>
            <w:tcMar>
              <w:top w:w="0" w:type="dxa"/>
              <w:left w:w="0" w:type="dxa"/>
              <w:bottom w:w="0" w:type="dxa"/>
              <w:right w:w="0" w:type="dxa"/>
            </w:tcMar>
            <w:vAlign w:val="center"/>
          </w:tcPr>
          <w:p w14:paraId="6EA09092" w14:textId="77777777" w:rsidR="003F45C4" w:rsidRDefault="00DF7A63">
            <w:pPr>
              <w:spacing w:before="100" w:after="100"/>
              <w:ind w:left="100" w:right="100"/>
              <w:jc w:val="right"/>
            </w:pPr>
            <w:r>
              <w:rPr>
                <w:rFonts w:ascii="Arial" w:eastAsia="Arial" w:hAnsi="Arial" w:cs="Arial"/>
                <w:color w:val="000000"/>
                <w:sz w:val="22"/>
                <w:szCs w:val="22"/>
              </w:rPr>
              <w:t>9.88</w:t>
            </w:r>
          </w:p>
        </w:tc>
        <w:tc>
          <w:tcPr>
            <w:tcW w:w="1080" w:type="dxa"/>
            <w:shd w:val="clear" w:color="auto" w:fill="FFFFFF"/>
            <w:tcMar>
              <w:top w:w="0" w:type="dxa"/>
              <w:left w:w="0" w:type="dxa"/>
              <w:bottom w:w="0" w:type="dxa"/>
              <w:right w:w="0" w:type="dxa"/>
            </w:tcMar>
            <w:vAlign w:val="center"/>
          </w:tcPr>
          <w:p w14:paraId="20D71B97" w14:textId="77777777" w:rsidR="003F45C4" w:rsidRDefault="003F45C4">
            <w:pPr>
              <w:spacing w:before="100" w:after="100"/>
              <w:ind w:left="100" w:right="100"/>
              <w:jc w:val="right"/>
            </w:pPr>
          </w:p>
        </w:tc>
      </w:tr>
      <w:tr w:rsidR="003F45C4" w14:paraId="4ABFE95E" w14:textId="77777777" w:rsidTr="003F45C4">
        <w:trPr>
          <w:cantSplit/>
          <w:jc w:val="center"/>
        </w:trPr>
        <w:tc>
          <w:tcPr>
            <w:tcW w:w="1080" w:type="dxa"/>
            <w:shd w:val="clear" w:color="auto" w:fill="FFFFFF"/>
            <w:tcMar>
              <w:top w:w="0" w:type="dxa"/>
              <w:left w:w="0" w:type="dxa"/>
              <w:bottom w:w="0" w:type="dxa"/>
              <w:right w:w="0" w:type="dxa"/>
            </w:tcMar>
            <w:vAlign w:val="center"/>
          </w:tcPr>
          <w:p w14:paraId="73EF31E4"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3A59EB2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69EB2E6" w14:textId="77777777" w:rsidR="003F45C4" w:rsidRDefault="00DF7A63">
            <w:pPr>
              <w:spacing w:before="100" w:after="100"/>
              <w:ind w:left="100" w:right="100"/>
              <w:jc w:val="right"/>
            </w:pPr>
            <w:r>
              <w:rPr>
                <w:rFonts w:ascii="Arial" w:eastAsia="Arial" w:hAnsi="Arial" w:cs="Arial"/>
                <w:color w:val="000000"/>
                <w:sz w:val="22"/>
                <w:szCs w:val="22"/>
              </w:rPr>
              <w:t>1,191.55</w:t>
            </w:r>
          </w:p>
        </w:tc>
        <w:tc>
          <w:tcPr>
            <w:tcW w:w="1080" w:type="dxa"/>
            <w:shd w:val="clear" w:color="auto" w:fill="FFFFFF"/>
            <w:tcMar>
              <w:top w:w="0" w:type="dxa"/>
              <w:left w:w="0" w:type="dxa"/>
              <w:bottom w:w="0" w:type="dxa"/>
              <w:right w:w="0" w:type="dxa"/>
            </w:tcMar>
            <w:vAlign w:val="center"/>
          </w:tcPr>
          <w:p w14:paraId="3141EDD5" w14:textId="77777777" w:rsidR="003F45C4" w:rsidRDefault="00DF7A63">
            <w:pPr>
              <w:spacing w:before="100" w:after="100"/>
              <w:ind w:left="100" w:right="100"/>
              <w:jc w:val="right"/>
            </w:pPr>
            <w:r>
              <w:rPr>
                <w:rFonts w:ascii="Arial" w:eastAsia="Arial" w:hAnsi="Arial" w:cs="Arial"/>
                <w:color w:val="000000"/>
                <w:sz w:val="22"/>
                <w:szCs w:val="22"/>
              </w:rPr>
              <w:t>442.64</w:t>
            </w:r>
          </w:p>
        </w:tc>
        <w:tc>
          <w:tcPr>
            <w:tcW w:w="1080" w:type="dxa"/>
            <w:shd w:val="clear" w:color="auto" w:fill="FFFFFF"/>
            <w:tcMar>
              <w:top w:w="0" w:type="dxa"/>
              <w:left w:w="0" w:type="dxa"/>
              <w:bottom w:w="0" w:type="dxa"/>
              <w:right w:w="0" w:type="dxa"/>
            </w:tcMar>
            <w:vAlign w:val="center"/>
          </w:tcPr>
          <w:p w14:paraId="494DDAC5" w14:textId="77777777" w:rsidR="003F45C4" w:rsidRDefault="00DF7A63">
            <w:pPr>
              <w:spacing w:before="100" w:after="100"/>
              <w:ind w:left="100" w:right="100"/>
              <w:jc w:val="right"/>
            </w:pPr>
            <w:r>
              <w:rPr>
                <w:rFonts w:ascii="Arial" w:eastAsia="Arial" w:hAnsi="Arial" w:cs="Arial"/>
                <w:color w:val="000000"/>
                <w:sz w:val="22"/>
                <w:szCs w:val="22"/>
              </w:rPr>
              <w:t>3,203.04</w:t>
            </w:r>
          </w:p>
        </w:tc>
        <w:tc>
          <w:tcPr>
            <w:tcW w:w="1080" w:type="dxa"/>
            <w:shd w:val="clear" w:color="auto" w:fill="FFFFFF"/>
            <w:tcMar>
              <w:top w:w="0" w:type="dxa"/>
              <w:left w:w="0" w:type="dxa"/>
              <w:bottom w:w="0" w:type="dxa"/>
              <w:right w:w="0" w:type="dxa"/>
            </w:tcMar>
            <w:vAlign w:val="center"/>
          </w:tcPr>
          <w:p w14:paraId="4ACEA1F7" w14:textId="77777777" w:rsidR="003F45C4" w:rsidRDefault="00DF7A63">
            <w:pPr>
              <w:spacing w:before="100" w:after="100"/>
              <w:ind w:left="100" w:right="100"/>
              <w:jc w:val="right"/>
            </w:pPr>
            <w:r>
              <w:rPr>
                <w:rFonts w:ascii="Arial" w:eastAsia="Arial" w:hAnsi="Arial" w:cs="Arial"/>
                <w:color w:val="000000"/>
                <w:sz w:val="22"/>
                <w:szCs w:val="22"/>
              </w:rPr>
              <w:t>0.79</w:t>
            </w:r>
          </w:p>
        </w:tc>
        <w:tc>
          <w:tcPr>
            <w:tcW w:w="1080" w:type="dxa"/>
            <w:shd w:val="clear" w:color="auto" w:fill="FFFFFF"/>
            <w:tcMar>
              <w:top w:w="0" w:type="dxa"/>
              <w:left w:w="0" w:type="dxa"/>
              <w:bottom w:w="0" w:type="dxa"/>
              <w:right w:w="0" w:type="dxa"/>
            </w:tcMar>
            <w:vAlign w:val="center"/>
          </w:tcPr>
          <w:p w14:paraId="742857DF" w14:textId="77777777" w:rsidR="003F45C4" w:rsidRDefault="003F45C4">
            <w:pPr>
              <w:spacing w:before="100" w:after="100"/>
              <w:ind w:left="100" w:right="100"/>
              <w:jc w:val="right"/>
            </w:pPr>
          </w:p>
        </w:tc>
      </w:tr>
      <w:tr w:rsidR="003F45C4" w14:paraId="3E0B2EDE" w14:textId="77777777" w:rsidTr="003F45C4">
        <w:trPr>
          <w:cantSplit/>
          <w:jc w:val="center"/>
        </w:trPr>
        <w:tc>
          <w:tcPr>
            <w:tcW w:w="1080" w:type="dxa"/>
            <w:shd w:val="clear" w:color="auto" w:fill="FFFFFF"/>
            <w:tcMar>
              <w:top w:w="0" w:type="dxa"/>
              <w:left w:w="0" w:type="dxa"/>
              <w:bottom w:w="0" w:type="dxa"/>
              <w:right w:w="0" w:type="dxa"/>
            </w:tcMar>
            <w:vAlign w:val="center"/>
          </w:tcPr>
          <w:p w14:paraId="3F688F98"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95988E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AE58863" w14:textId="77777777" w:rsidR="003F45C4" w:rsidRDefault="00DF7A63">
            <w:pPr>
              <w:spacing w:before="100" w:after="100"/>
              <w:ind w:left="100" w:right="100"/>
              <w:jc w:val="right"/>
            </w:pPr>
            <w:r>
              <w:rPr>
                <w:rFonts w:ascii="Arial" w:eastAsia="Arial" w:hAnsi="Arial" w:cs="Arial"/>
                <w:color w:val="000000"/>
                <w:sz w:val="22"/>
                <w:szCs w:val="22"/>
              </w:rPr>
              <w:t>206.00</w:t>
            </w:r>
          </w:p>
        </w:tc>
        <w:tc>
          <w:tcPr>
            <w:tcW w:w="1080" w:type="dxa"/>
            <w:shd w:val="clear" w:color="auto" w:fill="FFFFFF"/>
            <w:tcMar>
              <w:top w:w="0" w:type="dxa"/>
              <w:left w:w="0" w:type="dxa"/>
              <w:bottom w:w="0" w:type="dxa"/>
              <w:right w:w="0" w:type="dxa"/>
            </w:tcMar>
            <w:vAlign w:val="center"/>
          </w:tcPr>
          <w:p w14:paraId="02AE3DF2" w14:textId="77777777" w:rsidR="003F45C4" w:rsidRDefault="00DF7A63">
            <w:pPr>
              <w:spacing w:before="100" w:after="100"/>
              <w:ind w:left="100" w:right="100"/>
              <w:jc w:val="right"/>
            </w:pPr>
            <w:r>
              <w:rPr>
                <w:rFonts w:ascii="Arial" w:eastAsia="Arial" w:hAnsi="Arial" w:cs="Arial"/>
                <w:color w:val="000000"/>
                <w:sz w:val="22"/>
                <w:szCs w:val="22"/>
              </w:rPr>
              <w:t>92.17</w:t>
            </w:r>
          </w:p>
        </w:tc>
        <w:tc>
          <w:tcPr>
            <w:tcW w:w="1080" w:type="dxa"/>
            <w:shd w:val="clear" w:color="auto" w:fill="FFFFFF"/>
            <w:tcMar>
              <w:top w:w="0" w:type="dxa"/>
              <w:left w:w="0" w:type="dxa"/>
              <w:bottom w:w="0" w:type="dxa"/>
              <w:right w:w="0" w:type="dxa"/>
            </w:tcMar>
            <w:vAlign w:val="center"/>
          </w:tcPr>
          <w:p w14:paraId="718B29AE" w14:textId="77777777" w:rsidR="003F45C4" w:rsidRDefault="00DF7A63">
            <w:pPr>
              <w:spacing w:before="100" w:after="100"/>
              <w:ind w:left="100" w:right="100"/>
              <w:jc w:val="right"/>
            </w:pPr>
            <w:r>
              <w:rPr>
                <w:rFonts w:ascii="Arial" w:eastAsia="Arial" w:hAnsi="Arial" w:cs="Arial"/>
                <w:color w:val="000000"/>
                <w:sz w:val="22"/>
                <w:szCs w:val="22"/>
              </w:rPr>
              <w:t>1,396.15</w:t>
            </w:r>
          </w:p>
        </w:tc>
        <w:tc>
          <w:tcPr>
            <w:tcW w:w="1080" w:type="dxa"/>
            <w:shd w:val="clear" w:color="auto" w:fill="FFFFFF"/>
            <w:tcMar>
              <w:top w:w="0" w:type="dxa"/>
              <w:left w:w="0" w:type="dxa"/>
              <w:bottom w:w="0" w:type="dxa"/>
              <w:right w:w="0" w:type="dxa"/>
            </w:tcMar>
            <w:vAlign w:val="center"/>
          </w:tcPr>
          <w:p w14:paraId="02CADDF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B230E9" w14:textId="77777777" w:rsidR="003F45C4" w:rsidRDefault="003F45C4">
            <w:pPr>
              <w:spacing w:before="100" w:after="100"/>
              <w:ind w:left="100" w:right="100"/>
              <w:jc w:val="right"/>
            </w:pPr>
          </w:p>
        </w:tc>
      </w:tr>
      <w:tr w:rsidR="003F45C4" w14:paraId="0B1352D7" w14:textId="77777777" w:rsidTr="003F45C4">
        <w:trPr>
          <w:cantSplit/>
          <w:jc w:val="center"/>
        </w:trPr>
        <w:tc>
          <w:tcPr>
            <w:tcW w:w="1080" w:type="dxa"/>
            <w:shd w:val="clear" w:color="auto" w:fill="FFFFFF"/>
            <w:tcMar>
              <w:top w:w="0" w:type="dxa"/>
              <w:left w:w="0" w:type="dxa"/>
              <w:bottom w:w="0" w:type="dxa"/>
              <w:right w:w="0" w:type="dxa"/>
            </w:tcMar>
            <w:vAlign w:val="center"/>
          </w:tcPr>
          <w:p w14:paraId="4E11CB6C"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BB5C0B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6AF9F4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7D2182" w14:textId="77777777" w:rsidR="003F45C4" w:rsidRDefault="00DF7A63">
            <w:pPr>
              <w:spacing w:before="100" w:after="100"/>
              <w:ind w:left="100" w:right="100"/>
              <w:jc w:val="right"/>
            </w:pPr>
            <w:r>
              <w:rPr>
                <w:rFonts w:ascii="Arial" w:eastAsia="Arial" w:hAnsi="Arial" w:cs="Arial"/>
                <w:color w:val="000000"/>
                <w:sz w:val="22"/>
                <w:szCs w:val="22"/>
              </w:rPr>
              <w:t>137.07</w:t>
            </w:r>
          </w:p>
        </w:tc>
        <w:tc>
          <w:tcPr>
            <w:tcW w:w="1080" w:type="dxa"/>
            <w:shd w:val="clear" w:color="auto" w:fill="FFFFFF"/>
            <w:tcMar>
              <w:top w:w="0" w:type="dxa"/>
              <w:left w:w="0" w:type="dxa"/>
              <w:bottom w:w="0" w:type="dxa"/>
              <w:right w:w="0" w:type="dxa"/>
            </w:tcMar>
            <w:vAlign w:val="center"/>
          </w:tcPr>
          <w:p w14:paraId="6D7B4819" w14:textId="77777777" w:rsidR="003F45C4" w:rsidRDefault="00DF7A63">
            <w:pPr>
              <w:spacing w:before="100" w:after="100"/>
              <w:ind w:left="100" w:right="100"/>
              <w:jc w:val="right"/>
            </w:pPr>
            <w:r>
              <w:rPr>
                <w:rFonts w:ascii="Arial" w:eastAsia="Arial" w:hAnsi="Arial" w:cs="Arial"/>
                <w:color w:val="000000"/>
                <w:sz w:val="22"/>
                <w:szCs w:val="22"/>
              </w:rPr>
              <w:t>2,678.47</w:t>
            </w:r>
          </w:p>
        </w:tc>
        <w:tc>
          <w:tcPr>
            <w:tcW w:w="1080" w:type="dxa"/>
            <w:shd w:val="clear" w:color="auto" w:fill="FFFFFF"/>
            <w:tcMar>
              <w:top w:w="0" w:type="dxa"/>
              <w:left w:w="0" w:type="dxa"/>
              <w:bottom w:w="0" w:type="dxa"/>
              <w:right w:w="0" w:type="dxa"/>
            </w:tcMar>
            <w:vAlign w:val="center"/>
          </w:tcPr>
          <w:p w14:paraId="2D89D90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5885D7" w14:textId="77777777" w:rsidR="003F45C4" w:rsidRDefault="003F45C4">
            <w:pPr>
              <w:spacing w:before="100" w:after="100"/>
              <w:ind w:left="100" w:right="100"/>
              <w:jc w:val="right"/>
            </w:pPr>
          </w:p>
        </w:tc>
      </w:tr>
      <w:tr w:rsidR="003F45C4" w14:paraId="7DE81FC9" w14:textId="77777777" w:rsidTr="003F45C4">
        <w:trPr>
          <w:cantSplit/>
          <w:jc w:val="center"/>
        </w:trPr>
        <w:tc>
          <w:tcPr>
            <w:tcW w:w="1080" w:type="dxa"/>
            <w:shd w:val="clear" w:color="auto" w:fill="FFFFFF"/>
            <w:tcMar>
              <w:top w:w="0" w:type="dxa"/>
              <w:left w:w="0" w:type="dxa"/>
              <w:bottom w:w="0" w:type="dxa"/>
              <w:right w:w="0" w:type="dxa"/>
            </w:tcMar>
            <w:vAlign w:val="center"/>
          </w:tcPr>
          <w:p w14:paraId="7F5DAB63"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784F86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339DEE2" w14:textId="77777777" w:rsidR="003F45C4" w:rsidRDefault="00DF7A63">
            <w:pPr>
              <w:spacing w:before="100" w:after="100"/>
              <w:ind w:left="100" w:right="100"/>
              <w:jc w:val="right"/>
            </w:pPr>
            <w:r>
              <w:rPr>
                <w:rFonts w:ascii="Arial" w:eastAsia="Arial" w:hAnsi="Arial" w:cs="Arial"/>
                <w:color w:val="000000"/>
                <w:sz w:val="22"/>
                <w:szCs w:val="22"/>
              </w:rPr>
              <w:t>178.87</w:t>
            </w:r>
          </w:p>
        </w:tc>
        <w:tc>
          <w:tcPr>
            <w:tcW w:w="1080" w:type="dxa"/>
            <w:shd w:val="clear" w:color="auto" w:fill="FFFFFF"/>
            <w:tcMar>
              <w:top w:w="0" w:type="dxa"/>
              <w:left w:w="0" w:type="dxa"/>
              <w:bottom w:w="0" w:type="dxa"/>
              <w:right w:w="0" w:type="dxa"/>
            </w:tcMar>
            <w:vAlign w:val="center"/>
          </w:tcPr>
          <w:p w14:paraId="6E2853AC" w14:textId="77777777" w:rsidR="003F45C4" w:rsidRDefault="00DF7A63">
            <w:pPr>
              <w:spacing w:before="100" w:after="100"/>
              <w:ind w:left="100" w:right="100"/>
              <w:jc w:val="right"/>
            </w:pPr>
            <w:r>
              <w:rPr>
                <w:rFonts w:ascii="Arial" w:eastAsia="Arial" w:hAnsi="Arial" w:cs="Arial"/>
                <w:color w:val="000000"/>
                <w:sz w:val="22"/>
                <w:szCs w:val="22"/>
              </w:rPr>
              <w:t>285.91</w:t>
            </w:r>
          </w:p>
        </w:tc>
        <w:tc>
          <w:tcPr>
            <w:tcW w:w="1080" w:type="dxa"/>
            <w:shd w:val="clear" w:color="auto" w:fill="FFFFFF"/>
            <w:tcMar>
              <w:top w:w="0" w:type="dxa"/>
              <w:left w:w="0" w:type="dxa"/>
              <w:bottom w:w="0" w:type="dxa"/>
              <w:right w:w="0" w:type="dxa"/>
            </w:tcMar>
            <w:vAlign w:val="center"/>
          </w:tcPr>
          <w:p w14:paraId="1C1EE9F1" w14:textId="77777777" w:rsidR="003F45C4" w:rsidRDefault="00DF7A63">
            <w:pPr>
              <w:spacing w:before="100" w:after="100"/>
              <w:ind w:left="100" w:right="100"/>
              <w:jc w:val="right"/>
            </w:pPr>
            <w:r>
              <w:rPr>
                <w:rFonts w:ascii="Arial" w:eastAsia="Arial" w:hAnsi="Arial" w:cs="Arial"/>
                <w:color w:val="000000"/>
                <w:sz w:val="22"/>
                <w:szCs w:val="22"/>
              </w:rPr>
              <w:t>199.47</w:t>
            </w:r>
          </w:p>
        </w:tc>
        <w:tc>
          <w:tcPr>
            <w:tcW w:w="1080" w:type="dxa"/>
            <w:shd w:val="clear" w:color="auto" w:fill="FFFFFF"/>
            <w:tcMar>
              <w:top w:w="0" w:type="dxa"/>
              <w:left w:w="0" w:type="dxa"/>
              <w:bottom w:w="0" w:type="dxa"/>
              <w:right w:w="0" w:type="dxa"/>
            </w:tcMar>
            <w:vAlign w:val="center"/>
          </w:tcPr>
          <w:p w14:paraId="6901912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2A4D65" w14:textId="77777777" w:rsidR="003F45C4" w:rsidRDefault="003F45C4">
            <w:pPr>
              <w:spacing w:before="100" w:after="100"/>
              <w:ind w:left="100" w:right="100"/>
              <w:jc w:val="right"/>
            </w:pPr>
          </w:p>
        </w:tc>
      </w:tr>
      <w:tr w:rsidR="003F45C4" w14:paraId="0CC05C1B" w14:textId="77777777" w:rsidTr="003F45C4">
        <w:trPr>
          <w:cantSplit/>
          <w:jc w:val="center"/>
        </w:trPr>
        <w:tc>
          <w:tcPr>
            <w:tcW w:w="1080" w:type="dxa"/>
            <w:shd w:val="clear" w:color="auto" w:fill="FFFFFF"/>
            <w:tcMar>
              <w:top w:w="0" w:type="dxa"/>
              <w:left w:w="0" w:type="dxa"/>
              <w:bottom w:w="0" w:type="dxa"/>
              <w:right w:w="0" w:type="dxa"/>
            </w:tcMar>
            <w:vAlign w:val="center"/>
          </w:tcPr>
          <w:p w14:paraId="4D186B36"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CD5E6EF"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5094360" w14:textId="77777777" w:rsidR="003F45C4" w:rsidRDefault="00DF7A63">
            <w:pPr>
              <w:spacing w:before="100" w:after="100"/>
              <w:ind w:left="100" w:right="100"/>
              <w:jc w:val="right"/>
            </w:pPr>
            <w:r>
              <w:rPr>
                <w:rFonts w:ascii="Arial" w:eastAsia="Arial" w:hAnsi="Arial" w:cs="Arial"/>
                <w:color w:val="000000"/>
                <w:sz w:val="22"/>
                <w:szCs w:val="22"/>
              </w:rPr>
              <w:t>622.76</w:t>
            </w:r>
          </w:p>
        </w:tc>
        <w:tc>
          <w:tcPr>
            <w:tcW w:w="1080" w:type="dxa"/>
            <w:shd w:val="clear" w:color="auto" w:fill="FFFFFF"/>
            <w:tcMar>
              <w:top w:w="0" w:type="dxa"/>
              <w:left w:w="0" w:type="dxa"/>
              <w:bottom w:w="0" w:type="dxa"/>
              <w:right w:w="0" w:type="dxa"/>
            </w:tcMar>
            <w:vAlign w:val="center"/>
          </w:tcPr>
          <w:p w14:paraId="7F6AB0EF" w14:textId="77777777" w:rsidR="003F45C4" w:rsidRDefault="00DF7A63">
            <w:pPr>
              <w:spacing w:before="100" w:after="100"/>
              <w:ind w:left="100" w:right="100"/>
              <w:jc w:val="right"/>
            </w:pPr>
            <w:r>
              <w:rPr>
                <w:rFonts w:ascii="Arial" w:eastAsia="Arial" w:hAnsi="Arial" w:cs="Arial"/>
                <w:color w:val="000000"/>
                <w:sz w:val="22"/>
                <w:szCs w:val="22"/>
              </w:rPr>
              <w:t>370.41</w:t>
            </w:r>
          </w:p>
        </w:tc>
        <w:tc>
          <w:tcPr>
            <w:tcW w:w="1080" w:type="dxa"/>
            <w:shd w:val="clear" w:color="auto" w:fill="FFFFFF"/>
            <w:tcMar>
              <w:top w:w="0" w:type="dxa"/>
              <w:left w:w="0" w:type="dxa"/>
              <w:bottom w:w="0" w:type="dxa"/>
              <w:right w:w="0" w:type="dxa"/>
            </w:tcMar>
            <w:vAlign w:val="center"/>
          </w:tcPr>
          <w:p w14:paraId="3B12B2CA" w14:textId="77777777" w:rsidR="003F45C4" w:rsidRDefault="00DF7A63">
            <w:pPr>
              <w:spacing w:before="100" w:after="100"/>
              <w:ind w:left="100" w:right="100"/>
              <w:jc w:val="right"/>
            </w:pPr>
            <w:r>
              <w:rPr>
                <w:rFonts w:ascii="Arial" w:eastAsia="Arial" w:hAnsi="Arial" w:cs="Arial"/>
                <w:color w:val="000000"/>
                <w:sz w:val="22"/>
                <w:szCs w:val="22"/>
              </w:rPr>
              <w:t>148.22</w:t>
            </w:r>
          </w:p>
        </w:tc>
        <w:tc>
          <w:tcPr>
            <w:tcW w:w="1080" w:type="dxa"/>
            <w:shd w:val="clear" w:color="auto" w:fill="FFFFFF"/>
            <w:tcMar>
              <w:top w:w="0" w:type="dxa"/>
              <w:left w:w="0" w:type="dxa"/>
              <w:bottom w:w="0" w:type="dxa"/>
              <w:right w:w="0" w:type="dxa"/>
            </w:tcMar>
            <w:vAlign w:val="center"/>
          </w:tcPr>
          <w:p w14:paraId="5761D3DC" w14:textId="77777777" w:rsidR="003F45C4" w:rsidRDefault="00DF7A63">
            <w:pPr>
              <w:spacing w:before="100" w:after="100"/>
              <w:ind w:left="100" w:right="100"/>
              <w:jc w:val="right"/>
            </w:pPr>
            <w:r>
              <w:rPr>
                <w:rFonts w:ascii="Arial" w:eastAsia="Arial" w:hAnsi="Arial" w:cs="Arial"/>
                <w:color w:val="000000"/>
                <w:sz w:val="22"/>
                <w:szCs w:val="22"/>
              </w:rPr>
              <w:t>394.79</w:t>
            </w:r>
          </w:p>
        </w:tc>
        <w:tc>
          <w:tcPr>
            <w:tcW w:w="1080" w:type="dxa"/>
            <w:shd w:val="clear" w:color="auto" w:fill="FFFFFF"/>
            <w:tcMar>
              <w:top w:w="0" w:type="dxa"/>
              <w:left w:w="0" w:type="dxa"/>
              <w:bottom w:w="0" w:type="dxa"/>
              <w:right w:w="0" w:type="dxa"/>
            </w:tcMar>
            <w:vAlign w:val="center"/>
          </w:tcPr>
          <w:p w14:paraId="5F098F03" w14:textId="77777777" w:rsidR="003F45C4" w:rsidRDefault="003F45C4">
            <w:pPr>
              <w:spacing w:before="100" w:after="100"/>
              <w:ind w:left="100" w:right="100"/>
              <w:jc w:val="right"/>
            </w:pPr>
          </w:p>
        </w:tc>
      </w:tr>
      <w:tr w:rsidR="003F45C4" w14:paraId="005F9D4B" w14:textId="77777777" w:rsidTr="003F45C4">
        <w:trPr>
          <w:cantSplit/>
          <w:jc w:val="center"/>
        </w:trPr>
        <w:tc>
          <w:tcPr>
            <w:tcW w:w="1080" w:type="dxa"/>
            <w:shd w:val="clear" w:color="auto" w:fill="FFFFFF"/>
            <w:tcMar>
              <w:top w:w="0" w:type="dxa"/>
              <w:left w:w="0" w:type="dxa"/>
              <w:bottom w:w="0" w:type="dxa"/>
              <w:right w:w="0" w:type="dxa"/>
            </w:tcMar>
            <w:vAlign w:val="center"/>
          </w:tcPr>
          <w:p w14:paraId="4A9A2E8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7F6FBA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920377C" w14:textId="77777777" w:rsidR="003F45C4" w:rsidRDefault="00DF7A63">
            <w:pPr>
              <w:spacing w:before="100" w:after="100"/>
              <w:ind w:left="100" w:right="100"/>
              <w:jc w:val="right"/>
            </w:pPr>
            <w:r>
              <w:rPr>
                <w:rFonts w:ascii="Arial" w:eastAsia="Arial" w:hAnsi="Arial" w:cs="Arial"/>
                <w:color w:val="000000"/>
                <w:sz w:val="22"/>
                <w:szCs w:val="22"/>
              </w:rPr>
              <w:t>217.52</w:t>
            </w:r>
          </w:p>
        </w:tc>
        <w:tc>
          <w:tcPr>
            <w:tcW w:w="1080" w:type="dxa"/>
            <w:shd w:val="clear" w:color="auto" w:fill="FFFFFF"/>
            <w:tcMar>
              <w:top w:w="0" w:type="dxa"/>
              <w:left w:w="0" w:type="dxa"/>
              <w:bottom w:w="0" w:type="dxa"/>
              <w:right w:w="0" w:type="dxa"/>
            </w:tcMar>
            <w:vAlign w:val="center"/>
          </w:tcPr>
          <w:p w14:paraId="63FD94BE" w14:textId="77777777" w:rsidR="003F45C4" w:rsidRDefault="00DF7A63">
            <w:pPr>
              <w:spacing w:before="100" w:after="100"/>
              <w:ind w:left="100" w:right="100"/>
              <w:jc w:val="right"/>
            </w:pPr>
            <w:r>
              <w:rPr>
                <w:rFonts w:ascii="Arial" w:eastAsia="Arial" w:hAnsi="Arial" w:cs="Arial"/>
                <w:color w:val="000000"/>
                <w:sz w:val="22"/>
                <w:szCs w:val="22"/>
              </w:rPr>
              <w:t>364.61</w:t>
            </w:r>
          </w:p>
        </w:tc>
        <w:tc>
          <w:tcPr>
            <w:tcW w:w="1080" w:type="dxa"/>
            <w:shd w:val="clear" w:color="auto" w:fill="FFFFFF"/>
            <w:tcMar>
              <w:top w:w="0" w:type="dxa"/>
              <w:left w:w="0" w:type="dxa"/>
              <w:bottom w:w="0" w:type="dxa"/>
              <w:right w:w="0" w:type="dxa"/>
            </w:tcMar>
            <w:vAlign w:val="center"/>
          </w:tcPr>
          <w:p w14:paraId="1240313E" w14:textId="77777777" w:rsidR="003F45C4" w:rsidRDefault="00DF7A63">
            <w:pPr>
              <w:spacing w:before="100" w:after="100"/>
              <w:ind w:left="100" w:right="100"/>
              <w:jc w:val="right"/>
            </w:pPr>
            <w:r>
              <w:rPr>
                <w:rFonts w:ascii="Arial" w:eastAsia="Arial" w:hAnsi="Arial" w:cs="Arial"/>
                <w:color w:val="000000"/>
                <w:sz w:val="22"/>
                <w:szCs w:val="22"/>
              </w:rPr>
              <w:t>800.76</w:t>
            </w:r>
          </w:p>
        </w:tc>
        <w:tc>
          <w:tcPr>
            <w:tcW w:w="1080" w:type="dxa"/>
            <w:shd w:val="clear" w:color="auto" w:fill="FFFFFF"/>
            <w:tcMar>
              <w:top w:w="0" w:type="dxa"/>
              <w:left w:w="0" w:type="dxa"/>
              <w:bottom w:w="0" w:type="dxa"/>
              <w:right w:w="0" w:type="dxa"/>
            </w:tcMar>
            <w:vAlign w:val="center"/>
          </w:tcPr>
          <w:p w14:paraId="43ADC06F" w14:textId="77777777" w:rsidR="003F45C4" w:rsidRDefault="00DF7A63">
            <w:pPr>
              <w:spacing w:before="100" w:after="100"/>
              <w:ind w:left="100" w:right="100"/>
              <w:jc w:val="right"/>
            </w:pPr>
            <w:r>
              <w:rPr>
                <w:rFonts w:ascii="Arial" w:eastAsia="Arial" w:hAnsi="Arial" w:cs="Arial"/>
                <w:color w:val="000000"/>
                <w:sz w:val="22"/>
                <w:szCs w:val="22"/>
              </w:rPr>
              <w:t>6.24</w:t>
            </w:r>
          </w:p>
        </w:tc>
        <w:tc>
          <w:tcPr>
            <w:tcW w:w="1080" w:type="dxa"/>
            <w:shd w:val="clear" w:color="auto" w:fill="FFFFFF"/>
            <w:tcMar>
              <w:top w:w="0" w:type="dxa"/>
              <w:left w:w="0" w:type="dxa"/>
              <w:bottom w:w="0" w:type="dxa"/>
              <w:right w:w="0" w:type="dxa"/>
            </w:tcMar>
            <w:vAlign w:val="center"/>
          </w:tcPr>
          <w:p w14:paraId="7BBC42E7" w14:textId="77777777" w:rsidR="003F45C4" w:rsidRDefault="003F45C4">
            <w:pPr>
              <w:spacing w:before="100" w:after="100"/>
              <w:ind w:left="100" w:right="100"/>
              <w:jc w:val="right"/>
            </w:pPr>
          </w:p>
        </w:tc>
      </w:tr>
      <w:tr w:rsidR="003F45C4" w14:paraId="5406B602" w14:textId="77777777" w:rsidTr="003F45C4">
        <w:trPr>
          <w:cantSplit/>
          <w:jc w:val="center"/>
        </w:trPr>
        <w:tc>
          <w:tcPr>
            <w:tcW w:w="1080" w:type="dxa"/>
            <w:shd w:val="clear" w:color="auto" w:fill="FFFFFF"/>
            <w:tcMar>
              <w:top w:w="0" w:type="dxa"/>
              <w:left w:w="0" w:type="dxa"/>
              <w:bottom w:w="0" w:type="dxa"/>
              <w:right w:w="0" w:type="dxa"/>
            </w:tcMar>
            <w:vAlign w:val="center"/>
          </w:tcPr>
          <w:p w14:paraId="6F22060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74D6AA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0021895" w14:textId="77777777" w:rsidR="003F45C4" w:rsidRDefault="00DF7A63">
            <w:pPr>
              <w:spacing w:before="100" w:after="100"/>
              <w:ind w:left="100" w:right="100"/>
              <w:jc w:val="right"/>
            </w:pPr>
            <w:r>
              <w:rPr>
                <w:rFonts w:ascii="Arial" w:eastAsia="Arial" w:hAnsi="Arial" w:cs="Arial"/>
                <w:color w:val="000000"/>
                <w:sz w:val="22"/>
                <w:szCs w:val="22"/>
              </w:rPr>
              <w:t>2,113.93</w:t>
            </w:r>
          </w:p>
        </w:tc>
        <w:tc>
          <w:tcPr>
            <w:tcW w:w="1080" w:type="dxa"/>
            <w:shd w:val="clear" w:color="auto" w:fill="FFFFFF"/>
            <w:tcMar>
              <w:top w:w="0" w:type="dxa"/>
              <w:left w:w="0" w:type="dxa"/>
              <w:bottom w:w="0" w:type="dxa"/>
              <w:right w:w="0" w:type="dxa"/>
            </w:tcMar>
            <w:vAlign w:val="center"/>
          </w:tcPr>
          <w:p w14:paraId="2B75ECA3" w14:textId="77777777" w:rsidR="003F45C4" w:rsidRDefault="00DF7A63">
            <w:pPr>
              <w:spacing w:before="100" w:after="100"/>
              <w:ind w:left="100" w:right="100"/>
              <w:jc w:val="right"/>
            </w:pPr>
            <w:r>
              <w:rPr>
                <w:rFonts w:ascii="Arial" w:eastAsia="Arial" w:hAnsi="Arial" w:cs="Arial"/>
                <w:color w:val="000000"/>
                <w:sz w:val="22"/>
                <w:szCs w:val="22"/>
              </w:rPr>
              <w:t>549.34</w:t>
            </w:r>
          </w:p>
        </w:tc>
        <w:tc>
          <w:tcPr>
            <w:tcW w:w="1080" w:type="dxa"/>
            <w:shd w:val="clear" w:color="auto" w:fill="FFFFFF"/>
            <w:tcMar>
              <w:top w:w="0" w:type="dxa"/>
              <w:left w:w="0" w:type="dxa"/>
              <w:bottom w:w="0" w:type="dxa"/>
              <w:right w:w="0" w:type="dxa"/>
            </w:tcMar>
            <w:vAlign w:val="center"/>
          </w:tcPr>
          <w:p w14:paraId="66040141" w14:textId="77777777" w:rsidR="003F45C4" w:rsidRDefault="00DF7A63">
            <w:pPr>
              <w:spacing w:before="100" w:after="100"/>
              <w:ind w:left="100" w:right="100"/>
              <w:jc w:val="right"/>
            </w:pPr>
            <w:r>
              <w:rPr>
                <w:rFonts w:ascii="Arial" w:eastAsia="Arial" w:hAnsi="Arial" w:cs="Arial"/>
                <w:color w:val="000000"/>
                <w:sz w:val="22"/>
                <w:szCs w:val="22"/>
              </w:rPr>
              <w:t>3,104.89</w:t>
            </w:r>
          </w:p>
        </w:tc>
        <w:tc>
          <w:tcPr>
            <w:tcW w:w="1080" w:type="dxa"/>
            <w:shd w:val="clear" w:color="auto" w:fill="FFFFFF"/>
            <w:tcMar>
              <w:top w:w="0" w:type="dxa"/>
              <w:left w:w="0" w:type="dxa"/>
              <w:bottom w:w="0" w:type="dxa"/>
              <w:right w:w="0" w:type="dxa"/>
            </w:tcMar>
            <w:vAlign w:val="center"/>
          </w:tcPr>
          <w:p w14:paraId="42B104DD" w14:textId="77777777" w:rsidR="003F45C4" w:rsidRDefault="00DF7A63">
            <w:pPr>
              <w:spacing w:before="100" w:after="100"/>
              <w:ind w:left="100" w:right="100"/>
              <w:jc w:val="right"/>
            </w:pPr>
            <w:r>
              <w:rPr>
                <w:rFonts w:ascii="Arial" w:eastAsia="Arial" w:hAnsi="Arial" w:cs="Arial"/>
                <w:color w:val="000000"/>
                <w:sz w:val="22"/>
                <w:szCs w:val="22"/>
              </w:rPr>
              <w:t>10.06</w:t>
            </w:r>
          </w:p>
        </w:tc>
        <w:tc>
          <w:tcPr>
            <w:tcW w:w="1080" w:type="dxa"/>
            <w:shd w:val="clear" w:color="auto" w:fill="FFFFFF"/>
            <w:tcMar>
              <w:top w:w="0" w:type="dxa"/>
              <w:left w:w="0" w:type="dxa"/>
              <w:bottom w:w="0" w:type="dxa"/>
              <w:right w:w="0" w:type="dxa"/>
            </w:tcMar>
            <w:vAlign w:val="center"/>
          </w:tcPr>
          <w:p w14:paraId="1C145B7E" w14:textId="77777777" w:rsidR="003F45C4" w:rsidRDefault="003F45C4">
            <w:pPr>
              <w:spacing w:before="100" w:after="100"/>
              <w:ind w:left="100" w:right="100"/>
              <w:jc w:val="right"/>
            </w:pPr>
          </w:p>
        </w:tc>
      </w:tr>
      <w:tr w:rsidR="003F45C4" w14:paraId="49148E80" w14:textId="77777777" w:rsidTr="003F45C4">
        <w:trPr>
          <w:cantSplit/>
          <w:jc w:val="center"/>
        </w:trPr>
        <w:tc>
          <w:tcPr>
            <w:tcW w:w="1080" w:type="dxa"/>
            <w:shd w:val="clear" w:color="auto" w:fill="FFFFFF"/>
            <w:tcMar>
              <w:top w:w="0" w:type="dxa"/>
              <w:left w:w="0" w:type="dxa"/>
              <w:bottom w:w="0" w:type="dxa"/>
              <w:right w:w="0" w:type="dxa"/>
            </w:tcMar>
            <w:vAlign w:val="center"/>
          </w:tcPr>
          <w:p w14:paraId="20813E46"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93ECB3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906B0E9" w14:textId="77777777" w:rsidR="003F45C4" w:rsidRDefault="00DF7A63">
            <w:pPr>
              <w:spacing w:before="100" w:after="100"/>
              <w:ind w:left="100" w:right="100"/>
              <w:jc w:val="right"/>
            </w:pPr>
            <w:r>
              <w:rPr>
                <w:rFonts w:ascii="Arial" w:eastAsia="Arial" w:hAnsi="Arial" w:cs="Arial"/>
                <w:color w:val="000000"/>
                <w:sz w:val="22"/>
                <w:szCs w:val="22"/>
              </w:rPr>
              <w:t>235.76</w:t>
            </w:r>
          </w:p>
        </w:tc>
        <w:tc>
          <w:tcPr>
            <w:tcW w:w="1080" w:type="dxa"/>
            <w:shd w:val="clear" w:color="auto" w:fill="FFFFFF"/>
            <w:tcMar>
              <w:top w:w="0" w:type="dxa"/>
              <w:left w:w="0" w:type="dxa"/>
              <w:bottom w:w="0" w:type="dxa"/>
              <w:right w:w="0" w:type="dxa"/>
            </w:tcMar>
            <w:vAlign w:val="center"/>
          </w:tcPr>
          <w:p w14:paraId="30BD8967" w14:textId="77777777" w:rsidR="003F45C4" w:rsidRDefault="00DF7A63">
            <w:pPr>
              <w:spacing w:before="100" w:after="100"/>
              <w:ind w:left="100" w:right="100"/>
              <w:jc w:val="right"/>
            </w:pPr>
            <w:r>
              <w:rPr>
                <w:rFonts w:ascii="Arial" w:eastAsia="Arial" w:hAnsi="Arial" w:cs="Arial"/>
                <w:color w:val="000000"/>
                <w:sz w:val="22"/>
                <w:szCs w:val="22"/>
              </w:rPr>
              <w:t>44.60</w:t>
            </w:r>
          </w:p>
        </w:tc>
        <w:tc>
          <w:tcPr>
            <w:tcW w:w="1080" w:type="dxa"/>
            <w:shd w:val="clear" w:color="auto" w:fill="FFFFFF"/>
            <w:tcMar>
              <w:top w:w="0" w:type="dxa"/>
              <w:left w:w="0" w:type="dxa"/>
              <w:bottom w:w="0" w:type="dxa"/>
              <w:right w:w="0" w:type="dxa"/>
            </w:tcMar>
            <w:vAlign w:val="center"/>
          </w:tcPr>
          <w:p w14:paraId="724CF514" w14:textId="77777777" w:rsidR="003F45C4" w:rsidRDefault="00DF7A63">
            <w:pPr>
              <w:spacing w:before="100" w:after="100"/>
              <w:ind w:left="100" w:right="100"/>
              <w:jc w:val="right"/>
            </w:pPr>
            <w:r>
              <w:rPr>
                <w:rFonts w:ascii="Arial" w:eastAsia="Arial" w:hAnsi="Arial" w:cs="Arial"/>
                <w:color w:val="000000"/>
                <w:sz w:val="22"/>
                <w:szCs w:val="22"/>
              </w:rPr>
              <w:t>1,581.03</w:t>
            </w:r>
          </w:p>
        </w:tc>
        <w:tc>
          <w:tcPr>
            <w:tcW w:w="1080" w:type="dxa"/>
            <w:shd w:val="clear" w:color="auto" w:fill="FFFFFF"/>
            <w:tcMar>
              <w:top w:w="0" w:type="dxa"/>
              <w:left w:w="0" w:type="dxa"/>
              <w:bottom w:w="0" w:type="dxa"/>
              <w:right w:w="0" w:type="dxa"/>
            </w:tcMar>
            <w:vAlign w:val="center"/>
          </w:tcPr>
          <w:p w14:paraId="0D62F71B" w14:textId="77777777" w:rsidR="003F45C4" w:rsidRDefault="00DF7A63">
            <w:pPr>
              <w:spacing w:before="100" w:after="100"/>
              <w:ind w:left="100" w:right="100"/>
              <w:jc w:val="right"/>
            </w:pPr>
            <w:r>
              <w:rPr>
                <w:rFonts w:ascii="Arial" w:eastAsia="Arial" w:hAnsi="Arial" w:cs="Arial"/>
                <w:color w:val="000000"/>
                <w:sz w:val="22"/>
                <w:szCs w:val="22"/>
              </w:rPr>
              <w:t>0.03</w:t>
            </w:r>
          </w:p>
        </w:tc>
        <w:tc>
          <w:tcPr>
            <w:tcW w:w="1080" w:type="dxa"/>
            <w:shd w:val="clear" w:color="auto" w:fill="FFFFFF"/>
            <w:tcMar>
              <w:top w:w="0" w:type="dxa"/>
              <w:left w:w="0" w:type="dxa"/>
              <w:bottom w:w="0" w:type="dxa"/>
              <w:right w:w="0" w:type="dxa"/>
            </w:tcMar>
            <w:vAlign w:val="center"/>
          </w:tcPr>
          <w:p w14:paraId="28AE7D95" w14:textId="77777777" w:rsidR="003F45C4" w:rsidRDefault="003F45C4">
            <w:pPr>
              <w:spacing w:before="100" w:after="100"/>
              <w:ind w:left="100" w:right="100"/>
              <w:jc w:val="right"/>
            </w:pPr>
          </w:p>
        </w:tc>
      </w:tr>
      <w:tr w:rsidR="003F45C4" w14:paraId="0D2E27A6" w14:textId="77777777" w:rsidTr="003F45C4">
        <w:trPr>
          <w:cantSplit/>
          <w:jc w:val="center"/>
        </w:trPr>
        <w:tc>
          <w:tcPr>
            <w:tcW w:w="1080" w:type="dxa"/>
            <w:shd w:val="clear" w:color="auto" w:fill="FFFFFF"/>
            <w:tcMar>
              <w:top w:w="0" w:type="dxa"/>
              <w:left w:w="0" w:type="dxa"/>
              <w:bottom w:w="0" w:type="dxa"/>
              <w:right w:w="0" w:type="dxa"/>
            </w:tcMar>
            <w:vAlign w:val="center"/>
          </w:tcPr>
          <w:p w14:paraId="34ABA86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8676FF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33E878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0E24678" w14:textId="77777777" w:rsidR="003F45C4" w:rsidRDefault="00DF7A63">
            <w:pPr>
              <w:spacing w:before="100" w:after="100"/>
              <w:ind w:left="100" w:right="100"/>
              <w:jc w:val="right"/>
            </w:pPr>
            <w:r>
              <w:rPr>
                <w:rFonts w:ascii="Arial" w:eastAsia="Arial" w:hAnsi="Arial" w:cs="Arial"/>
                <w:color w:val="000000"/>
                <w:sz w:val="22"/>
                <w:szCs w:val="22"/>
              </w:rPr>
              <w:t>163.48</w:t>
            </w:r>
          </w:p>
        </w:tc>
        <w:tc>
          <w:tcPr>
            <w:tcW w:w="1080" w:type="dxa"/>
            <w:shd w:val="clear" w:color="auto" w:fill="FFFFFF"/>
            <w:tcMar>
              <w:top w:w="0" w:type="dxa"/>
              <w:left w:w="0" w:type="dxa"/>
              <w:bottom w:w="0" w:type="dxa"/>
              <w:right w:w="0" w:type="dxa"/>
            </w:tcMar>
            <w:vAlign w:val="center"/>
          </w:tcPr>
          <w:p w14:paraId="43B65052" w14:textId="77777777" w:rsidR="003F45C4" w:rsidRDefault="00DF7A63">
            <w:pPr>
              <w:spacing w:before="100" w:after="100"/>
              <w:ind w:left="100" w:right="100"/>
              <w:jc w:val="right"/>
            </w:pPr>
            <w:r>
              <w:rPr>
                <w:rFonts w:ascii="Arial" w:eastAsia="Arial" w:hAnsi="Arial" w:cs="Arial"/>
                <w:color w:val="000000"/>
                <w:sz w:val="22"/>
                <w:szCs w:val="22"/>
              </w:rPr>
              <w:t>2,855.94</w:t>
            </w:r>
          </w:p>
        </w:tc>
        <w:tc>
          <w:tcPr>
            <w:tcW w:w="1080" w:type="dxa"/>
            <w:shd w:val="clear" w:color="auto" w:fill="FFFFFF"/>
            <w:tcMar>
              <w:top w:w="0" w:type="dxa"/>
              <w:left w:w="0" w:type="dxa"/>
              <w:bottom w:w="0" w:type="dxa"/>
              <w:right w:w="0" w:type="dxa"/>
            </w:tcMar>
            <w:vAlign w:val="center"/>
          </w:tcPr>
          <w:p w14:paraId="443434C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1D89739" w14:textId="77777777" w:rsidR="003F45C4" w:rsidRDefault="003F45C4">
            <w:pPr>
              <w:spacing w:before="100" w:after="100"/>
              <w:ind w:left="100" w:right="100"/>
              <w:jc w:val="right"/>
            </w:pPr>
          </w:p>
        </w:tc>
      </w:tr>
      <w:tr w:rsidR="003F45C4" w14:paraId="6DA881F6" w14:textId="77777777" w:rsidTr="003F45C4">
        <w:trPr>
          <w:cantSplit/>
          <w:jc w:val="center"/>
        </w:trPr>
        <w:tc>
          <w:tcPr>
            <w:tcW w:w="1080" w:type="dxa"/>
            <w:shd w:val="clear" w:color="auto" w:fill="FFFFFF"/>
            <w:tcMar>
              <w:top w:w="0" w:type="dxa"/>
              <w:left w:w="0" w:type="dxa"/>
              <w:bottom w:w="0" w:type="dxa"/>
              <w:right w:w="0" w:type="dxa"/>
            </w:tcMar>
            <w:vAlign w:val="center"/>
          </w:tcPr>
          <w:p w14:paraId="3EB3B8C9"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FC4DAAD"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E05E8A8" w14:textId="77777777" w:rsidR="003F45C4" w:rsidRDefault="00DF7A63">
            <w:pPr>
              <w:spacing w:before="100" w:after="100"/>
              <w:ind w:left="100" w:right="100"/>
              <w:jc w:val="right"/>
            </w:pPr>
            <w:r>
              <w:rPr>
                <w:rFonts w:ascii="Arial" w:eastAsia="Arial" w:hAnsi="Arial" w:cs="Arial"/>
                <w:color w:val="000000"/>
                <w:sz w:val="22"/>
                <w:szCs w:val="22"/>
              </w:rPr>
              <w:t>240.92</w:t>
            </w:r>
          </w:p>
        </w:tc>
        <w:tc>
          <w:tcPr>
            <w:tcW w:w="1080" w:type="dxa"/>
            <w:shd w:val="clear" w:color="auto" w:fill="FFFFFF"/>
            <w:tcMar>
              <w:top w:w="0" w:type="dxa"/>
              <w:left w:w="0" w:type="dxa"/>
              <w:bottom w:w="0" w:type="dxa"/>
              <w:right w:w="0" w:type="dxa"/>
            </w:tcMar>
            <w:vAlign w:val="center"/>
          </w:tcPr>
          <w:p w14:paraId="13BB254A" w14:textId="77777777" w:rsidR="003F45C4" w:rsidRDefault="00DF7A63">
            <w:pPr>
              <w:spacing w:before="100" w:after="100"/>
              <w:ind w:left="100" w:right="100"/>
              <w:jc w:val="right"/>
            </w:pPr>
            <w:r>
              <w:rPr>
                <w:rFonts w:ascii="Arial" w:eastAsia="Arial" w:hAnsi="Arial" w:cs="Arial"/>
                <w:color w:val="000000"/>
                <w:sz w:val="22"/>
                <w:szCs w:val="22"/>
              </w:rPr>
              <w:t>203.54</w:t>
            </w:r>
          </w:p>
        </w:tc>
        <w:tc>
          <w:tcPr>
            <w:tcW w:w="1080" w:type="dxa"/>
            <w:shd w:val="clear" w:color="auto" w:fill="FFFFFF"/>
            <w:tcMar>
              <w:top w:w="0" w:type="dxa"/>
              <w:left w:w="0" w:type="dxa"/>
              <w:bottom w:w="0" w:type="dxa"/>
              <w:right w:w="0" w:type="dxa"/>
            </w:tcMar>
            <w:vAlign w:val="center"/>
          </w:tcPr>
          <w:p w14:paraId="0D923A76" w14:textId="77777777" w:rsidR="003F45C4" w:rsidRDefault="00DF7A63">
            <w:pPr>
              <w:spacing w:before="100" w:after="100"/>
              <w:ind w:left="100" w:right="100"/>
              <w:jc w:val="right"/>
            </w:pPr>
            <w:r>
              <w:rPr>
                <w:rFonts w:ascii="Arial" w:eastAsia="Arial" w:hAnsi="Arial" w:cs="Arial"/>
                <w:color w:val="000000"/>
                <w:sz w:val="22"/>
                <w:szCs w:val="22"/>
              </w:rPr>
              <w:t>218.48</w:t>
            </w:r>
          </w:p>
        </w:tc>
        <w:tc>
          <w:tcPr>
            <w:tcW w:w="1080" w:type="dxa"/>
            <w:shd w:val="clear" w:color="auto" w:fill="FFFFFF"/>
            <w:tcMar>
              <w:top w:w="0" w:type="dxa"/>
              <w:left w:w="0" w:type="dxa"/>
              <w:bottom w:w="0" w:type="dxa"/>
              <w:right w:w="0" w:type="dxa"/>
            </w:tcMar>
            <w:vAlign w:val="center"/>
          </w:tcPr>
          <w:p w14:paraId="3DD98BA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CF1D6B" w14:textId="77777777" w:rsidR="003F45C4" w:rsidRDefault="003F45C4">
            <w:pPr>
              <w:spacing w:before="100" w:after="100"/>
              <w:ind w:left="100" w:right="100"/>
              <w:jc w:val="right"/>
            </w:pPr>
          </w:p>
        </w:tc>
      </w:tr>
      <w:tr w:rsidR="003F45C4" w14:paraId="71A8F8A9" w14:textId="77777777" w:rsidTr="003F45C4">
        <w:trPr>
          <w:cantSplit/>
          <w:jc w:val="center"/>
        </w:trPr>
        <w:tc>
          <w:tcPr>
            <w:tcW w:w="1080" w:type="dxa"/>
            <w:shd w:val="clear" w:color="auto" w:fill="FFFFFF"/>
            <w:tcMar>
              <w:top w:w="0" w:type="dxa"/>
              <w:left w:w="0" w:type="dxa"/>
              <w:bottom w:w="0" w:type="dxa"/>
              <w:right w:w="0" w:type="dxa"/>
            </w:tcMar>
            <w:vAlign w:val="center"/>
          </w:tcPr>
          <w:p w14:paraId="748EB060"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1115660"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12B7253" w14:textId="77777777" w:rsidR="003F45C4" w:rsidRDefault="00DF7A63">
            <w:pPr>
              <w:spacing w:before="100" w:after="100"/>
              <w:ind w:left="100" w:right="100"/>
              <w:jc w:val="right"/>
            </w:pPr>
            <w:r>
              <w:rPr>
                <w:rFonts w:ascii="Arial" w:eastAsia="Arial" w:hAnsi="Arial" w:cs="Arial"/>
                <w:color w:val="000000"/>
                <w:sz w:val="22"/>
                <w:szCs w:val="22"/>
              </w:rPr>
              <w:t>1,283.04</w:t>
            </w:r>
          </w:p>
        </w:tc>
        <w:tc>
          <w:tcPr>
            <w:tcW w:w="1080" w:type="dxa"/>
            <w:shd w:val="clear" w:color="auto" w:fill="FFFFFF"/>
            <w:tcMar>
              <w:top w:w="0" w:type="dxa"/>
              <w:left w:w="0" w:type="dxa"/>
              <w:bottom w:w="0" w:type="dxa"/>
              <w:right w:w="0" w:type="dxa"/>
            </w:tcMar>
            <w:vAlign w:val="center"/>
          </w:tcPr>
          <w:p w14:paraId="6ACD9EA2" w14:textId="77777777" w:rsidR="003F45C4" w:rsidRDefault="00DF7A63">
            <w:pPr>
              <w:spacing w:before="100" w:after="100"/>
              <w:ind w:left="100" w:right="100"/>
              <w:jc w:val="right"/>
            </w:pPr>
            <w:r>
              <w:rPr>
                <w:rFonts w:ascii="Arial" w:eastAsia="Arial" w:hAnsi="Arial" w:cs="Arial"/>
                <w:color w:val="000000"/>
                <w:sz w:val="22"/>
                <w:szCs w:val="22"/>
              </w:rPr>
              <w:t>419.46</w:t>
            </w:r>
          </w:p>
        </w:tc>
        <w:tc>
          <w:tcPr>
            <w:tcW w:w="1080" w:type="dxa"/>
            <w:shd w:val="clear" w:color="auto" w:fill="FFFFFF"/>
            <w:tcMar>
              <w:top w:w="0" w:type="dxa"/>
              <w:left w:w="0" w:type="dxa"/>
              <w:bottom w:w="0" w:type="dxa"/>
              <w:right w:w="0" w:type="dxa"/>
            </w:tcMar>
            <w:vAlign w:val="center"/>
          </w:tcPr>
          <w:p w14:paraId="6D4BADCD" w14:textId="77777777" w:rsidR="003F45C4" w:rsidRDefault="00DF7A63">
            <w:pPr>
              <w:spacing w:before="100" w:after="100"/>
              <w:ind w:left="100" w:right="100"/>
              <w:jc w:val="right"/>
            </w:pPr>
            <w:r>
              <w:rPr>
                <w:rFonts w:ascii="Arial" w:eastAsia="Arial" w:hAnsi="Arial" w:cs="Arial"/>
                <w:color w:val="000000"/>
                <w:sz w:val="22"/>
                <w:szCs w:val="22"/>
              </w:rPr>
              <w:t>236.55</w:t>
            </w:r>
          </w:p>
        </w:tc>
        <w:tc>
          <w:tcPr>
            <w:tcW w:w="1080" w:type="dxa"/>
            <w:shd w:val="clear" w:color="auto" w:fill="FFFFFF"/>
            <w:tcMar>
              <w:top w:w="0" w:type="dxa"/>
              <w:left w:w="0" w:type="dxa"/>
              <w:bottom w:w="0" w:type="dxa"/>
              <w:right w:w="0" w:type="dxa"/>
            </w:tcMar>
            <w:vAlign w:val="center"/>
          </w:tcPr>
          <w:p w14:paraId="0B57828B" w14:textId="77777777" w:rsidR="003F45C4" w:rsidRDefault="00DF7A63">
            <w:pPr>
              <w:spacing w:before="100" w:after="100"/>
              <w:ind w:left="100" w:right="100"/>
              <w:jc w:val="right"/>
            </w:pPr>
            <w:r>
              <w:rPr>
                <w:rFonts w:ascii="Arial" w:eastAsia="Arial" w:hAnsi="Arial" w:cs="Arial"/>
                <w:color w:val="000000"/>
                <w:sz w:val="22"/>
                <w:szCs w:val="22"/>
              </w:rPr>
              <w:t>1,222.93</w:t>
            </w:r>
          </w:p>
        </w:tc>
        <w:tc>
          <w:tcPr>
            <w:tcW w:w="1080" w:type="dxa"/>
            <w:shd w:val="clear" w:color="auto" w:fill="FFFFFF"/>
            <w:tcMar>
              <w:top w:w="0" w:type="dxa"/>
              <w:left w:w="0" w:type="dxa"/>
              <w:bottom w:w="0" w:type="dxa"/>
              <w:right w:w="0" w:type="dxa"/>
            </w:tcMar>
            <w:vAlign w:val="center"/>
          </w:tcPr>
          <w:p w14:paraId="3737C5B8" w14:textId="77777777" w:rsidR="003F45C4" w:rsidRDefault="003F45C4">
            <w:pPr>
              <w:spacing w:before="100" w:after="100"/>
              <w:ind w:left="100" w:right="100"/>
              <w:jc w:val="right"/>
            </w:pPr>
          </w:p>
        </w:tc>
      </w:tr>
      <w:tr w:rsidR="003F45C4" w14:paraId="03D0D287" w14:textId="77777777" w:rsidTr="003F45C4">
        <w:trPr>
          <w:cantSplit/>
          <w:jc w:val="center"/>
        </w:trPr>
        <w:tc>
          <w:tcPr>
            <w:tcW w:w="1080" w:type="dxa"/>
            <w:shd w:val="clear" w:color="auto" w:fill="FFFFFF"/>
            <w:tcMar>
              <w:top w:w="0" w:type="dxa"/>
              <w:left w:w="0" w:type="dxa"/>
              <w:bottom w:w="0" w:type="dxa"/>
              <w:right w:w="0" w:type="dxa"/>
            </w:tcMar>
            <w:vAlign w:val="center"/>
          </w:tcPr>
          <w:p w14:paraId="7A585CE8"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AF137AE"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F1CA62" w14:textId="77777777" w:rsidR="003F45C4" w:rsidRDefault="00DF7A63">
            <w:pPr>
              <w:spacing w:before="100" w:after="100"/>
              <w:ind w:left="100" w:right="100"/>
              <w:jc w:val="right"/>
            </w:pPr>
            <w:r>
              <w:rPr>
                <w:rFonts w:ascii="Arial" w:eastAsia="Arial" w:hAnsi="Arial" w:cs="Arial"/>
                <w:color w:val="000000"/>
                <w:sz w:val="22"/>
                <w:szCs w:val="22"/>
              </w:rPr>
              <w:t>276.51</w:t>
            </w:r>
          </w:p>
        </w:tc>
        <w:tc>
          <w:tcPr>
            <w:tcW w:w="1080" w:type="dxa"/>
            <w:shd w:val="clear" w:color="auto" w:fill="FFFFFF"/>
            <w:tcMar>
              <w:top w:w="0" w:type="dxa"/>
              <w:left w:w="0" w:type="dxa"/>
              <w:bottom w:w="0" w:type="dxa"/>
              <w:right w:w="0" w:type="dxa"/>
            </w:tcMar>
            <w:vAlign w:val="center"/>
          </w:tcPr>
          <w:p w14:paraId="10EDBF9C" w14:textId="77777777" w:rsidR="003F45C4" w:rsidRDefault="00DF7A63">
            <w:pPr>
              <w:spacing w:before="100" w:after="100"/>
              <w:ind w:left="100" w:right="100"/>
              <w:jc w:val="right"/>
            </w:pPr>
            <w:r>
              <w:rPr>
                <w:rFonts w:ascii="Arial" w:eastAsia="Arial" w:hAnsi="Arial" w:cs="Arial"/>
                <w:color w:val="000000"/>
                <w:sz w:val="22"/>
                <w:szCs w:val="22"/>
              </w:rPr>
              <w:t>458.92</w:t>
            </w:r>
          </w:p>
        </w:tc>
        <w:tc>
          <w:tcPr>
            <w:tcW w:w="1080" w:type="dxa"/>
            <w:shd w:val="clear" w:color="auto" w:fill="FFFFFF"/>
            <w:tcMar>
              <w:top w:w="0" w:type="dxa"/>
              <w:left w:w="0" w:type="dxa"/>
              <w:bottom w:w="0" w:type="dxa"/>
              <w:right w:w="0" w:type="dxa"/>
            </w:tcMar>
            <w:vAlign w:val="center"/>
          </w:tcPr>
          <w:p w14:paraId="0BDC8B62" w14:textId="77777777" w:rsidR="003F45C4" w:rsidRDefault="00DF7A63">
            <w:pPr>
              <w:spacing w:before="100" w:after="100"/>
              <w:ind w:left="100" w:right="100"/>
              <w:jc w:val="right"/>
            </w:pPr>
            <w:r>
              <w:rPr>
                <w:rFonts w:ascii="Arial" w:eastAsia="Arial" w:hAnsi="Arial" w:cs="Arial"/>
                <w:color w:val="000000"/>
                <w:sz w:val="22"/>
                <w:szCs w:val="22"/>
              </w:rPr>
              <w:t>753.86</w:t>
            </w:r>
          </w:p>
        </w:tc>
        <w:tc>
          <w:tcPr>
            <w:tcW w:w="1080" w:type="dxa"/>
            <w:shd w:val="clear" w:color="auto" w:fill="FFFFFF"/>
            <w:tcMar>
              <w:top w:w="0" w:type="dxa"/>
              <w:left w:w="0" w:type="dxa"/>
              <w:bottom w:w="0" w:type="dxa"/>
              <w:right w:w="0" w:type="dxa"/>
            </w:tcMar>
            <w:vAlign w:val="center"/>
          </w:tcPr>
          <w:p w14:paraId="26DBF290" w14:textId="77777777" w:rsidR="003F45C4" w:rsidRDefault="00DF7A63">
            <w:pPr>
              <w:spacing w:before="100" w:after="100"/>
              <w:ind w:left="100" w:right="100"/>
              <w:jc w:val="right"/>
            </w:pPr>
            <w:r>
              <w:rPr>
                <w:rFonts w:ascii="Arial" w:eastAsia="Arial" w:hAnsi="Arial" w:cs="Arial"/>
                <w:color w:val="000000"/>
                <w:sz w:val="22"/>
                <w:szCs w:val="22"/>
              </w:rPr>
              <w:t>43.90</w:t>
            </w:r>
          </w:p>
        </w:tc>
        <w:tc>
          <w:tcPr>
            <w:tcW w:w="1080" w:type="dxa"/>
            <w:shd w:val="clear" w:color="auto" w:fill="FFFFFF"/>
            <w:tcMar>
              <w:top w:w="0" w:type="dxa"/>
              <w:left w:w="0" w:type="dxa"/>
              <w:bottom w:w="0" w:type="dxa"/>
              <w:right w:w="0" w:type="dxa"/>
            </w:tcMar>
            <w:vAlign w:val="center"/>
          </w:tcPr>
          <w:p w14:paraId="5EF54E7C" w14:textId="77777777" w:rsidR="003F45C4" w:rsidRDefault="003F45C4">
            <w:pPr>
              <w:spacing w:before="100" w:after="100"/>
              <w:ind w:left="100" w:right="100"/>
              <w:jc w:val="right"/>
            </w:pPr>
          </w:p>
        </w:tc>
      </w:tr>
      <w:tr w:rsidR="003F45C4" w14:paraId="04D2C14D" w14:textId="77777777" w:rsidTr="003F45C4">
        <w:trPr>
          <w:cantSplit/>
          <w:jc w:val="center"/>
        </w:trPr>
        <w:tc>
          <w:tcPr>
            <w:tcW w:w="1080" w:type="dxa"/>
            <w:shd w:val="clear" w:color="auto" w:fill="FFFFFF"/>
            <w:tcMar>
              <w:top w:w="0" w:type="dxa"/>
              <w:left w:w="0" w:type="dxa"/>
              <w:bottom w:w="0" w:type="dxa"/>
              <w:right w:w="0" w:type="dxa"/>
            </w:tcMar>
            <w:vAlign w:val="center"/>
          </w:tcPr>
          <w:p w14:paraId="7D293299"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3087023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66C7103" w14:textId="77777777" w:rsidR="003F45C4" w:rsidRDefault="00DF7A63">
            <w:pPr>
              <w:spacing w:before="100" w:after="100"/>
              <w:ind w:left="100" w:right="100"/>
              <w:jc w:val="right"/>
            </w:pPr>
            <w:r>
              <w:rPr>
                <w:rFonts w:ascii="Arial" w:eastAsia="Arial" w:hAnsi="Arial" w:cs="Arial"/>
                <w:color w:val="000000"/>
                <w:sz w:val="22"/>
                <w:szCs w:val="22"/>
              </w:rPr>
              <w:t>1,944.11</w:t>
            </w:r>
          </w:p>
        </w:tc>
        <w:tc>
          <w:tcPr>
            <w:tcW w:w="1080" w:type="dxa"/>
            <w:shd w:val="clear" w:color="auto" w:fill="FFFFFF"/>
            <w:tcMar>
              <w:top w:w="0" w:type="dxa"/>
              <w:left w:w="0" w:type="dxa"/>
              <w:bottom w:w="0" w:type="dxa"/>
              <w:right w:w="0" w:type="dxa"/>
            </w:tcMar>
            <w:vAlign w:val="center"/>
          </w:tcPr>
          <w:p w14:paraId="49385E0D" w14:textId="77777777" w:rsidR="003F45C4" w:rsidRDefault="00DF7A63">
            <w:pPr>
              <w:spacing w:before="100" w:after="100"/>
              <w:ind w:left="100" w:right="100"/>
              <w:jc w:val="right"/>
            </w:pPr>
            <w:r>
              <w:rPr>
                <w:rFonts w:ascii="Arial" w:eastAsia="Arial" w:hAnsi="Arial" w:cs="Arial"/>
                <w:color w:val="000000"/>
                <w:sz w:val="22"/>
                <w:szCs w:val="22"/>
              </w:rPr>
              <w:t>1,618.66</w:t>
            </w:r>
          </w:p>
        </w:tc>
        <w:tc>
          <w:tcPr>
            <w:tcW w:w="1080" w:type="dxa"/>
            <w:shd w:val="clear" w:color="auto" w:fill="FFFFFF"/>
            <w:tcMar>
              <w:top w:w="0" w:type="dxa"/>
              <w:left w:w="0" w:type="dxa"/>
              <w:bottom w:w="0" w:type="dxa"/>
              <w:right w:w="0" w:type="dxa"/>
            </w:tcMar>
            <w:vAlign w:val="center"/>
          </w:tcPr>
          <w:p w14:paraId="127CEA06" w14:textId="77777777" w:rsidR="003F45C4" w:rsidRDefault="00DF7A63">
            <w:pPr>
              <w:spacing w:before="100" w:after="100"/>
              <w:ind w:left="100" w:right="100"/>
              <w:jc w:val="right"/>
            </w:pPr>
            <w:r>
              <w:rPr>
                <w:rFonts w:ascii="Arial" w:eastAsia="Arial" w:hAnsi="Arial" w:cs="Arial"/>
                <w:color w:val="000000"/>
                <w:sz w:val="22"/>
                <w:szCs w:val="22"/>
              </w:rPr>
              <w:t>2,701.01</w:t>
            </w:r>
          </w:p>
        </w:tc>
        <w:tc>
          <w:tcPr>
            <w:tcW w:w="1080" w:type="dxa"/>
            <w:shd w:val="clear" w:color="auto" w:fill="FFFFFF"/>
            <w:tcMar>
              <w:top w:w="0" w:type="dxa"/>
              <w:left w:w="0" w:type="dxa"/>
              <w:bottom w:w="0" w:type="dxa"/>
              <w:right w:w="0" w:type="dxa"/>
            </w:tcMar>
            <w:vAlign w:val="center"/>
          </w:tcPr>
          <w:p w14:paraId="5D2A9EBA" w14:textId="77777777" w:rsidR="003F45C4" w:rsidRDefault="00DF7A63">
            <w:pPr>
              <w:spacing w:before="100" w:after="100"/>
              <w:ind w:left="100" w:right="100"/>
              <w:jc w:val="right"/>
            </w:pPr>
            <w:r>
              <w:rPr>
                <w:rFonts w:ascii="Arial" w:eastAsia="Arial" w:hAnsi="Arial" w:cs="Arial"/>
                <w:color w:val="000000"/>
                <w:sz w:val="22"/>
                <w:szCs w:val="22"/>
              </w:rPr>
              <w:t>15.90</w:t>
            </w:r>
          </w:p>
        </w:tc>
        <w:tc>
          <w:tcPr>
            <w:tcW w:w="1080" w:type="dxa"/>
            <w:shd w:val="clear" w:color="auto" w:fill="FFFFFF"/>
            <w:tcMar>
              <w:top w:w="0" w:type="dxa"/>
              <w:left w:w="0" w:type="dxa"/>
              <w:bottom w:w="0" w:type="dxa"/>
              <w:right w:w="0" w:type="dxa"/>
            </w:tcMar>
            <w:vAlign w:val="center"/>
          </w:tcPr>
          <w:p w14:paraId="47182867" w14:textId="77777777" w:rsidR="003F45C4" w:rsidRDefault="003F45C4">
            <w:pPr>
              <w:spacing w:before="100" w:after="100"/>
              <w:ind w:left="100" w:right="100"/>
              <w:jc w:val="right"/>
            </w:pPr>
          </w:p>
        </w:tc>
      </w:tr>
      <w:tr w:rsidR="003F45C4" w14:paraId="59C40391" w14:textId="77777777" w:rsidTr="003F45C4">
        <w:trPr>
          <w:cantSplit/>
          <w:jc w:val="center"/>
        </w:trPr>
        <w:tc>
          <w:tcPr>
            <w:tcW w:w="1080" w:type="dxa"/>
            <w:shd w:val="clear" w:color="auto" w:fill="FFFFFF"/>
            <w:tcMar>
              <w:top w:w="0" w:type="dxa"/>
              <w:left w:w="0" w:type="dxa"/>
              <w:bottom w:w="0" w:type="dxa"/>
              <w:right w:w="0" w:type="dxa"/>
            </w:tcMar>
            <w:vAlign w:val="center"/>
          </w:tcPr>
          <w:p w14:paraId="244E5E32"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D8078FB"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4AE26B2" w14:textId="77777777" w:rsidR="003F45C4" w:rsidRDefault="00DF7A63">
            <w:pPr>
              <w:spacing w:before="100" w:after="100"/>
              <w:ind w:left="100" w:right="100"/>
              <w:jc w:val="right"/>
            </w:pPr>
            <w:r>
              <w:rPr>
                <w:rFonts w:ascii="Arial" w:eastAsia="Arial" w:hAnsi="Arial" w:cs="Arial"/>
                <w:color w:val="000000"/>
                <w:sz w:val="22"/>
                <w:szCs w:val="22"/>
              </w:rPr>
              <w:t>126.17</w:t>
            </w:r>
          </w:p>
        </w:tc>
        <w:tc>
          <w:tcPr>
            <w:tcW w:w="1080" w:type="dxa"/>
            <w:shd w:val="clear" w:color="auto" w:fill="FFFFFF"/>
            <w:tcMar>
              <w:top w:w="0" w:type="dxa"/>
              <w:left w:w="0" w:type="dxa"/>
              <w:bottom w:w="0" w:type="dxa"/>
              <w:right w:w="0" w:type="dxa"/>
            </w:tcMar>
            <w:vAlign w:val="center"/>
          </w:tcPr>
          <w:p w14:paraId="580F820F" w14:textId="77777777" w:rsidR="003F45C4" w:rsidRDefault="00DF7A63">
            <w:pPr>
              <w:spacing w:before="100" w:after="100"/>
              <w:ind w:left="100" w:right="100"/>
              <w:jc w:val="right"/>
            </w:pPr>
            <w:r>
              <w:rPr>
                <w:rFonts w:ascii="Arial" w:eastAsia="Arial" w:hAnsi="Arial" w:cs="Arial"/>
                <w:color w:val="000000"/>
                <w:sz w:val="22"/>
                <w:szCs w:val="22"/>
              </w:rPr>
              <w:t>167.99</w:t>
            </w:r>
          </w:p>
        </w:tc>
        <w:tc>
          <w:tcPr>
            <w:tcW w:w="1080" w:type="dxa"/>
            <w:shd w:val="clear" w:color="auto" w:fill="FFFFFF"/>
            <w:tcMar>
              <w:top w:w="0" w:type="dxa"/>
              <w:left w:w="0" w:type="dxa"/>
              <w:bottom w:w="0" w:type="dxa"/>
              <w:right w:w="0" w:type="dxa"/>
            </w:tcMar>
            <w:vAlign w:val="center"/>
          </w:tcPr>
          <w:p w14:paraId="65FD5BFA" w14:textId="77777777" w:rsidR="003F45C4" w:rsidRDefault="00DF7A63">
            <w:pPr>
              <w:spacing w:before="100" w:after="100"/>
              <w:ind w:left="100" w:right="100"/>
              <w:jc w:val="right"/>
            </w:pPr>
            <w:r>
              <w:rPr>
                <w:rFonts w:ascii="Arial" w:eastAsia="Arial" w:hAnsi="Arial" w:cs="Arial"/>
                <w:color w:val="000000"/>
                <w:sz w:val="22"/>
                <w:szCs w:val="22"/>
              </w:rPr>
              <w:t>1,507.76</w:t>
            </w:r>
          </w:p>
        </w:tc>
        <w:tc>
          <w:tcPr>
            <w:tcW w:w="1080" w:type="dxa"/>
            <w:shd w:val="clear" w:color="auto" w:fill="FFFFFF"/>
            <w:tcMar>
              <w:top w:w="0" w:type="dxa"/>
              <w:left w:w="0" w:type="dxa"/>
              <w:bottom w:w="0" w:type="dxa"/>
              <w:right w:w="0" w:type="dxa"/>
            </w:tcMar>
            <w:vAlign w:val="center"/>
          </w:tcPr>
          <w:p w14:paraId="43BE808E" w14:textId="77777777" w:rsidR="003F45C4" w:rsidRDefault="00DF7A63">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7E568F4A" w14:textId="77777777" w:rsidR="003F45C4" w:rsidRDefault="003F45C4">
            <w:pPr>
              <w:spacing w:before="100" w:after="100"/>
              <w:ind w:left="100" w:right="100"/>
              <w:jc w:val="right"/>
            </w:pPr>
          </w:p>
        </w:tc>
      </w:tr>
      <w:tr w:rsidR="003F45C4" w14:paraId="2EEB93DA" w14:textId="77777777" w:rsidTr="003F45C4">
        <w:trPr>
          <w:cantSplit/>
          <w:jc w:val="center"/>
        </w:trPr>
        <w:tc>
          <w:tcPr>
            <w:tcW w:w="1080" w:type="dxa"/>
            <w:shd w:val="clear" w:color="auto" w:fill="FFFFFF"/>
            <w:tcMar>
              <w:top w:w="0" w:type="dxa"/>
              <w:left w:w="0" w:type="dxa"/>
              <w:bottom w:w="0" w:type="dxa"/>
              <w:right w:w="0" w:type="dxa"/>
            </w:tcMar>
            <w:vAlign w:val="center"/>
          </w:tcPr>
          <w:p w14:paraId="4FC9AAEA"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6AEB9A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8155C6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686338E" w14:textId="77777777" w:rsidR="003F45C4" w:rsidRDefault="00DF7A63">
            <w:pPr>
              <w:spacing w:before="100" w:after="100"/>
              <w:ind w:left="100" w:right="100"/>
              <w:jc w:val="right"/>
            </w:pPr>
            <w:r>
              <w:rPr>
                <w:rFonts w:ascii="Arial" w:eastAsia="Arial" w:hAnsi="Arial" w:cs="Arial"/>
                <w:color w:val="000000"/>
                <w:sz w:val="22"/>
                <w:szCs w:val="22"/>
              </w:rPr>
              <w:t>261.84</w:t>
            </w:r>
          </w:p>
        </w:tc>
        <w:tc>
          <w:tcPr>
            <w:tcW w:w="1080" w:type="dxa"/>
            <w:shd w:val="clear" w:color="auto" w:fill="FFFFFF"/>
            <w:tcMar>
              <w:top w:w="0" w:type="dxa"/>
              <w:left w:w="0" w:type="dxa"/>
              <w:bottom w:w="0" w:type="dxa"/>
              <w:right w:w="0" w:type="dxa"/>
            </w:tcMar>
            <w:vAlign w:val="center"/>
          </w:tcPr>
          <w:p w14:paraId="4574B683" w14:textId="77777777" w:rsidR="003F45C4" w:rsidRDefault="00DF7A63">
            <w:pPr>
              <w:spacing w:before="100" w:after="100"/>
              <w:ind w:left="100" w:right="100"/>
              <w:jc w:val="right"/>
            </w:pPr>
            <w:r>
              <w:rPr>
                <w:rFonts w:ascii="Arial" w:eastAsia="Arial" w:hAnsi="Arial" w:cs="Arial"/>
                <w:color w:val="000000"/>
                <w:sz w:val="22"/>
                <w:szCs w:val="22"/>
              </w:rPr>
              <w:t>2,850.69</w:t>
            </w:r>
          </w:p>
        </w:tc>
        <w:tc>
          <w:tcPr>
            <w:tcW w:w="1080" w:type="dxa"/>
            <w:shd w:val="clear" w:color="auto" w:fill="FFFFFF"/>
            <w:tcMar>
              <w:top w:w="0" w:type="dxa"/>
              <w:left w:w="0" w:type="dxa"/>
              <w:bottom w:w="0" w:type="dxa"/>
              <w:right w:w="0" w:type="dxa"/>
            </w:tcMar>
            <w:vAlign w:val="center"/>
          </w:tcPr>
          <w:p w14:paraId="298A96F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CE06E7" w14:textId="77777777" w:rsidR="003F45C4" w:rsidRDefault="003F45C4">
            <w:pPr>
              <w:spacing w:before="100" w:after="100"/>
              <w:ind w:left="100" w:right="100"/>
              <w:jc w:val="right"/>
            </w:pPr>
          </w:p>
        </w:tc>
      </w:tr>
      <w:tr w:rsidR="003F45C4" w14:paraId="23D129C1" w14:textId="77777777" w:rsidTr="003F45C4">
        <w:trPr>
          <w:cantSplit/>
          <w:jc w:val="center"/>
        </w:trPr>
        <w:tc>
          <w:tcPr>
            <w:tcW w:w="1080" w:type="dxa"/>
            <w:shd w:val="clear" w:color="auto" w:fill="FFFFFF"/>
            <w:tcMar>
              <w:top w:w="0" w:type="dxa"/>
              <w:left w:w="0" w:type="dxa"/>
              <w:bottom w:w="0" w:type="dxa"/>
              <w:right w:w="0" w:type="dxa"/>
            </w:tcMar>
            <w:vAlign w:val="center"/>
          </w:tcPr>
          <w:p w14:paraId="1E93D40F"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83B105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CEE27ED" w14:textId="77777777" w:rsidR="003F45C4" w:rsidRDefault="00DF7A63">
            <w:pPr>
              <w:spacing w:before="100" w:after="100"/>
              <w:ind w:left="100" w:right="100"/>
              <w:jc w:val="right"/>
            </w:pPr>
            <w:r>
              <w:rPr>
                <w:rFonts w:ascii="Arial" w:eastAsia="Arial" w:hAnsi="Arial" w:cs="Arial"/>
                <w:color w:val="000000"/>
                <w:sz w:val="22"/>
                <w:szCs w:val="22"/>
              </w:rPr>
              <w:t>695.23</w:t>
            </w:r>
          </w:p>
        </w:tc>
        <w:tc>
          <w:tcPr>
            <w:tcW w:w="1080" w:type="dxa"/>
            <w:shd w:val="clear" w:color="auto" w:fill="FFFFFF"/>
            <w:tcMar>
              <w:top w:w="0" w:type="dxa"/>
              <w:left w:w="0" w:type="dxa"/>
              <w:bottom w:w="0" w:type="dxa"/>
              <w:right w:w="0" w:type="dxa"/>
            </w:tcMar>
            <w:vAlign w:val="center"/>
          </w:tcPr>
          <w:p w14:paraId="577E9EE4" w14:textId="77777777" w:rsidR="003F45C4" w:rsidRDefault="00DF7A63">
            <w:pPr>
              <w:spacing w:before="100" w:after="100"/>
              <w:ind w:left="100" w:right="100"/>
              <w:jc w:val="right"/>
            </w:pPr>
            <w:r>
              <w:rPr>
                <w:rFonts w:ascii="Arial" w:eastAsia="Arial" w:hAnsi="Arial" w:cs="Arial"/>
                <w:color w:val="000000"/>
                <w:sz w:val="22"/>
                <w:szCs w:val="22"/>
              </w:rPr>
              <w:t>397.78</w:t>
            </w:r>
          </w:p>
        </w:tc>
        <w:tc>
          <w:tcPr>
            <w:tcW w:w="1080" w:type="dxa"/>
            <w:shd w:val="clear" w:color="auto" w:fill="FFFFFF"/>
            <w:tcMar>
              <w:top w:w="0" w:type="dxa"/>
              <w:left w:w="0" w:type="dxa"/>
              <w:bottom w:w="0" w:type="dxa"/>
              <w:right w:w="0" w:type="dxa"/>
            </w:tcMar>
            <w:vAlign w:val="center"/>
          </w:tcPr>
          <w:p w14:paraId="2FA26AF8" w14:textId="77777777" w:rsidR="003F45C4" w:rsidRDefault="00DF7A63">
            <w:pPr>
              <w:spacing w:before="100" w:after="100"/>
              <w:ind w:left="100" w:right="100"/>
              <w:jc w:val="right"/>
            </w:pPr>
            <w:r>
              <w:rPr>
                <w:rFonts w:ascii="Arial" w:eastAsia="Arial" w:hAnsi="Arial" w:cs="Arial"/>
                <w:color w:val="000000"/>
                <w:sz w:val="22"/>
                <w:szCs w:val="22"/>
              </w:rPr>
              <w:t>138.91</w:t>
            </w:r>
          </w:p>
        </w:tc>
        <w:tc>
          <w:tcPr>
            <w:tcW w:w="1080" w:type="dxa"/>
            <w:shd w:val="clear" w:color="auto" w:fill="FFFFFF"/>
            <w:tcMar>
              <w:top w:w="0" w:type="dxa"/>
              <w:left w:w="0" w:type="dxa"/>
              <w:bottom w:w="0" w:type="dxa"/>
              <w:right w:w="0" w:type="dxa"/>
            </w:tcMar>
            <w:vAlign w:val="center"/>
          </w:tcPr>
          <w:p w14:paraId="04EE7348"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4AC933B3" w14:textId="77777777" w:rsidR="003F45C4" w:rsidRDefault="003F45C4">
            <w:pPr>
              <w:spacing w:before="100" w:after="100"/>
              <w:ind w:left="100" w:right="100"/>
              <w:jc w:val="right"/>
            </w:pPr>
          </w:p>
        </w:tc>
      </w:tr>
      <w:tr w:rsidR="003F45C4" w14:paraId="09908457" w14:textId="77777777" w:rsidTr="003F45C4">
        <w:trPr>
          <w:cantSplit/>
          <w:jc w:val="center"/>
        </w:trPr>
        <w:tc>
          <w:tcPr>
            <w:tcW w:w="1080" w:type="dxa"/>
            <w:shd w:val="clear" w:color="auto" w:fill="FFFFFF"/>
            <w:tcMar>
              <w:top w:w="0" w:type="dxa"/>
              <w:left w:w="0" w:type="dxa"/>
              <w:bottom w:w="0" w:type="dxa"/>
              <w:right w:w="0" w:type="dxa"/>
            </w:tcMar>
            <w:vAlign w:val="center"/>
          </w:tcPr>
          <w:p w14:paraId="2A3B8EC8"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9E154F0"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4846390" w14:textId="77777777" w:rsidR="003F45C4" w:rsidRDefault="00DF7A63">
            <w:pPr>
              <w:spacing w:before="100" w:after="100"/>
              <w:ind w:left="100" w:right="100"/>
              <w:jc w:val="right"/>
            </w:pPr>
            <w:r>
              <w:rPr>
                <w:rFonts w:ascii="Arial" w:eastAsia="Arial" w:hAnsi="Arial" w:cs="Arial"/>
                <w:color w:val="000000"/>
                <w:sz w:val="22"/>
                <w:szCs w:val="22"/>
              </w:rPr>
              <w:t>1,070.56</w:t>
            </w:r>
          </w:p>
        </w:tc>
        <w:tc>
          <w:tcPr>
            <w:tcW w:w="1080" w:type="dxa"/>
            <w:shd w:val="clear" w:color="auto" w:fill="FFFFFF"/>
            <w:tcMar>
              <w:top w:w="0" w:type="dxa"/>
              <w:left w:w="0" w:type="dxa"/>
              <w:bottom w:w="0" w:type="dxa"/>
              <w:right w:w="0" w:type="dxa"/>
            </w:tcMar>
            <w:vAlign w:val="center"/>
          </w:tcPr>
          <w:p w14:paraId="45EC6620" w14:textId="77777777" w:rsidR="003F45C4" w:rsidRDefault="00DF7A63">
            <w:pPr>
              <w:spacing w:before="100" w:after="100"/>
              <w:ind w:left="100" w:right="100"/>
              <w:jc w:val="right"/>
            </w:pPr>
            <w:r>
              <w:rPr>
                <w:rFonts w:ascii="Arial" w:eastAsia="Arial" w:hAnsi="Arial" w:cs="Arial"/>
                <w:color w:val="000000"/>
                <w:sz w:val="22"/>
                <w:szCs w:val="22"/>
              </w:rPr>
              <w:t>582.07</w:t>
            </w:r>
          </w:p>
        </w:tc>
        <w:tc>
          <w:tcPr>
            <w:tcW w:w="1080" w:type="dxa"/>
            <w:shd w:val="clear" w:color="auto" w:fill="FFFFFF"/>
            <w:tcMar>
              <w:top w:w="0" w:type="dxa"/>
              <w:left w:w="0" w:type="dxa"/>
              <w:bottom w:w="0" w:type="dxa"/>
              <w:right w:w="0" w:type="dxa"/>
            </w:tcMar>
            <w:vAlign w:val="center"/>
          </w:tcPr>
          <w:p w14:paraId="1916B929" w14:textId="77777777" w:rsidR="003F45C4" w:rsidRDefault="00DF7A63">
            <w:pPr>
              <w:spacing w:before="100" w:after="100"/>
              <w:ind w:left="100" w:right="100"/>
              <w:jc w:val="right"/>
            </w:pPr>
            <w:r>
              <w:rPr>
                <w:rFonts w:ascii="Arial" w:eastAsia="Arial" w:hAnsi="Arial" w:cs="Arial"/>
                <w:color w:val="000000"/>
                <w:sz w:val="22"/>
                <w:szCs w:val="22"/>
              </w:rPr>
              <w:t>280.44</w:t>
            </w:r>
          </w:p>
        </w:tc>
        <w:tc>
          <w:tcPr>
            <w:tcW w:w="1080" w:type="dxa"/>
            <w:shd w:val="clear" w:color="auto" w:fill="FFFFFF"/>
            <w:tcMar>
              <w:top w:w="0" w:type="dxa"/>
              <w:left w:w="0" w:type="dxa"/>
              <w:bottom w:w="0" w:type="dxa"/>
              <w:right w:w="0" w:type="dxa"/>
            </w:tcMar>
            <w:vAlign w:val="center"/>
          </w:tcPr>
          <w:p w14:paraId="17CA2414" w14:textId="77777777" w:rsidR="003F45C4" w:rsidRDefault="00DF7A63">
            <w:pPr>
              <w:spacing w:before="100" w:after="100"/>
              <w:ind w:left="100" w:right="100"/>
              <w:jc w:val="right"/>
            </w:pPr>
            <w:r>
              <w:rPr>
                <w:rFonts w:ascii="Arial" w:eastAsia="Arial" w:hAnsi="Arial" w:cs="Arial"/>
                <w:color w:val="000000"/>
                <w:sz w:val="22"/>
                <w:szCs w:val="22"/>
              </w:rPr>
              <w:t>3,396.33</w:t>
            </w:r>
          </w:p>
        </w:tc>
        <w:tc>
          <w:tcPr>
            <w:tcW w:w="1080" w:type="dxa"/>
            <w:shd w:val="clear" w:color="auto" w:fill="FFFFFF"/>
            <w:tcMar>
              <w:top w:w="0" w:type="dxa"/>
              <w:left w:w="0" w:type="dxa"/>
              <w:bottom w:w="0" w:type="dxa"/>
              <w:right w:w="0" w:type="dxa"/>
            </w:tcMar>
            <w:vAlign w:val="center"/>
          </w:tcPr>
          <w:p w14:paraId="40D6C000" w14:textId="77777777" w:rsidR="003F45C4" w:rsidRDefault="003F45C4">
            <w:pPr>
              <w:spacing w:before="100" w:after="100"/>
              <w:ind w:left="100" w:right="100"/>
              <w:jc w:val="right"/>
            </w:pPr>
          </w:p>
        </w:tc>
      </w:tr>
      <w:tr w:rsidR="003F45C4" w14:paraId="2F032408" w14:textId="77777777" w:rsidTr="003F45C4">
        <w:trPr>
          <w:cantSplit/>
          <w:jc w:val="center"/>
        </w:trPr>
        <w:tc>
          <w:tcPr>
            <w:tcW w:w="1080" w:type="dxa"/>
            <w:shd w:val="clear" w:color="auto" w:fill="FFFFFF"/>
            <w:tcMar>
              <w:top w:w="0" w:type="dxa"/>
              <w:left w:w="0" w:type="dxa"/>
              <w:bottom w:w="0" w:type="dxa"/>
              <w:right w:w="0" w:type="dxa"/>
            </w:tcMar>
            <w:vAlign w:val="center"/>
          </w:tcPr>
          <w:p w14:paraId="0831A3E6"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3695B0F"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BD74A9B" w14:textId="77777777" w:rsidR="003F45C4" w:rsidRDefault="00DF7A63">
            <w:pPr>
              <w:spacing w:before="100" w:after="100"/>
              <w:ind w:left="100" w:right="100"/>
              <w:jc w:val="right"/>
            </w:pPr>
            <w:r>
              <w:rPr>
                <w:rFonts w:ascii="Arial" w:eastAsia="Arial" w:hAnsi="Arial" w:cs="Arial"/>
                <w:color w:val="000000"/>
                <w:sz w:val="22"/>
                <w:szCs w:val="22"/>
              </w:rPr>
              <w:t>174.79</w:t>
            </w:r>
          </w:p>
        </w:tc>
        <w:tc>
          <w:tcPr>
            <w:tcW w:w="1080" w:type="dxa"/>
            <w:shd w:val="clear" w:color="auto" w:fill="FFFFFF"/>
            <w:tcMar>
              <w:top w:w="0" w:type="dxa"/>
              <w:left w:w="0" w:type="dxa"/>
              <w:bottom w:w="0" w:type="dxa"/>
              <w:right w:w="0" w:type="dxa"/>
            </w:tcMar>
            <w:vAlign w:val="center"/>
          </w:tcPr>
          <w:p w14:paraId="7D55F565" w14:textId="77777777" w:rsidR="003F45C4" w:rsidRDefault="00DF7A63">
            <w:pPr>
              <w:spacing w:before="100" w:after="100"/>
              <w:ind w:left="100" w:right="100"/>
              <w:jc w:val="right"/>
            </w:pPr>
            <w:r>
              <w:rPr>
                <w:rFonts w:ascii="Arial" w:eastAsia="Arial" w:hAnsi="Arial" w:cs="Arial"/>
                <w:color w:val="000000"/>
                <w:sz w:val="22"/>
                <w:szCs w:val="22"/>
              </w:rPr>
              <w:t>1,082.15</w:t>
            </w:r>
          </w:p>
        </w:tc>
        <w:tc>
          <w:tcPr>
            <w:tcW w:w="1080" w:type="dxa"/>
            <w:shd w:val="clear" w:color="auto" w:fill="FFFFFF"/>
            <w:tcMar>
              <w:top w:w="0" w:type="dxa"/>
              <w:left w:w="0" w:type="dxa"/>
              <w:bottom w:w="0" w:type="dxa"/>
              <w:right w:w="0" w:type="dxa"/>
            </w:tcMar>
            <w:vAlign w:val="center"/>
          </w:tcPr>
          <w:p w14:paraId="65B422C5" w14:textId="77777777" w:rsidR="003F45C4" w:rsidRDefault="00DF7A63">
            <w:pPr>
              <w:spacing w:before="100" w:after="100"/>
              <w:ind w:left="100" w:right="100"/>
              <w:jc w:val="right"/>
            </w:pPr>
            <w:r>
              <w:rPr>
                <w:rFonts w:ascii="Arial" w:eastAsia="Arial" w:hAnsi="Arial" w:cs="Arial"/>
                <w:color w:val="000000"/>
                <w:sz w:val="22"/>
                <w:szCs w:val="22"/>
              </w:rPr>
              <w:t>196.34</w:t>
            </w:r>
          </w:p>
        </w:tc>
        <w:tc>
          <w:tcPr>
            <w:tcW w:w="1080" w:type="dxa"/>
            <w:shd w:val="clear" w:color="auto" w:fill="FFFFFF"/>
            <w:tcMar>
              <w:top w:w="0" w:type="dxa"/>
              <w:left w:w="0" w:type="dxa"/>
              <w:bottom w:w="0" w:type="dxa"/>
              <w:right w:w="0" w:type="dxa"/>
            </w:tcMar>
            <w:vAlign w:val="center"/>
          </w:tcPr>
          <w:p w14:paraId="4AA6BBCE" w14:textId="77777777" w:rsidR="003F45C4" w:rsidRDefault="00DF7A63">
            <w:pPr>
              <w:spacing w:before="100" w:after="100"/>
              <w:ind w:left="100" w:right="100"/>
              <w:jc w:val="right"/>
            </w:pPr>
            <w:r>
              <w:rPr>
                <w:rFonts w:ascii="Arial" w:eastAsia="Arial" w:hAnsi="Arial" w:cs="Arial"/>
                <w:color w:val="000000"/>
                <w:sz w:val="22"/>
                <w:szCs w:val="22"/>
              </w:rPr>
              <w:t>8.26</w:t>
            </w:r>
          </w:p>
        </w:tc>
        <w:tc>
          <w:tcPr>
            <w:tcW w:w="1080" w:type="dxa"/>
            <w:shd w:val="clear" w:color="auto" w:fill="FFFFFF"/>
            <w:tcMar>
              <w:top w:w="0" w:type="dxa"/>
              <w:left w:w="0" w:type="dxa"/>
              <w:bottom w:w="0" w:type="dxa"/>
              <w:right w:w="0" w:type="dxa"/>
            </w:tcMar>
            <w:vAlign w:val="center"/>
          </w:tcPr>
          <w:p w14:paraId="797F9850" w14:textId="77777777" w:rsidR="003F45C4" w:rsidRDefault="003F45C4">
            <w:pPr>
              <w:spacing w:before="100" w:after="100"/>
              <w:ind w:left="100" w:right="100"/>
              <w:jc w:val="right"/>
            </w:pPr>
          </w:p>
        </w:tc>
      </w:tr>
      <w:tr w:rsidR="003F45C4" w14:paraId="5C3DDBB0" w14:textId="77777777" w:rsidTr="003F45C4">
        <w:trPr>
          <w:cantSplit/>
          <w:jc w:val="center"/>
        </w:trPr>
        <w:tc>
          <w:tcPr>
            <w:tcW w:w="1080" w:type="dxa"/>
            <w:shd w:val="clear" w:color="auto" w:fill="FFFFFF"/>
            <w:tcMar>
              <w:top w:w="0" w:type="dxa"/>
              <w:left w:w="0" w:type="dxa"/>
              <w:bottom w:w="0" w:type="dxa"/>
              <w:right w:w="0" w:type="dxa"/>
            </w:tcMar>
            <w:vAlign w:val="center"/>
          </w:tcPr>
          <w:p w14:paraId="268A2132"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C28504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19CC12F" w14:textId="77777777" w:rsidR="003F45C4" w:rsidRDefault="00DF7A63">
            <w:pPr>
              <w:spacing w:before="100" w:after="100"/>
              <w:ind w:left="100" w:right="100"/>
              <w:jc w:val="right"/>
            </w:pPr>
            <w:r>
              <w:rPr>
                <w:rFonts w:ascii="Arial" w:eastAsia="Arial" w:hAnsi="Arial" w:cs="Arial"/>
                <w:color w:val="000000"/>
                <w:sz w:val="22"/>
                <w:szCs w:val="22"/>
              </w:rPr>
              <w:t>2,026.12</w:t>
            </w:r>
          </w:p>
        </w:tc>
        <w:tc>
          <w:tcPr>
            <w:tcW w:w="1080" w:type="dxa"/>
            <w:shd w:val="clear" w:color="auto" w:fill="FFFFFF"/>
            <w:tcMar>
              <w:top w:w="0" w:type="dxa"/>
              <w:left w:w="0" w:type="dxa"/>
              <w:bottom w:w="0" w:type="dxa"/>
              <w:right w:w="0" w:type="dxa"/>
            </w:tcMar>
            <w:vAlign w:val="center"/>
          </w:tcPr>
          <w:p w14:paraId="05ABF88D" w14:textId="77777777" w:rsidR="003F45C4" w:rsidRDefault="00DF7A63">
            <w:pPr>
              <w:spacing w:before="100" w:after="100"/>
              <w:ind w:left="100" w:right="100"/>
              <w:jc w:val="right"/>
            </w:pPr>
            <w:r>
              <w:rPr>
                <w:rFonts w:ascii="Arial" w:eastAsia="Arial" w:hAnsi="Arial" w:cs="Arial"/>
                <w:color w:val="000000"/>
                <w:sz w:val="22"/>
                <w:szCs w:val="22"/>
              </w:rPr>
              <w:t>2,607.72</w:t>
            </w:r>
          </w:p>
        </w:tc>
        <w:tc>
          <w:tcPr>
            <w:tcW w:w="1080" w:type="dxa"/>
            <w:shd w:val="clear" w:color="auto" w:fill="FFFFFF"/>
            <w:tcMar>
              <w:top w:w="0" w:type="dxa"/>
              <w:left w:w="0" w:type="dxa"/>
              <w:bottom w:w="0" w:type="dxa"/>
              <w:right w:w="0" w:type="dxa"/>
            </w:tcMar>
            <w:vAlign w:val="center"/>
          </w:tcPr>
          <w:p w14:paraId="316AEFD9" w14:textId="77777777" w:rsidR="003F45C4" w:rsidRDefault="00DF7A63">
            <w:pPr>
              <w:spacing w:before="100" w:after="100"/>
              <w:ind w:left="100" w:right="100"/>
              <w:jc w:val="right"/>
            </w:pPr>
            <w:r>
              <w:rPr>
                <w:rFonts w:ascii="Arial" w:eastAsia="Arial" w:hAnsi="Arial" w:cs="Arial"/>
                <w:color w:val="000000"/>
                <w:sz w:val="22"/>
                <w:szCs w:val="22"/>
              </w:rPr>
              <w:t>1,369.17</w:t>
            </w:r>
          </w:p>
        </w:tc>
        <w:tc>
          <w:tcPr>
            <w:tcW w:w="1080" w:type="dxa"/>
            <w:shd w:val="clear" w:color="auto" w:fill="FFFFFF"/>
            <w:tcMar>
              <w:top w:w="0" w:type="dxa"/>
              <w:left w:w="0" w:type="dxa"/>
              <w:bottom w:w="0" w:type="dxa"/>
              <w:right w:w="0" w:type="dxa"/>
            </w:tcMar>
            <w:vAlign w:val="center"/>
          </w:tcPr>
          <w:p w14:paraId="6E801B44" w14:textId="77777777" w:rsidR="003F45C4" w:rsidRDefault="00DF7A63">
            <w:pPr>
              <w:spacing w:before="100" w:after="100"/>
              <w:ind w:left="100" w:right="100"/>
              <w:jc w:val="right"/>
            </w:pPr>
            <w:r>
              <w:rPr>
                <w:rFonts w:ascii="Arial" w:eastAsia="Arial" w:hAnsi="Arial" w:cs="Arial"/>
                <w:color w:val="000000"/>
                <w:sz w:val="22"/>
                <w:szCs w:val="22"/>
              </w:rPr>
              <w:t>38.10</w:t>
            </w:r>
          </w:p>
        </w:tc>
        <w:tc>
          <w:tcPr>
            <w:tcW w:w="1080" w:type="dxa"/>
            <w:shd w:val="clear" w:color="auto" w:fill="FFFFFF"/>
            <w:tcMar>
              <w:top w:w="0" w:type="dxa"/>
              <w:left w:w="0" w:type="dxa"/>
              <w:bottom w:w="0" w:type="dxa"/>
              <w:right w:w="0" w:type="dxa"/>
            </w:tcMar>
            <w:vAlign w:val="center"/>
          </w:tcPr>
          <w:p w14:paraId="43A2EBD3" w14:textId="77777777" w:rsidR="003F45C4" w:rsidRDefault="003F45C4">
            <w:pPr>
              <w:spacing w:before="100" w:after="100"/>
              <w:ind w:left="100" w:right="100"/>
              <w:jc w:val="right"/>
            </w:pPr>
          </w:p>
        </w:tc>
      </w:tr>
      <w:tr w:rsidR="003F45C4" w14:paraId="1FE4BF38" w14:textId="77777777" w:rsidTr="003F45C4">
        <w:trPr>
          <w:cantSplit/>
          <w:jc w:val="center"/>
        </w:trPr>
        <w:tc>
          <w:tcPr>
            <w:tcW w:w="1080" w:type="dxa"/>
            <w:shd w:val="clear" w:color="auto" w:fill="FFFFFF"/>
            <w:tcMar>
              <w:top w:w="0" w:type="dxa"/>
              <w:left w:w="0" w:type="dxa"/>
              <w:bottom w:w="0" w:type="dxa"/>
              <w:right w:w="0" w:type="dxa"/>
            </w:tcMar>
            <w:vAlign w:val="center"/>
          </w:tcPr>
          <w:p w14:paraId="4C21C734"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6E3EEAE"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1486C6B" w14:textId="77777777" w:rsidR="003F45C4" w:rsidRDefault="00DF7A63">
            <w:pPr>
              <w:spacing w:before="100" w:after="100"/>
              <w:ind w:left="100" w:right="100"/>
              <w:jc w:val="right"/>
            </w:pPr>
            <w:r>
              <w:rPr>
                <w:rFonts w:ascii="Arial" w:eastAsia="Arial" w:hAnsi="Arial" w:cs="Arial"/>
                <w:color w:val="000000"/>
                <w:sz w:val="22"/>
                <w:szCs w:val="22"/>
              </w:rPr>
              <w:t>83.43</w:t>
            </w:r>
          </w:p>
        </w:tc>
        <w:tc>
          <w:tcPr>
            <w:tcW w:w="1080" w:type="dxa"/>
            <w:shd w:val="clear" w:color="auto" w:fill="FFFFFF"/>
            <w:tcMar>
              <w:top w:w="0" w:type="dxa"/>
              <w:left w:w="0" w:type="dxa"/>
              <w:bottom w:w="0" w:type="dxa"/>
              <w:right w:w="0" w:type="dxa"/>
            </w:tcMar>
            <w:vAlign w:val="center"/>
          </w:tcPr>
          <w:p w14:paraId="42740B3B" w14:textId="77777777" w:rsidR="003F45C4" w:rsidRDefault="00DF7A63">
            <w:pPr>
              <w:spacing w:before="100" w:after="100"/>
              <w:ind w:left="100" w:right="100"/>
              <w:jc w:val="right"/>
            </w:pPr>
            <w:r>
              <w:rPr>
                <w:rFonts w:ascii="Arial" w:eastAsia="Arial" w:hAnsi="Arial" w:cs="Arial"/>
                <w:color w:val="000000"/>
                <w:sz w:val="22"/>
                <w:szCs w:val="22"/>
              </w:rPr>
              <w:t>561.07</w:t>
            </w:r>
          </w:p>
        </w:tc>
        <w:tc>
          <w:tcPr>
            <w:tcW w:w="1080" w:type="dxa"/>
            <w:shd w:val="clear" w:color="auto" w:fill="FFFFFF"/>
            <w:tcMar>
              <w:top w:w="0" w:type="dxa"/>
              <w:left w:w="0" w:type="dxa"/>
              <w:bottom w:w="0" w:type="dxa"/>
              <w:right w:w="0" w:type="dxa"/>
            </w:tcMar>
            <w:vAlign w:val="center"/>
          </w:tcPr>
          <w:p w14:paraId="78DF9F69" w14:textId="77777777" w:rsidR="003F45C4" w:rsidRDefault="00DF7A63">
            <w:pPr>
              <w:spacing w:before="100" w:after="100"/>
              <w:ind w:left="100" w:right="100"/>
              <w:jc w:val="right"/>
            </w:pPr>
            <w:r>
              <w:rPr>
                <w:rFonts w:ascii="Arial" w:eastAsia="Arial" w:hAnsi="Arial" w:cs="Arial"/>
                <w:color w:val="000000"/>
                <w:sz w:val="22"/>
                <w:szCs w:val="22"/>
              </w:rPr>
              <w:t>1,190.42</w:t>
            </w:r>
          </w:p>
        </w:tc>
        <w:tc>
          <w:tcPr>
            <w:tcW w:w="1080" w:type="dxa"/>
            <w:shd w:val="clear" w:color="auto" w:fill="FFFFFF"/>
            <w:tcMar>
              <w:top w:w="0" w:type="dxa"/>
              <w:left w:w="0" w:type="dxa"/>
              <w:bottom w:w="0" w:type="dxa"/>
              <w:right w:w="0" w:type="dxa"/>
            </w:tcMar>
            <w:vAlign w:val="center"/>
          </w:tcPr>
          <w:p w14:paraId="35F37C33" w14:textId="77777777" w:rsidR="003F45C4" w:rsidRDefault="00DF7A63">
            <w:pPr>
              <w:spacing w:before="100" w:after="100"/>
              <w:ind w:left="100" w:right="100"/>
              <w:jc w:val="right"/>
            </w:pPr>
            <w:r>
              <w:rPr>
                <w:rFonts w:ascii="Arial" w:eastAsia="Arial" w:hAnsi="Arial" w:cs="Arial"/>
                <w:color w:val="000000"/>
                <w:sz w:val="22"/>
                <w:szCs w:val="22"/>
              </w:rPr>
              <w:t>0.02</w:t>
            </w:r>
          </w:p>
        </w:tc>
        <w:tc>
          <w:tcPr>
            <w:tcW w:w="1080" w:type="dxa"/>
            <w:shd w:val="clear" w:color="auto" w:fill="FFFFFF"/>
            <w:tcMar>
              <w:top w:w="0" w:type="dxa"/>
              <w:left w:w="0" w:type="dxa"/>
              <w:bottom w:w="0" w:type="dxa"/>
              <w:right w:w="0" w:type="dxa"/>
            </w:tcMar>
            <w:vAlign w:val="center"/>
          </w:tcPr>
          <w:p w14:paraId="58F09082" w14:textId="77777777" w:rsidR="003F45C4" w:rsidRDefault="003F45C4">
            <w:pPr>
              <w:spacing w:before="100" w:after="100"/>
              <w:ind w:left="100" w:right="100"/>
              <w:jc w:val="right"/>
            </w:pPr>
          </w:p>
        </w:tc>
      </w:tr>
      <w:tr w:rsidR="003F45C4" w14:paraId="7AD9F3AD" w14:textId="77777777" w:rsidTr="003F45C4">
        <w:trPr>
          <w:cantSplit/>
          <w:jc w:val="center"/>
        </w:trPr>
        <w:tc>
          <w:tcPr>
            <w:tcW w:w="1080" w:type="dxa"/>
            <w:shd w:val="clear" w:color="auto" w:fill="FFFFFF"/>
            <w:tcMar>
              <w:top w:w="0" w:type="dxa"/>
              <w:left w:w="0" w:type="dxa"/>
              <w:bottom w:w="0" w:type="dxa"/>
              <w:right w:w="0" w:type="dxa"/>
            </w:tcMar>
            <w:vAlign w:val="center"/>
          </w:tcPr>
          <w:p w14:paraId="258881B7"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0E5101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EA613B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4E845B" w14:textId="77777777" w:rsidR="003F45C4" w:rsidRDefault="00DF7A63">
            <w:pPr>
              <w:spacing w:before="100" w:after="100"/>
              <w:ind w:left="100" w:right="100"/>
              <w:jc w:val="right"/>
            </w:pPr>
            <w:r>
              <w:rPr>
                <w:rFonts w:ascii="Arial" w:eastAsia="Arial" w:hAnsi="Arial" w:cs="Arial"/>
                <w:color w:val="000000"/>
                <w:sz w:val="22"/>
                <w:szCs w:val="22"/>
              </w:rPr>
              <w:t>499.00</w:t>
            </w:r>
          </w:p>
        </w:tc>
        <w:tc>
          <w:tcPr>
            <w:tcW w:w="1080" w:type="dxa"/>
            <w:shd w:val="clear" w:color="auto" w:fill="FFFFFF"/>
            <w:tcMar>
              <w:top w:w="0" w:type="dxa"/>
              <w:left w:w="0" w:type="dxa"/>
              <w:bottom w:w="0" w:type="dxa"/>
              <w:right w:w="0" w:type="dxa"/>
            </w:tcMar>
            <w:vAlign w:val="center"/>
          </w:tcPr>
          <w:p w14:paraId="033883A2" w14:textId="77777777" w:rsidR="003F45C4" w:rsidRDefault="00DF7A63">
            <w:pPr>
              <w:spacing w:before="100" w:after="100"/>
              <w:ind w:left="100" w:right="100"/>
              <w:jc w:val="right"/>
            </w:pPr>
            <w:r>
              <w:rPr>
                <w:rFonts w:ascii="Arial" w:eastAsia="Arial" w:hAnsi="Arial" w:cs="Arial"/>
                <w:color w:val="000000"/>
                <w:sz w:val="22"/>
                <w:szCs w:val="22"/>
              </w:rPr>
              <w:t>2,637.54</w:t>
            </w:r>
          </w:p>
        </w:tc>
        <w:tc>
          <w:tcPr>
            <w:tcW w:w="1080" w:type="dxa"/>
            <w:shd w:val="clear" w:color="auto" w:fill="FFFFFF"/>
            <w:tcMar>
              <w:top w:w="0" w:type="dxa"/>
              <w:left w:w="0" w:type="dxa"/>
              <w:bottom w:w="0" w:type="dxa"/>
              <w:right w:w="0" w:type="dxa"/>
            </w:tcMar>
            <w:vAlign w:val="center"/>
          </w:tcPr>
          <w:p w14:paraId="2A1E98F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2DF47FF" w14:textId="77777777" w:rsidR="003F45C4" w:rsidRDefault="003F45C4">
            <w:pPr>
              <w:spacing w:before="100" w:after="100"/>
              <w:ind w:left="100" w:right="100"/>
              <w:jc w:val="right"/>
            </w:pPr>
          </w:p>
        </w:tc>
      </w:tr>
      <w:tr w:rsidR="003F45C4" w14:paraId="65CA02F6" w14:textId="77777777" w:rsidTr="003F45C4">
        <w:trPr>
          <w:cantSplit/>
          <w:jc w:val="center"/>
        </w:trPr>
        <w:tc>
          <w:tcPr>
            <w:tcW w:w="1080" w:type="dxa"/>
            <w:shd w:val="clear" w:color="auto" w:fill="FFFFFF"/>
            <w:tcMar>
              <w:top w:w="0" w:type="dxa"/>
              <w:left w:w="0" w:type="dxa"/>
              <w:bottom w:w="0" w:type="dxa"/>
              <w:right w:w="0" w:type="dxa"/>
            </w:tcMar>
            <w:vAlign w:val="center"/>
          </w:tcPr>
          <w:p w14:paraId="16661F5F" w14:textId="77777777" w:rsidR="003F45C4" w:rsidRDefault="00DF7A63">
            <w:pPr>
              <w:spacing w:before="100" w:after="100"/>
              <w:ind w:left="100" w:right="100"/>
            </w:pPr>
            <w:r>
              <w:rPr>
                <w:rFonts w:ascii="Arial" w:eastAsia="Arial" w:hAnsi="Arial" w:cs="Arial"/>
                <w:color w:val="000000"/>
                <w:sz w:val="22"/>
                <w:szCs w:val="22"/>
              </w:rPr>
              <w:lastRenderedPageBreak/>
              <w:t>2021</w:t>
            </w:r>
          </w:p>
        </w:tc>
        <w:tc>
          <w:tcPr>
            <w:tcW w:w="1080" w:type="dxa"/>
            <w:shd w:val="clear" w:color="auto" w:fill="FFFFFF"/>
            <w:tcMar>
              <w:top w:w="0" w:type="dxa"/>
              <w:left w:w="0" w:type="dxa"/>
              <w:bottom w:w="0" w:type="dxa"/>
              <w:right w:w="0" w:type="dxa"/>
            </w:tcMar>
            <w:vAlign w:val="center"/>
          </w:tcPr>
          <w:p w14:paraId="66CE4C2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34CBA22" w14:textId="77777777" w:rsidR="003F45C4" w:rsidRDefault="00DF7A63">
            <w:pPr>
              <w:spacing w:before="100" w:after="100"/>
              <w:ind w:left="100" w:right="100"/>
              <w:jc w:val="right"/>
            </w:pPr>
            <w:r>
              <w:rPr>
                <w:rFonts w:ascii="Arial" w:eastAsia="Arial" w:hAnsi="Arial" w:cs="Arial"/>
                <w:color w:val="000000"/>
                <w:sz w:val="22"/>
                <w:szCs w:val="22"/>
              </w:rPr>
              <w:t>773.94</w:t>
            </w:r>
          </w:p>
        </w:tc>
        <w:tc>
          <w:tcPr>
            <w:tcW w:w="1080" w:type="dxa"/>
            <w:shd w:val="clear" w:color="auto" w:fill="FFFFFF"/>
            <w:tcMar>
              <w:top w:w="0" w:type="dxa"/>
              <w:left w:w="0" w:type="dxa"/>
              <w:bottom w:w="0" w:type="dxa"/>
              <w:right w:w="0" w:type="dxa"/>
            </w:tcMar>
            <w:vAlign w:val="center"/>
          </w:tcPr>
          <w:p w14:paraId="018D59C9" w14:textId="77777777" w:rsidR="003F45C4" w:rsidRDefault="00DF7A63">
            <w:pPr>
              <w:spacing w:before="100" w:after="100"/>
              <w:ind w:left="100" w:right="100"/>
              <w:jc w:val="right"/>
            </w:pPr>
            <w:r>
              <w:rPr>
                <w:rFonts w:ascii="Arial" w:eastAsia="Arial" w:hAnsi="Arial" w:cs="Arial"/>
                <w:color w:val="000000"/>
                <w:sz w:val="22"/>
                <w:szCs w:val="22"/>
              </w:rPr>
              <w:t>569.81</w:t>
            </w:r>
          </w:p>
        </w:tc>
        <w:tc>
          <w:tcPr>
            <w:tcW w:w="1080" w:type="dxa"/>
            <w:shd w:val="clear" w:color="auto" w:fill="FFFFFF"/>
            <w:tcMar>
              <w:top w:w="0" w:type="dxa"/>
              <w:left w:w="0" w:type="dxa"/>
              <w:bottom w:w="0" w:type="dxa"/>
              <w:right w:w="0" w:type="dxa"/>
            </w:tcMar>
            <w:vAlign w:val="center"/>
          </w:tcPr>
          <w:p w14:paraId="26BA26AC" w14:textId="77777777" w:rsidR="003F45C4" w:rsidRDefault="00DF7A63">
            <w:pPr>
              <w:spacing w:before="100" w:after="100"/>
              <w:ind w:left="100" w:right="100"/>
              <w:jc w:val="right"/>
            </w:pPr>
            <w:r>
              <w:rPr>
                <w:rFonts w:ascii="Arial" w:eastAsia="Arial" w:hAnsi="Arial" w:cs="Arial"/>
                <w:color w:val="000000"/>
                <w:sz w:val="22"/>
                <w:szCs w:val="22"/>
              </w:rPr>
              <w:t>233.91</w:t>
            </w:r>
          </w:p>
        </w:tc>
        <w:tc>
          <w:tcPr>
            <w:tcW w:w="1080" w:type="dxa"/>
            <w:shd w:val="clear" w:color="auto" w:fill="FFFFFF"/>
            <w:tcMar>
              <w:top w:w="0" w:type="dxa"/>
              <w:left w:w="0" w:type="dxa"/>
              <w:bottom w:w="0" w:type="dxa"/>
              <w:right w:w="0" w:type="dxa"/>
            </w:tcMar>
            <w:vAlign w:val="center"/>
          </w:tcPr>
          <w:p w14:paraId="4E6A663B" w14:textId="77777777" w:rsidR="003F45C4" w:rsidRDefault="00DF7A6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62E0D14B" w14:textId="77777777" w:rsidR="003F45C4" w:rsidRDefault="003F45C4">
            <w:pPr>
              <w:spacing w:before="100" w:after="100"/>
              <w:ind w:left="100" w:right="100"/>
              <w:jc w:val="right"/>
            </w:pPr>
          </w:p>
        </w:tc>
      </w:tr>
      <w:tr w:rsidR="003F45C4" w14:paraId="0DBE6F4C" w14:textId="77777777" w:rsidTr="003F45C4">
        <w:trPr>
          <w:cantSplit/>
          <w:jc w:val="center"/>
        </w:trPr>
        <w:tc>
          <w:tcPr>
            <w:tcW w:w="1080" w:type="dxa"/>
            <w:shd w:val="clear" w:color="auto" w:fill="FFFFFF"/>
            <w:tcMar>
              <w:top w:w="0" w:type="dxa"/>
              <w:left w:w="0" w:type="dxa"/>
              <w:bottom w:w="0" w:type="dxa"/>
              <w:right w:w="0" w:type="dxa"/>
            </w:tcMar>
            <w:vAlign w:val="center"/>
          </w:tcPr>
          <w:p w14:paraId="11E0739B"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ABFCBC9"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AF9CCFD" w14:textId="77777777" w:rsidR="003F45C4" w:rsidRDefault="00DF7A63">
            <w:pPr>
              <w:spacing w:before="100" w:after="100"/>
              <w:ind w:left="100" w:right="100"/>
              <w:jc w:val="right"/>
            </w:pPr>
            <w:r>
              <w:rPr>
                <w:rFonts w:ascii="Arial" w:eastAsia="Arial" w:hAnsi="Arial" w:cs="Arial"/>
                <w:color w:val="000000"/>
                <w:sz w:val="22"/>
                <w:szCs w:val="22"/>
              </w:rPr>
              <w:t>1,395.81</w:t>
            </w:r>
          </w:p>
        </w:tc>
        <w:tc>
          <w:tcPr>
            <w:tcW w:w="1080" w:type="dxa"/>
            <w:shd w:val="clear" w:color="auto" w:fill="FFFFFF"/>
            <w:tcMar>
              <w:top w:w="0" w:type="dxa"/>
              <w:left w:w="0" w:type="dxa"/>
              <w:bottom w:w="0" w:type="dxa"/>
              <w:right w:w="0" w:type="dxa"/>
            </w:tcMar>
            <w:vAlign w:val="center"/>
          </w:tcPr>
          <w:p w14:paraId="3C39E020" w14:textId="77777777" w:rsidR="003F45C4" w:rsidRDefault="00DF7A63">
            <w:pPr>
              <w:spacing w:before="100" w:after="100"/>
              <w:ind w:left="100" w:right="100"/>
              <w:jc w:val="right"/>
            </w:pPr>
            <w:r>
              <w:rPr>
                <w:rFonts w:ascii="Arial" w:eastAsia="Arial" w:hAnsi="Arial" w:cs="Arial"/>
                <w:color w:val="000000"/>
                <w:sz w:val="22"/>
                <w:szCs w:val="22"/>
              </w:rPr>
              <w:t>1,360.94</w:t>
            </w:r>
          </w:p>
        </w:tc>
        <w:tc>
          <w:tcPr>
            <w:tcW w:w="1080" w:type="dxa"/>
            <w:shd w:val="clear" w:color="auto" w:fill="FFFFFF"/>
            <w:tcMar>
              <w:top w:w="0" w:type="dxa"/>
              <w:left w:w="0" w:type="dxa"/>
              <w:bottom w:w="0" w:type="dxa"/>
              <w:right w:w="0" w:type="dxa"/>
            </w:tcMar>
            <w:vAlign w:val="center"/>
          </w:tcPr>
          <w:p w14:paraId="1357F9C7" w14:textId="77777777" w:rsidR="003F45C4" w:rsidRDefault="00DF7A63">
            <w:pPr>
              <w:spacing w:before="100" w:after="100"/>
              <w:ind w:left="100" w:right="100"/>
              <w:jc w:val="right"/>
            </w:pPr>
            <w:r>
              <w:rPr>
                <w:rFonts w:ascii="Arial" w:eastAsia="Arial" w:hAnsi="Arial" w:cs="Arial"/>
                <w:color w:val="000000"/>
                <w:sz w:val="22"/>
                <w:szCs w:val="22"/>
              </w:rPr>
              <w:t>332.75</w:t>
            </w:r>
          </w:p>
        </w:tc>
        <w:tc>
          <w:tcPr>
            <w:tcW w:w="1080" w:type="dxa"/>
            <w:shd w:val="clear" w:color="auto" w:fill="FFFFFF"/>
            <w:tcMar>
              <w:top w:w="0" w:type="dxa"/>
              <w:left w:w="0" w:type="dxa"/>
              <w:bottom w:w="0" w:type="dxa"/>
              <w:right w:w="0" w:type="dxa"/>
            </w:tcMar>
            <w:vAlign w:val="center"/>
          </w:tcPr>
          <w:p w14:paraId="31160C14" w14:textId="77777777" w:rsidR="003F45C4" w:rsidRDefault="00DF7A63">
            <w:pPr>
              <w:spacing w:before="100" w:after="100"/>
              <w:ind w:left="100" w:right="100"/>
              <w:jc w:val="right"/>
            </w:pPr>
            <w:r>
              <w:rPr>
                <w:rFonts w:ascii="Arial" w:eastAsia="Arial" w:hAnsi="Arial" w:cs="Arial"/>
                <w:color w:val="000000"/>
                <w:sz w:val="22"/>
                <w:szCs w:val="22"/>
              </w:rPr>
              <w:t>1,079.97</w:t>
            </w:r>
          </w:p>
        </w:tc>
        <w:tc>
          <w:tcPr>
            <w:tcW w:w="1080" w:type="dxa"/>
            <w:shd w:val="clear" w:color="auto" w:fill="FFFFFF"/>
            <w:tcMar>
              <w:top w:w="0" w:type="dxa"/>
              <w:left w:w="0" w:type="dxa"/>
              <w:bottom w:w="0" w:type="dxa"/>
              <w:right w:w="0" w:type="dxa"/>
            </w:tcMar>
            <w:vAlign w:val="center"/>
          </w:tcPr>
          <w:p w14:paraId="35DA2B5D" w14:textId="77777777" w:rsidR="003F45C4" w:rsidRDefault="003F45C4">
            <w:pPr>
              <w:spacing w:before="100" w:after="100"/>
              <w:ind w:left="100" w:right="100"/>
              <w:jc w:val="right"/>
            </w:pPr>
          </w:p>
        </w:tc>
      </w:tr>
      <w:tr w:rsidR="003F45C4" w14:paraId="72FD750E" w14:textId="77777777" w:rsidTr="003F45C4">
        <w:trPr>
          <w:cantSplit/>
          <w:jc w:val="center"/>
        </w:trPr>
        <w:tc>
          <w:tcPr>
            <w:tcW w:w="1080" w:type="dxa"/>
            <w:shd w:val="clear" w:color="auto" w:fill="FFFFFF"/>
            <w:tcMar>
              <w:top w:w="0" w:type="dxa"/>
              <w:left w:w="0" w:type="dxa"/>
              <w:bottom w:w="0" w:type="dxa"/>
              <w:right w:w="0" w:type="dxa"/>
            </w:tcMar>
            <w:vAlign w:val="center"/>
          </w:tcPr>
          <w:p w14:paraId="5DC06849"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396DA2C5"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E0A28C6" w14:textId="77777777" w:rsidR="003F45C4" w:rsidRDefault="00DF7A63">
            <w:pPr>
              <w:spacing w:before="100" w:after="100"/>
              <w:ind w:left="100" w:right="100"/>
              <w:jc w:val="right"/>
            </w:pPr>
            <w:r>
              <w:rPr>
                <w:rFonts w:ascii="Arial" w:eastAsia="Arial" w:hAnsi="Arial" w:cs="Arial"/>
                <w:color w:val="000000"/>
                <w:sz w:val="22"/>
                <w:szCs w:val="22"/>
              </w:rPr>
              <w:t>179.99</w:t>
            </w:r>
          </w:p>
        </w:tc>
        <w:tc>
          <w:tcPr>
            <w:tcW w:w="1080" w:type="dxa"/>
            <w:shd w:val="clear" w:color="auto" w:fill="FFFFFF"/>
            <w:tcMar>
              <w:top w:w="0" w:type="dxa"/>
              <w:left w:w="0" w:type="dxa"/>
              <w:bottom w:w="0" w:type="dxa"/>
              <w:right w:w="0" w:type="dxa"/>
            </w:tcMar>
            <w:vAlign w:val="center"/>
          </w:tcPr>
          <w:p w14:paraId="26CAF92A" w14:textId="77777777" w:rsidR="003F45C4" w:rsidRDefault="00DF7A63">
            <w:pPr>
              <w:spacing w:before="100" w:after="100"/>
              <w:ind w:left="100" w:right="100"/>
              <w:jc w:val="right"/>
            </w:pPr>
            <w:r>
              <w:rPr>
                <w:rFonts w:ascii="Arial" w:eastAsia="Arial" w:hAnsi="Arial" w:cs="Arial"/>
                <w:color w:val="000000"/>
                <w:sz w:val="22"/>
                <w:szCs w:val="22"/>
              </w:rPr>
              <w:t>1,664.68</w:t>
            </w:r>
          </w:p>
        </w:tc>
        <w:tc>
          <w:tcPr>
            <w:tcW w:w="1080" w:type="dxa"/>
            <w:shd w:val="clear" w:color="auto" w:fill="FFFFFF"/>
            <w:tcMar>
              <w:top w:w="0" w:type="dxa"/>
              <w:left w:w="0" w:type="dxa"/>
              <w:bottom w:w="0" w:type="dxa"/>
              <w:right w:w="0" w:type="dxa"/>
            </w:tcMar>
            <w:vAlign w:val="center"/>
          </w:tcPr>
          <w:p w14:paraId="53C593CD" w14:textId="77777777" w:rsidR="003F45C4" w:rsidRDefault="00DF7A63">
            <w:pPr>
              <w:spacing w:before="100" w:after="100"/>
              <w:ind w:left="100" w:right="100"/>
              <w:jc w:val="right"/>
            </w:pPr>
            <w:r>
              <w:rPr>
                <w:rFonts w:ascii="Arial" w:eastAsia="Arial" w:hAnsi="Arial" w:cs="Arial"/>
                <w:color w:val="000000"/>
                <w:sz w:val="22"/>
                <w:szCs w:val="22"/>
              </w:rPr>
              <w:t>148.18</w:t>
            </w:r>
          </w:p>
        </w:tc>
        <w:tc>
          <w:tcPr>
            <w:tcW w:w="1080" w:type="dxa"/>
            <w:shd w:val="clear" w:color="auto" w:fill="FFFFFF"/>
            <w:tcMar>
              <w:top w:w="0" w:type="dxa"/>
              <w:left w:w="0" w:type="dxa"/>
              <w:bottom w:w="0" w:type="dxa"/>
              <w:right w:w="0" w:type="dxa"/>
            </w:tcMar>
            <w:vAlign w:val="center"/>
          </w:tcPr>
          <w:p w14:paraId="5DC40D9E" w14:textId="77777777" w:rsidR="003F45C4" w:rsidRDefault="00DF7A63">
            <w:pPr>
              <w:spacing w:before="100" w:after="100"/>
              <w:ind w:left="100" w:right="100"/>
              <w:jc w:val="right"/>
            </w:pPr>
            <w:r>
              <w:rPr>
                <w:rFonts w:ascii="Arial" w:eastAsia="Arial" w:hAnsi="Arial" w:cs="Arial"/>
                <w:color w:val="000000"/>
                <w:sz w:val="22"/>
                <w:szCs w:val="22"/>
              </w:rPr>
              <w:t>1.20</w:t>
            </w:r>
          </w:p>
        </w:tc>
        <w:tc>
          <w:tcPr>
            <w:tcW w:w="1080" w:type="dxa"/>
            <w:shd w:val="clear" w:color="auto" w:fill="FFFFFF"/>
            <w:tcMar>
              <w:top w:w="0" w:type="dxa"/>
              <w:left w:w="0" w:type="dxa"/>
              <w:bottom w:w="0" w:type="dxa"/>
              <w:right w:w="0" w:type="dxa"/>
            </w:tcMar>
            <w:vAlign w:val="center"/>
          </w:tcPr>
          <w:p w14:paraId="454B40B0" w14:textId="77777777" w:rsidR="003F45C4" w:rsidRDefault="003F45C4">
            <w:pPr>
              <w:spacing w:before="100" w:after="100"/>
              <w:ind w:left="100" w:right="100"/>
              <w:jc w:val="right"/>
            </w:pPr>
          </w:p>
        </w:tc>
      </w:tr>
      <w:tr w:rsidR="003F45C4" w14:paraId="065A8D13" w14:textId="77777777" w:rsidTr="003F45C4">
        <w:trPr>
          <w:cantSplit/>
          <w:jc w:val="center"/>
        </w:trPr>
        <w:tc>
          <w:tcPr>
            <w:tcW w:w="1080" w:type="dxa"/>
            <w:shd w:val="clear" w:color="auto" w:fill="FFFFFF"/>
            <w:tcMar>
              <w:top w:w="0" w:type="dxa"/>
              <w:left w:w="0" w:type="dxa"/>
              <w:bottom w:w="0" w:type="dxa"/>
              <w:right w:w="0" w:type="dxa"/>
            </w:tcMar>
            <w:vAlign w:val="center"/>
          </w:tcPr>
          <w:p w14:paraId="0080811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5CE6061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F843795" w14:textId="77777777" w:rsidR="003F45C4" w:rsidRDefault="00DF7A63">
            <w:pPr>
              <w:spacing w:before="100" w:after="100"/>
              <w:ind w:left="100" w:right="100"/>
              <w:jc w:val="right"/>
            </w:pPr>
            <w:r>
              <w:rPr>
                <w:rFonts w:ascii="Arial" w:eastAsia="Arial" w:hAnsi="Arial" w:cs="Arial"/>
                <w:color w:val="000000"/>
                <w:sz w:val="22"/>
                <w:szCs w:val="22"/>
              </w:rPr>
              <w:t>1,288.41</w:t>
            </w:r>
          </w:p>
        </w:tc>
        <w:tc>
          <w:tcPr>
            <w:tcW w:w="1080" w:type="dxa"/>
            <w:shd w:val="clear" w:color="auto" w:fill="FFFFFF"/>
            <w:tcMar>
              <w:top w:w="0" w:type="dxa"/>
              <w:left w:w="0" w:type="dxa"/>
              <w:bottom w:w="0" w:type="dxa"/>
              <w:right w:w="0" w:type="dxa"/>
            </w:tcMar>
            <w:vAlign w:val="center"/>
          </w:tcPr>
          <w:p w14:paraId="0E554046" w14:textId="77777777" w:rsidR="003F45C4" w:rsidRDefault="00DF7A63">
            <w:pPr>
              <w:spacing w:before="100" w:after="100"/>
              <w:ind w:left="100" w:right="100"/>
              <w:jc w:val="right"/>
            </w:pPr>
            <w:r>
              <w:rPr>
                <w:rFonts w:ascii="Arial" w:eastAsia="Arial" w:hAnsi="Arial" w:cs="Arial"/>
                <w:color w:val="000000"/>
                <w:sz w:val="22"/>
                <w:szCs w:val="22"/>
              </w:rPr>
              <w:t>5,309.86</w:t>
            </w:r>
          </w:p>
        </w:tc>
        <w:tc>
          <w:tcPr>
            <w:tcW w:w="1080" w:type="dxa"/>
            <w:shd w:val="clear" w:color="auto" w:fill="FFFFFF"/>
            <w:tcMar>
              <w:top w:w="0" w:type="dxa"/>
              <w:left w:w="0" w:type="dxa"/>
              <w:bottom w:w="0" w:type="dxa"/>
              <w:right w:w="0" w:type="dxa"/>
            </w:tcMar>
            <w:vAlign w:val="center"/>
          </w:tcPr>
          <w:p w14:paraId="778F7BB1" w14:textId="77777777" w:rsidR="003F45C4" w:rsidRDefault="00DF7A63">
            <w:pPr>
              <w:spacing w:before="100" w:after="100"/>
              <w:ind w:left="100" w:right="100"/>
              <w:jc w:val="right"/>
            </w:pPr>
            <w:r>
              <w:rPr>
                <w:rFonts w:ascii="Arial" w:eastAsia="Arial" w:hAnsi="Arial" w:cs="Arial"/>
                <w:color w:val="000000"/>
                <w:sz w:val="22"/>
                <w:szCs w:val="22"/>
              </w:rPr>
              <w:t>710.17</w:t>
            </w:r>
          </w:p>
        </w:tc>
        <w:tc>
          <w:tcPr>
            <w:tcW w:w="1080" w:type="dxa"/>
            <w:shd w:val="clear" w:color="auto" w:fill="FFFFFF"/>
            <w:tcMar>
              <w:top w:w="0" w:type="dxa"/>
              <w:left w:w="0" w:type="dxa"/>
              <w:bottom w:w="0" w:type="dxa"/>
              <w:right w:w="0" w:type="dxa"/>
            </w:tcMar>
            <w:vAlign w:val="center"/>
          </w:tcPr>
          <w:p w14:paraId="56893354" w14:textId="77777777" w:rsidR="003F45C4" w:rsidRDefault="00DF7A63">
            <w:pPr>
              <w:spacing w:before="100" w:after="100"/>
              <w:ind w:left="100" w:right="100"/>
              <w:jc w:val="right"/>
            </w:pPr>
            <w:r>
              <w:rPr>
                <w:rFonts w:ascii="Arial" w:eastAsia="Arial" w:hAnsi="Arial" w:cs="Arial"/>
                <w:color w:val="000000"/>
                <w:sz w:val="22"/>
                <w:szCs w:val="22"/>
              </w:rPr>
              <w:t>16.07</w:t>
            </w:r>
          </w:p>
        </w:tc>
        <w:tc>
          <w:tcPr>
            <w:tcW w:w="1080" w:type="dxa"/>
            <w:shd w:val="clear" w:color="auto" w:fill="FFFFFF"/>
            <w:tcMar>
              <w:top w:w="0" w:type="dxa"/>
              <w:left w:w="0" w:type="dxa"/>
              <w:bottom w:w="0" w:type="dxa"/>
              <w:right w:w="0" w:type="dxa"/>
            </w:tcMar>
            <w:vAlign w:val="center"/>
          </w:tcPr>
          <w:p w14:paraId="68830B6F" w14:textId="77777777" w:rsidR="003F45C4" w:rsidRDefault="003F45C4">
            <w:pPr>
              <w:spacing w:before="100" w:after="100"/>
              <w:ind w:left="100" w:right="100"/>
              <w:jc w:val="right"/>
            </w:pPr>
          </w:p>
        </w:tc>
      </w:tr>
      <w:tr w:rsidR="003F45C4" w14:paraId="6B323384" w14:textId="77777777" w:rsidTr="003F45C4">
        <w:trPr>
          <w:cantSplit/>
          <w:jc w:val="center"/>
        </w:trPr>
        <w:tc>
          <w:tcPr>
            <w:tcW w:w="1080" w:type="dxa"/>
            <w:shd w:val="clear" w:color="auto" w:fill="FFFFFF"/>
            <w:tcMar>
              <w:top w:w="0" w:type="dxa"/>
              <w:left w:w="0" w:type="dxa"/>
              <w:bottom w:w="0" w:type="dxa"/>
              <w:right w:w="0" w:type="dxa"/>
            </w:tcMar>
            <w:vAlign w:val="center"/>
          </w:tcPr>
          <w:p w14:paraId="5AE2CD05"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9E01EB8"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60753E2" w14:textId="77777777" w:rsidR="003F45C4" w:rsidRDefault="00DF7A63">
            <w:pPr>
              <w:spacing w:before="100" w:after="100"/>
              <w:ind w:left="100" w:right="100"/>
              <w:jc w:val="right"/>
            </w:pPr>
            <w:r>
              <w:rPr>
                <w:rFonts w:ascii="Arial" w:eastAsia="Arial" w:hAnsi="Arial" w:cs="Arial"/>
                <w:color w:val="000000"/>
                <w:sz w:val="22"/>
                <w:szCs w:val="22"/>
              </w:rPr>
              <w:t>116.70</w:t>
            </w:r>
          </w:p>
        </w:tc>
        <w:tc>
          <w:tcPr>
            <w:tcW w:w="1080" w:type="dxa"/>
            <w:shd w:val="clear" w:color="auto" w:fill="FFFFFF"/>
            <w:tcMar>
              <w:top w:w="0" w:type="dxa"/>
              <w:left w:w="0" w:type="dxa"/>
              <w:bottom w:w="0" w:type="dxa"/>
              <w:right w:w="0" w:type="dxa"/>
            </w:tcMar>
            <w:vAlign w:val="center"/>
          </w:tcPr>
          <w:p w14:paraId="5229D32D" w14:textId="77777777" w:rsidR="003F45C4" w:rsidRDefault="00DF7A63">
            <w:pPr>
              <w:spacing w:before="100" w:after="100"/>
              <w:ind w:left="100" w:right="100"/>
              <w:jc w:val="right"/>
            </w:pPr>
            <w:r>
              <w:rPr>
                <w:rFonts w:ascii="Arial" w:eastAsia="Arial" w:hAnsi="Arial" w:cs="Arial"/>
                <w:color w:val="000000"/>
                <w:sz w:val="22"/>
                <w:szCs w:val="22"/>
              </w:rPr>
              <w:t>1,535.58</w:t>
            </w:r>
          </w:p>
        </w:tc>
        <w:tc>
          <w:tcPr>
            <w:tcW w:w="1080" w:type="dxa"/>
            <w:shd w:val="clear" w:color="auto" w:fill="FFFFFF"/>
            <w:tcMar>
              <w:top w:w="0" w:type="dxa"/>
              <w:left w:w="0" w:type="dxa"/>
              <w:bottom w:w="0" w:type="dxa"/>
              <w:right w:w="0" w:type="dxa"/>
            </w:tcMar>
            <w:vAlign w:val="center"/>
          </w:tcPr>
          <w:p w14:paraId="29974987" w14:textId="77777777" w:rsidR="003F45C4" w:rsidRDefault="00DF7A63">
            <w:pPr>
              <w:spacing w:before="100" w:after="100"/>
              <w:ind w:left="100" w:right="100"/>
              <w:jc w:val="right"/>
            </w:pPr>
            <w:r>
              <w:rPr>
                <w:rFonts w:ascii="Arial" w:eastAsia="Arial" w:hAnsi="Arial" w:cs="Arial"/>
                <w:color w:val="000000"/>
                <w:sz w:val="22"/>
                <w:szCs w:val="22"/>
              </w:rPr>
              <w:t>677.06</w:t>
            </w:r>
          </w:p>
        </w:tc>
        <w:tc>
          <w:tcPr>
            <w:tcW w:w="1080" w:type="dxa"/>
            <w:shd w:val="clear" w:color="auto" w:fill="FFFFFF"/>
            <w:tcMar>
              <w:top w:w="0" w:type="dxa"/>
              <w:left w:w="0" w:type="dxa"/>
              <w:bottom w:w="0" w:type="dxa"/>
              <w:right w:w="0" w:type="dxa"/>
            </w:tcMar>
            <w:vAlign w:val="center"/>
          </w:tcPr>
          <w:p w14:paraId="2BEC9444" w14:textId="77777777" w:rsidR="003F45C4" w:rsidRDefault="00DF7A63">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2E00AE79" w14:textId="77777777" w:rsidR="003F45C4" w:rsidRDefault="003F45C4">
            <w:pPr>
              <w:spacing w:before="100" w:after="100"/>
              <w:ind w:left="100" w:right="100"/>
              <w:jc w:val="right"/>
            </w:pPr>
          </w:p>
        </w:tc>
      </w:tr>
      <w:tr w:rsidR="003F45C4" w14:paraId="2A5FDE35" w14:textId="77777777" w:rsidTr="003F45C4">
        <w:trPr>
          <w:cantSplit/>
          <w:jc w:val="center"/>
        </w:trPr>
        <w:tc>
          <w:tcPr>
            <w:tcW w:w="1080" w:type="dxa"/>
            <w:shd w:val="clear" w:color="auto" w:fill="FFFFFF"/>
            <w:tcMar>
              <w:top w:w="0" w:type="dxa"/>
              <w:left w:w="0" w:type="dxa"/>
              <w:bottom w:w="0" w:type="dxa"/>
              <w:right w:w="0" w:type="dxa"/>
            </w:tcMar>
            <w:vAlign w:val="center"/>
          </w:tcPr>
          <w:p w14:paraId="7FEF4DC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A88C59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C11A93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94AD7F" w14:textId="77777777" w:rsidR="003F45C4" w:rsidRDefault="00DF7A63">
            <w:pPr>
              <w:spacing w:before="100" w:after="100"/>
              <w:ind w:left="100" w:right="100"/>
              <w:jc w:val="right"/>
            </w:pPr>
            <w:r>
              <w:rPr>
                <w:rFonts w:ascii="Arial" w:eastAsia="Arial" w:hAnsi="Arial" w:cs="Arial"/>
                <w:color w:val="000000"/>
                <w:sz w:val="22"/>
                <w:szCs w:val="22"/>
              </w:rPr>
              <w:t>1,329.88</w:t>
            </w:r>
          </w:p>
        </w:tc>
        <w:tc>
          <w:tcPr>
            <w:tcW w:w="1080" w:type="dxa"/>
            <w:shd w:val="clear" w:color="auto" w:fill="FFFFFF"/>
            <w:tcMar>
              <w:top w:w="0" w:type="dxa"/>
              <w:left w:w="0" w:type="dxa"/>
              <w:bottom w:w="0" w:type="dxa"/>
              <w:right w:w="0" w:type="dxa"/>
            </w:tcMar>
            <w:vAlign w:val="center"/>
          </w:tcPr>
          <w:p w14:paraId="0ED09BCF" w14:textId="77777777" w:rsidR="003F45C4" w:rsidRDefault="00DF7A63">
            <w:pPr>
              <w:spacing w:before="100" w:after="100"/>
              <w:ind w:left="100" w:right="100"/>
              <w:jc w:val="right"/>
            </w:pPr>
            <w:r>
              <w:rPr>
                <w:rFonts w:ascii="Arial" w:eastAsia="Arial" w:hAnsi="Arial" w:cs="Arial"/>
                <w:color w:val="000000"/>
                <w:sz w:val="22"/>
                <w:szCs w:val="22"/>
              </w:rPr>
              <w:t>2,541.63</w:t>
            </w:r>
          </w:p>
        </w:tc>
        <w:tc>
          <w:tcPr>
            <w:tcW w:w="1080" w:type="dxa"/>
            <w:shd w:val="clear" w:color="auto" w:fill="FFFFFF"/>
            <w:tcMar>
              <w:top w:w="0" w:type="dxa"/>
              <w:left w:w="0" w:type="dxa"/>
              <w:bottom w:w="0" w:type="dxa"/>
              <w:right w:w="0" w:type="dxa"/>
            </w:tcMar>
            <w:vAlign w:val="center"/>
          </w:tcPr>
          <w:p w14:paraId="73F6104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1DBDAA6" w14:textId="77777777" w:rsidR="003F45C4" w:rsidRDefault="003F45C4">
            <w:pPr>
              <w:spacing w:before="100" w:after="100"/>
              <w:ind w:left="100" w:right="100"/>
              <w:jc w:val="right"/>
            </w:pPr>
          </w:p>
        </w:tc>
      </w:tr>
      <w:tr w:rsidR="003F45C4" w14:paraId="63FB8972" w14:textId="77777777" w:rsidTr="003F45C4">
        <w:trPr>
          <w:cantSplit/>
          <w:jc w:val="center"/>
        </w:trPr>
        <w:tc>
          <w:tcPr>
            <w:tcW w:w="1080" w:type="dxa"/>
            <w:shd w:val="clear" w:color="auto" w:fill="FFFFFF"/>
            <w:tcMar>
              <w:top w:w="0" w:type="dxa"/>
              <w:left w:w="0" w:type="dxa"/>
              <w:bottom w:w="0" w:type="dxa"/>
              <w:right w:w="0" w:type="dxa"/>
            </w:tcMar>
            <w:vAlign w:val="center"/>
          </w:tcPr>
          <w:p w14:paraId="3ADC712B"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5EE574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3967A9C" w14:textId="77777777" w:rsidR="003F45C4" w:rsidRDefault="00DF7A63">
            <w:pPr>
              <w:spacing w:before="100" w:after="100"/>
              <w:ind w:left="100" w:right="100"/>
              <w:jc w:val="right"/>
            </w:pPr>
            <w:r>
              <w:rPr>
                <w:rFonts w:ascii="Arial" w:eastAsia="Arial" w:hAnsi="Arial" w:cs="Arial"/>
                <w:color w:val="000000"/>
                <w:sz w:val="22"/>
                <w:szCs w:val="22"/>
              </w:rPr>
              <w:t>1,114.54</w:t>
            </w:r>
          </w:p>
        </w:tc>
        <w:tc>
          <w:tcPr>
            <w:tcW w:w="1080" w:type="dxa"/>
            <w:shd w:val="clear" w:color="auto" w:fill="FFFFFF"/>
            <w:tcMar>
              <w:top w:w="0" w:type="dxa"/>
              <w:left w:w="0" w:type="dxa"/>
              <w:bottom w:w="0" w:type="dxa"/>
              <w:right w:w="0" w:type="dxa"/>
            </w:tcMar>
            <w:vAlign w:val="center"/>
          </w:tcPr>
          <w:p w14:paraId="0EEA8146" w14:textId="77777777" w:rsidR="003F45C4" w:rsidRDefault="00DF7A63">
            <w:pPr>
              <w:spacing w:before="100" w:after="100"/>
              <w:ind w:left="100" w:right="100"/>
              <w:jc w:val="right"/>
            </w:pPr>
            <w:r>
              <w:rPr>
                <w:rFonts w:ascii="Arial" w:eastAsia="Arial" w:hAnsi="Arial" w:cs="Arial"/>
                <w:color w:val="000000"/>
                <w:sz w:val="22"/>
                <w:szCs w:val="22"/>
              </w:rPr>
              <w:t>910.61</w:t>
            </w:r>
          </w:p>
        </w:tc>
        <w:tc>
          <w:tcPr>
            <w:tcW w:w="1080" w:type="dxa"/>
            <w:shd w:val="clear" w:color="auto" w:fill="FFFFFF"/>
            <w:tcMar>
              <w:top w:w="0" w:type="dxa"/>
              <w:left w:w="0" w:type="dxa"/>
              <w:bottom w:w="0" w:type="dxa"/>
              <w:right w:w="0" w:type="dxa"/>
            </w:tcMar>
            <w:vAlign w:val="center"/>
          </w:tcPr>
          <w:p w14:paraId="556E22A9" w14:textId="77777777" w:rsidR="003F45C4" w:rsidRDefault="00DF7A63">
            <w:pPr>
              <w:spacing w:before="100" w:after="100"/>
              <w:ind w:left="100" w:right="100"/>
              <w:jc w:val="right"/>
            </w:pPr>
            <w:r>
              <w:rPr>
                <w:rFonts w:ascii="Arial" w:eastAsia="Arial" w:hAnsi="Arial" w:cs="Arial"/>
                <w:color w:val="000000"/>
                <w:sz w:val="22"/>
                <w:szCs w:val="22"/>
              </w:rPr>
              <w:t>204.40</w:t>
            </w:r>
          </w:p>
        </w:tc>
        <w:tc>
          <w:tcPr>
            <w:tcW w:w="1080" w:type="dxa"/>
            <w:shd w:val="clear" w:color="auto" w:fill="FFFFFF"/>
            <w:tcMar>
              <w:top w:w="0" w:type="dxa"/>
              <w:left w:w="0" w:type="dxa"/>
              <w:bottom w:w="0" w:type="dxa"/>
              <w:right w:w="0" w:type="dxa"/>
            </w:tcMar>
            <w:vAlign w:val="center"/>
          </w:tcPr>
          <w:p w14:paraId="7D348B2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3CA53BE" w14:textId="77777777" w:rsidR="003F45C4" w:rsidRDefault="003F45C4">
            <w:pPr>
              <w:spacing w:before="100" w:after="100"/>
              <w:ind w:left="100" w:right="100"/>
              <w:jc w:val="right"/>
            </w:pPr>
          </w:p>
        </w:tc>
      </w:tr>
      <w:tr w:rsidR="003F45C4" w14:paraId="6A54965C" w14:textId="77777777" w:rsidTr="003F45C4">
        <w:trPr>
          <w:cantSplit/>
          <w:jc w:val="center"/>
        </w:trPr>
        <w:tc>
          <w:tcPr>
            <w:tcW w:w="1080" w:type="dxa"/>
            <w:shd w:val="clear" w:color="auto" w:fill="FFFFFF"/>
            <w:tcMar>
              <w:top w:w="0" w:type="dxa"/>
              <w:left w:w="0" w:type="dxa"/>
              <w:bottom w:w="0" w:type="dxa"/>
              <w:right w:w="0" w:type="dxa"/>
            </w:tcMar>
            <w:vAlign w:val="center"/>
          </w:tcPr>
          <w:p w14:paraId="43D4CA0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5586DA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C736F18" w14:textId="77777777" w:rsidR="003F45C4" w:rsidRDefault="00DF7A63">
            <w:pPr>
              <w:spacing w:before="100" w:after="100"/>
              <w:ind w:left="100" w:right="100"/>
              <w:jc w:val="right"/>
            </w:pPr>
            <w:r>
              <w:rPr>
                <w:rFonts w:ascii="Arial" w:eastAsia="Arial" w:hAnsi="Arial" w:cs="Arial"/>
                <w:color w:val="000000"/>
                <w:sz w:val="22"/>
                <w:szCs w:val="22"/>
              </w:rPr>
              <w:t>2,119.98</w:t>
            </w:r>
          </w:p>
        </w:tc>
        <w:tc>
          <w:tcPr>
            <w:tcW w:w="1080" w:type="dxa"/>
            <w:shd w:val="clear" w:color="auto" w:fill="FFFFFF"/>
            <w:tcMar>
              <w:top w:w="0" w:type="dxa"/>
              <w:left w:w="0" w:type="dxa"/>
              <w:bottom w:w="0" w:type="dxa"/>
              <w:right w:w="0" w:type="dxa"/>
            </w:tcMar>
            <w:vAlign w:val="center"/>
          </w:tcPr>
          <w:p w14:paraId="3379B3E0" w14:textId="77777777" w:rsidR="003F45C4" w:rsidRDefault="00DF7A63">
            <w:pPr>
              <w:spacing w:before="100" w:after="100"/>
              <w:ind w:left="100" w:right="100"/>
              <w:jc w:val="right"/>
            </w:pPr>
            <w:r>
              <w:rPr>
                <w:rFonts w:ascii="Arial" w:eastAsia="Arial" w:hAnsi="Arial" w:cs="Arial"/>
                <w:color w:val="000000"/>
                <w:sz w:val="22"/>
                <w:szCs w:val="22"/>
              </w:rPr>
              <w:t>2,925.99</w:t>
            </w:r>
          </w:p>
        </w:tc>
        <w:tc>
          <w:tcPr>
            <w:tcW w:w="1080" w:type="dxa"/>
            <w:shd w:val="clear" w:color="auto" w:fill="FFFFFF"/>
            <w:tcMar>
              <w:top w:w="0" w:type="dxa"/>
              <w:left w:w="0" w:type="dxa"/>
              <w:bottom w:w="0" w:type="dxa"/>
              <w:right w:w="0" w:type="dxa"/>
            </w:tcMar>
            <w:vAlign w:val="center"/>
          </w:tcPr>
          <w:p w14:paraId="5EF66F24" w14:textId="77777777" w:rsidR="003F45C4" w:rsidRDefault="00DF7A63">
            <w:pPr>
              <w:spacing w:before="100" w:after="100"/>
              <w:ind w:left="100" w:right="100"/>
              <w:jc w:val="right"/>
            </w:pPr>
            <w:r>
              <w:rPr>
                <w:rFonts w:ascii="Arial" w:eastAsia="Arial" w:hAnsi="Arial" w:cs="Arial"/>
                <w:color w:val="000000"/>
                <w:sz w:val="22"/>
                <w:szCs w:val="22"/>
              </w:rPr>
              <w:t>217.76</w:t>
            </w:r>
          </w:p>
        </w:tc>
        <w:tc>
          <w:tcPr>
            <w:tcW w:w="1080" w:type="dxa"/>
            <w:shd w:val="clear" w:color="auto" w:fill="FFFFFF"/>
            <w:tcMar>
              <w:top w:w="0" w:type="dxa"/>
              <w:left w:w="0" w:type="dxa"/>
              <w:bottom w:w="0" w:type="dxa"/>
              <w:right w:w="0" w:type="dxa"/>
            </w:tcMar>
            <w:vAlign w:val="center"/>
          </w:tcPr>
          <w:p w14:paraId="2F129EF5" w14:textId="77777777" w:rsidR="003F45C4" w:rsidRDefault="00DF7A63">
            <w:pPr>
              <w:spacing w:before="100" w:after="100"/>
              <w:ind w:left="100" w:right="100"/>
              <w:jc w:val="right"/>
            </w:pPr>
            <w:r>
              <w:rPr>
                <w:rFonts w:ascii="Arial" w:eastAsia="Arial" w:hAnsi="Arial" w:cs="Arial"/>
                <w:color w:val="000000"/>
                <w:sz w:val="22"/>
                <w:szCs w:val="22"/>
              </w:rPr>
              <w:t>250.34</w:t>
            </w:r>
          </w:p>
        </w:tc>
        <w:tc>
          <w:tcPr>
            <w:tcW w:w="1080" w:type="dxa"/>
            <w:shd w:val="clear" w:color="auto" w:fill="FFFFFF"/>
            <w:tcMar>
              <w:top w:w="0" w:type="dxa"/>
              <w:left w:w="0" w:type="dxa"/>
              <w:bottom w:w="0" w:type="dxa"/>
              <w:right w:w="0" w:type="dxa"/>
            </w:tcMar>
            <w:vAlign w:val="center"/>
          </w:tcPr>
          <w:p w14:paraId="7868DF8A" w14:textId="77777777" w:rsidR="003F45C4" w:rsidRDefault="003F45C4">
            <w:pPr>
              <w:spacing w:before="100" w:after="100"/>
              <w:ind w:left="100" w:right="100"/>
              <w:jc w:val="right"/>
            </w:pPr>
          </w:p>
        </w:tc>
      </w:tr>
      <w:tr w:rsidR="003F45C4" w14:paraId="5C416137" w14:textId="77777777" w:rsidTr="003F45C4">
        <w:trPr>
          <w:cantSplit/>
          <w:jc w:val="center"/>
        </w:trPr>
        <w:tc>
          <w:tcPr>
            <w:tcW w:w="1080" w:type="dxa"/>
            <w:shd w:val="clear" w:color="auto" w:fill="FFFFFF"/>
            <w:tcMar>
              <w:top w:w="0" w:type="dxa"/>
              <w:left w:w="0" w:type="dxa"/>
              <w:bottom w:w="0" w:type="dxa"/>
              <w:right w:w="0" w:type="dxa"/>
            </w:tcMar>
            <w:vAlign w:val="center"/>
          </w:tcPr>
          <w:p w14:paraId="4A19308C"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3683EA1"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137832E" w14:textId="77777777" w:rsidR="003F45C4" w:rsidRDefault="00DF7A63">
            <w:pPr>
              <w:spacing w:before="100" w:after="100"/>
              <w:ind w:left="100" w:right="100"/>
              <w:jc w:val="right"/>
            </w:pPr>
            <w:r>
              <w:rPr>
                <w:rFonts w:ascii="Arial" w:eastAsia="Arial" w:hAnsi="Arial" w:cs="Arial"/>
                <w:color w:val="000000"/>
                <w:sz w:val="22"/>
                <w:szCs w:val="22"/>
              </w:rPr>
              <w:t>224.87</w:t>
            </w:r>
          </w:p>
        </w:tc>
        <w:tc>
          <w:tcPr>
            <w:tcW w:w="1080" w:type="dxa"/>
            <w:shd w:val="clear" w:color="auto" w:fill="FFFFFF"/>
            <w:tcMar>
              <w:top w:w="0" w:type="dxa"/>
              <w:left w:w="0" w:type="dxa"/>
              <w:bottom w:w="0" w:type="dxa"/>
              <w:right w:w="0" w:type="dxa"/>
            </w:tcMar>
            <w:vAlign w:val="center"/>
          </w:tcPr>
          <w:p w14:paraId="19B02347" w14:textId="77777777" w:rsidR="003F45C4" w:rsidRDefault="00DF7A63">
            <w:pPr>
              <w:spacing w:before="100" w:after="100"/>
              <w:ind w:left="100" w:right="100"/>
              <w:jc w:val="right"/>
            </w:pPr>
            <w:r>
              <w:rPr>
                <w:rFonts w:ascii="Arial" w:eastAsia="Arial" w:hAnsi="Arial" w:cs="Arial"/>
                <w:color w:val="000000"/>
                <w:sz w:val="22"/>
                <w:szCs w:val="22"/>
              </w:rPr>
              <w:t>2,589.94</w:t>
            </w:r>
          </w:p>
        </w:tc>
        <w:tc>
          <w:tcPr>
            <w:tcW w:w="1080" w:type="dxa"/>
            <w:shd w:val="clear" w:color="auto" w:fill="FFFFFF"/>
            <w:tcMar>
              <w:top w:w="0" w:type="dxa"/>
              <w:left w:w="0" w:type="dxa"/>
              <w:bottom w:w="0" w:type="dxa"/>
              <w:right w:w="0" w:type="dxa"/>
            </w:tcMar>
            <w:vAlign w:val="center"/>
          </w:tcPr>
          <w:p w14:paraId="15460AAD" w14:textId="77777777" w:rsidR="003F45C4" w:rsidRDefault="00DF7A63">
            <w:pPr>
              <w:spacing w:before="100" w:after="100"/>
              <w:ind w:left="100" w:right="100"/>
              <w:jc w:val="right"/>
            </w:pPr>
            <w:r>
              <w:rPr>
                <w:rFonts w:ascii="Arial" w:eastAsia="Arial" w:hAnsi="Arial" w:cs="Arial"/>
                <w:color w:val="000000"/>
                <w:sz w:val="22"/>
                <w:szCs w:val="22"/>
              </w:rPr>
              <w:t>189.13</w:t>
            </w:r>
          </w:p>
        </w:tc>
        <w:tc>
          <w:tcPr>
            <w:tcW w:w="1080" w:type="dxa"/>
            <w:shd w:val="clear" w:color="auto" w:fill="FFFFFF"/>
            <w:tcMar>
              <w:top w:w="0" w:type="dxa"/>
              <w:left w:w="0" w:type="dxa"/>
              <w:bottom w:w="0" w:type="dxa"/>
              <w:right w:w="0" w:type="dxa"/>
            </w:tcMar>
            <w:vAlign w:val="center"/>
          </w:tcPr>
          <w:p w14:paraId="3B1444F2" w14:textId="77777777" w:rsidR="003F45C4" w:rsidRDefault="00DF7A63">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13A5D74D" w14:textId="77777777" w:rsidR="003F45C4" w:rsidRDefault="003F45C4">
            <w:pPr>
              <w:spacing w:before="100" w:after="100"/>
              <w:ind w:left="100" w:right="100"/>
              <w:jc w:val="right"/>
            </w:pPr>
          </w:p>
        </w:tc>
      </w:tr>
      <w:tr w:rsidR="003F45C4" w14:paraId="65347318" w14:textId="77777777" w:rsidTr="003F45C4">
        <w:trPr>
          <w:cantSplit/>
          <w:jc w:val="center"/>
        </w:trPr>
        <w:tc>
          <w:tcPr>
            <w:tcW w:w="1080" w:type="dxa"/>
            <w:shd w:val="clear" w:color="auto" w:fill="FFFFFF"/>
            <w:tcMar>
              <w:top w:w="0" w:type="dxa"/>
              <w:left w:w="0" w:type="dxa"/>
              <w:bottom w:w="0" w:type="dxa"/>
              <w:right w:w="0" w:type="dxa"/>
            </w:tcMar>
            <w:vAlign w:val="center"/>
          </w:tcPr>
          <w:p w14:paraId="533B5651"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66B4B60"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D377591" w14:textId="77777777" w:rsidR="003F45C4" w:rsidRDefault="00DF7A63">
            <w:pPr>
              <w:spacing w:before="100" w:after="100"/>
              <w:ind w:left="100" w:right="100"/>
              <w:jc w:val="right"/>
            </w:pPr>
            <w:r>
              <w:rPr>
                <w:rFonts w:ascii="Arial" w:eastAsia="Arial" w:hAnsi="Arial" w:cs="Arial"/>
                <w:color w:val="000000"/>
                <w:sz w:val="22"/>
                <w:szCs w:val="22"/>
              </w:rPr>
              <w:t>1,472.23</w:t>
            </w:r>
          </w:p>
        </w:tc>
        <w:tc>
          <w:tcPr>
            <w:tcW w:w="1080" w:type="dxa"/>
            <w:shd w:val="clear" w:color="auto" w:fill="FFFFFF"/>
            <w:tcMar>
              <w:top w:w="0" w:type="dxa"/>
              <w:left w:w="0" w:type="dxa"/>
              <w:bottom w:w="0" w:type="dxa"/>
              <w:right w:w="0" w:type="dxa"/>
            </w:tcMar>
            <w:vAlign w:val="center"/>
          </w:tcPr>
          <w:p w14:paraId="53A637C2" w14:textId="77777777" w:rsidR="003F45C4" w:rsidRDefault="00DF7A63">
            <w:pPr>
              <w:spacing w:before="100" w:after="100"/>
              <w:ind w:left="100" w:right="100"/>
              <w:jc w:val="right"/>
            </w:pPr>
            <w:r>
              <w:rPr>
                <w:rFonts w:ascii="Arial" w:eastAsia="Arial" w:hAnsi="Arial" w:cs="Arial"/>
                <w:color w:val="000000"/>
                <w:sz w:val="22"/>
                <w:szCs w:val="22"/>
              </w:rPr>
              <w:t>5,898.51</w:t>
            </w:r>
          </w:p>
        </w:tc>
        <w:tc>
          <w:tcPr>
            <w:tcW w:w="1080" w:type="dxa"/>
            <w:shd w:val="clear" w:color="auto" w:fill="FFFFFF"/>
            <w:tcMar>
              <w:top w:w="0" w:type="dxa"/>
              <w:left w:w="0" w:type="dxa"/>
              <w:bottom w:w="0" w:type="dxa"/>
              <w:right w:w="0" w:type="dxa"/>
            </w:tcMar>
            <w:vAlign w:val="center"/>
          </w:tcPr>
          <w:p w14:paraId="2AB5DF86" w14:textId="77777777" w:rsidR="003F45C4" w:rsidRDefault="00DF7A63">
            <w:pPr>
              <w:spacing w:before="100" w:after="100"/>
              <w:ind w:left="100" w:right="100"/>
              <w:jc w:val="right"/>
            </w:pPr>
            <w:r>
              <w:rPr>
                <w:rFonts w:ascii="Arial" w:eastAsia="Arial" w:hAnsi="Arial" w:cs="Arial"/>
                <w:color w:val="000000"/>
                <w:sz w:val="22"/>
                <w:szCs w:val="22"/>
              </w:rPr>
              <w:t>730.77</w:t>
            </w:r>
          </w:p>
        </w:tc>
        <w:tc>
          <w:tcPr>
            <w:tcW w:w="1080" w:type="dxa"/>
            <w:shd w:val="clear" w:color="auto" w:fill="FFFFFF"/>
            <w:tcMar>
              <w:top w:w="0" w:type="dxa"/>
              <w:left w:w="0" w:type="dxa"/>
              <w:bottom w:w="0" w:type="dxa"/>
              <w:right w:w="0" w:type="dxa"/>
            </w:tcMar>
            <w:vAlign w:val="center"/>
          </w:tcPr>
          <w:p w14:paraId="1E4CED8D" w14:textId="77777777" w:rsidR="003F45C4" w:rsidRDefault="00DF7A63">
            <w:pPr>
              <w:spacing w:before="100" w:after="100"/>
              <w:ind w:left="100" w:right="100"/>
              <w:jc w:val="right"/>
            </w:pPr>
            <w:r>
              <w:rPr>
                <w:rFonts w:ascii="Arial" w:eastAsia="Arial" w:hAnsi="Arial" w:cs="Arial"/>
                <w:color w:val="000000"/>
                <w:sz w:val="22"/>
                <w:szCs w:val="22"/>
              </w:rPr>
              <w:t>77.44</w:t>
            </w:r>
          </w:p>
        </w:tc>
        <w:tc>
          <w:tcPr>
            <w:tcW w:w="1080" w:type="dxa"/>
            <w:shd w:val="clear" w:color="auto" w:fill="FFFFFF"/>
            <w:tcMar>
              <w:top w:w="0" w:type="dxa"/>
              <w:left w:w="0" w:type="dxa"/>
              <w:bottom w:w="0" w:type="dxa"/>
              <w:right w:w="0" w:type="dxa"/>
            </w:tcMar>
            <w:vAlign w:val="center"/>
          </w:tcPr>
          <w:p w14:paraId="0841F3D9" w14:textId="77777777" w:rsidR="003F45C4" w:rsidRDefault="003F45C4">
            <w:pPr>
              <w:spacing w:before="100" w:after="100"/>
              <w:ind w:left="100" w:right="100"/>
              <w:jc w:val="right"/>
            </w:pPr>
          </w:p>
        </w:tc>
      </w:tr>
      <w:tr w:rsidR="003F45C4" w14:paraId="2FCA2C23" w14:textId="77777777" w:rsidTr="003F45C4">
        <w:trPr>
          <w:cantSplit/>
          <w:jc w:val="center"/>
        </w:trPr>
        <w:tc>
          <w:tcPr>
            <w:tcW w:w="1080" w:type="dxa"/>
            <w:shd w:val="clear" w:color="auto" w:fill="FFFFFF"/>
            <w:tcMar>
              <w:top w:w="0" w:type="dxa"/>
              <w:left w:w="0" w:type="dxa"/>
              <w:bottom w:w="0" w:type="dxa"/>
              <w:right w:w="0" w:type="dxa"/>
            </w:tcMar>
            <w:vAlign w:val="center"/>
          </w:tcPr>
          <w:p w14:paraId="28304074"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E2568B9"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C2F5F17" w14:textId="77777777" w:rsidR="003F45C4" w:rsidRDefault="00DF7A63">
            <w:pPr>
              <w:spacing w:before="100" w:after="100"/>
              <w:ind w:left="100" w:right="100"/>
              <w:jc w:val="right"/>
            </w:pPr>
            <w:r>
              <w:rPr>
                <w:rFonts w:ascii="Arial" w:eastAsia="Arial" w:hAnsi="Arial" w:cs="Arial"/>
                <w:color w:val="000000"/>
                <w:sz w:val="22"/>
                <w:szCs w:val="22"/>
              </w:rPr>
              <w:t>105.34</w:t>
            </w:r>
          </w:p>
        </w:tc>
        <w:tc>
          <w:tcPr>
            <w:tcW w:w="1080" w:type="dxa"/>
            <w:shd w:val="clear" w:color="auto" w:fill="FFFFFF"/>
            <w:tcMar>
              <w:top w:w="0" w:type="dxa"/>
              <w:left w:w="0" w:type="dxa"/>
              <w:bottom w:w="0" w:type="dxa"/>
              <w:right w:w="0" w:type="dxa"/>
            </w:tcMar>
            <w:vAlign w:val="center"/>
          </w:tcPr>
          <w:p w14:paraId="205FE60D" w14:textId="77777777" w:rsidR="003F45C4" w:rsidRDefault="00DF7A63">
            <w:pPr>
              <w:spacing w:before="100" w:after="100"/>
              <w:ind w:left="100" w:right="100"/>
              <w:jc w:val="right"/>
            </w:pPr>
            <w:r>
              <w:rPr>
                <w:rFonts w:ascii="Arial" w:eastAsia="Arial" w:hAnsi="Arial" w:cs="Arial"/>
                <w:color w:val="000000"/>
                <w:sz w:val="22"/>
                <w:szCs w:val="22"/>
              </w:rPr>
              <w:t>2,153.23</w:t>
            </w:r>
          </w:p>
        </w:tc>
        <w:tc>
          <w:tcPr>
            <w:tcW w:w="1080" w:type="dxa"/>
            <w:shd w:val="clear" w:color="auto" w:fill="FFFFFF"/>
            <w:tcMar>
              <w:top w:w="0" w:type="dxa"/>
              <w:left w:w="0" w:type="dxa"/>
              <w:bottom w:w="0" w:type="dxa"/>
              <w:right w:w="0" w:type="dxa"/>
            </w:tcMar>
            <w:vAlign w:val="center"/>
          </w:tcPr>
          <w:p w14:paraId="1A093B65" w14:textId="77777777" w:rsidR="003F45C4" w:rsidRDefault="00DF7A63">
            <w:pPr>
              <w:spacing w:before="100" w:after="100"/>
              <w:ind w:left="100" w:right="100"/>
              <w:jc w:val="right"/>
            </w:pPr>
            <w:r>
              <w:rPr>
                <w:rFonts w:ascii="Arial" w:eastAsia="Arial" w:hAnsi="Arial" w:cs="Arial"/>
                <w:color w:val="000000"/>
                <w:sz w:val="22"/>
                <w:szCs w:val="22"/>
              </w:rPr>
              <w:t>484.30</w:t>
            </w:r>
          </w:p>
        </w:tc>
        <w:tc>
          <w:tcPr>
            <w:tcW w:w="1080" w:type="dxa"/>
            <w:shd w:val="clear" w:color="auto" w:fill="FFFFFF"/>
            <w:tcMar>
              <w:top w:w="0" w:type="dxa"/>
              <w:left w:w="0" w:type="dxa"/>
              <w:bottom w:w="0" w:type="dxa"/>
              <w:right w:w="0" w:type="dxa"/>
            </w:tcMar>
            <w:vAlign w:val="center"/>
          </w:tcPr>
          <w:p w14:paraId="6F384DC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0CE56B" w14:textId="77777777" w:rsidR="003F45C4" w:rsidRDefault="003F45C4">
            <w:pPr>
              <w:spacing w:before="100" w:after="100"/>
              <w:ind w:left="100" w:right="100"/>
              <w:jc w:val="right"/>
            </w:pPr>
          </w:p>
        </w:tc>
      </w:tr>
      <w:tr w:rsidR="003F45C4" w14:paraId="2FBB9EE3" w14:textId="77777777" w:rsidTr="003F45C4">
        <w:trPr>
          <w:cantSplit/>
          <w:jc w:val="center"/>
        </w:trPr>
        <w:tc>
          <w:tcPr>
            <w:tcW w:w="1080" w:type="dxa"/>
            <w:shd w:val="clear" w:color="auto" w:fill="FFFFFF"/>
            <w:tcMar>
              <w:top w:w="0" w:type="dxa"/>
              <w:left w:w="0" w:type="dxa"/>
              <w:bottom w:w="0" w:type="dxa"/>
              <w:right w:w="0" w:type="dxa"/>
            </w:tcMar>
            <w:vAlign w:val="center"/>
          </w:tcPr>
          <w:p w14:paraId="7A0C14A0"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C803D2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EB5F05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D1C272" w14:textId="77777777" w:rsidR="003F45C4" w:rsidRDefault="00DF7A63">
            <w:pPr>
              <w:spacing w:before="100" w:after="100"/>
              <w:ind w:left="100" w:right="100"/>
              <w:jc w:val="right"/>
            </w:pPr>
            <w:r>
              <w:rPr>
                <w:rFonts w:ascii="Arial" w:eastAsia="Arial" w:hAnsi="Arial" w:cs="Arial"/>
                <w:color w:val="000000"/>
                <w:sz w:val="22"/>
                <w:szCs w:val="22"/>
              </w:rPr>
              <w:t>3,000.60</w:t>
            </w:r>
          </w:p>
        </w:tc>
        <w:tc>
          <w:tcPr>
            <w:tcW w:w="1080" w:type="dxa"/>
            <w:shd w:val="clear" w:color="auto" w:fill="FFFFFF"/>
            <w:tcMar>
              <w:top w:w="0" w:type="dxa"/>
              <w:left w:w="0" w:type="dxa"/>
              <w:bottom w:w="0" w:type="dxa"/>
              <w:right w:w="0" w:type="dxa"/>
            </w:tcMar>
            <w:vAlign w:val="center"/>
          </w:tcPr>
          <w:p w14:paraId="3E1D79E3" w14:textId="77777777" w:rsidR="003F45C4" w:rsidRDefault="00DF7A63">
            <w:pPr>
              <w:spacing w:before="100" w:after="100"/>
              <w:ind w:left="100" w:right="100"/>
              <w:jc w:val="right"/>
            </w:pPr>
            <w:r>
              <w:rPr>
                <w:rFonts w:ascii="Arial" w:eastAsia="Arial" w:hAnsi="Arial" w:cs="Arial"/>
                <w:color w:val="000000"/>
                <w:sz w:val="22"/>
                <w:szCs w:val="22"/>
              </w:rPr>
              <w:t>2,226.17</w:t>
            </w:r>
          </w:p>
        </w:tc>
        <w:tc>
          <w:tcPr>
            <w:tcW w:w="1080" w:type="dxa"/>
            <w:shd w:val="clear" w:color="auto" w:fill="FFFFFF"/>
            <w:tcMar>
              <w:top w:w="0" w:type="dxa"/>
              <w:left w:w="0" w:type="dxa"/>
              <w:bottom w:w="0" w:type="dxa"/>
              <w:right w:w="0" w:type="dxa"/>
            </w:tcMar>
            <w:vAlign w:val="center"/>
          </w:tcPr>
          <w:p w14:paraId="0BD9D79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F3001A3" w14:textId="77777777" w:rsidR="003F45C4" w:rsidRDefault="003F45C4">
            <w:pPr>
              <w:spacing w:before="100" w:after="100"/>
              <w:ind w:left="100" w:right="100"/>
              <w:jc w:val="right"/>
            </w:pPr>
          </w:p>
        </w:tc>
      </w:tr>
      <w:tr w:rsidR="003F45C4" w14:paraId="6F4CD12D" w14:textId="77777777" w:rsidTr="003F45C4">
        <w:trPr>
          <w:cantSplit/>
          <w:jc w:val="center"/>
        </w:trPr>
        <w:tc>
          <w:tcPr>
            <w:tcW w:w="1080" w:type="dxa"/>
            <w:shd w:val="clear" w:color="auto" w:fill="FFFFFF"/>
            <w:tcMar>
              <w:top w:w="0" w:type="dxa"/>
              <w:left w:w="0" w:type="dxa"/>
              <w:bottom w:w="0" w:type="dxa"/>
              <w:right w:w="0" w:type="dxa"/>
            </w:tcMar>
            <w:vAlign w:val="center"/>
          </w:tcPr>
          <w:p w14:paraId="4BCB27AE"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4BBE276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8FAC1E2" w14:textId="77777777" w:rsidR="003F45C4" w:rsidRDefault="00DF7A63">
            <w:pPr>
              <w:spacing w:before="100" w:after="100"/>
              <w:ind w:left="100" w:right="100"/>
              <w:jc w:val="right"/>
            </w:pPr>
            <w:r>
              <w:rPr>
                <w:rFonts w:ascii="Arial" w:eastAsia="Arial" w:hAnsi="Arial" w:cs="Arial"/>
                <w:color w:val="000000"/>
                <w:sz w:val="22"/>
                <w:szCs w:val="22"/>
              </w:rPr>
              <w:t>701.85</w:t>
            </w:r>
          </w:p>
        </w:tc>
        <w:tc>
          <w:tcPr>
            <w:tcW w:w="1080" w:type="dxa"/>
            <w:shd w:val="clear" w:color="auto" w:fill="FFFFFF"/>
            <w:tcMar>
              <w:top w:w="0" w:type="dxa"/>
              <w:left w:w="0" w:type="dxa"/>
              <w:bottom w:w="0" w:type="dxa"/>
              <w:right w:w="0" w:type="dxa"/>
            </w:tcMar>
            <w:vAlign w:val="center"/>
          </w:tcPr>
          <w:p w14:paraId="26ECD3AB" w14:textId="77777777" w:rsidR="003F45C4" w:rsidRDefault="00DF7A63">
            <w:pPr>
              <w:spacing w:before="100" w:after="100"/>
              <w:ind w:left="100" w:right="100"/>
              <w:jc w:val="right"/>
            </w:pPr>
            <w:r>
              <w:rPr>
                <w:rFonts w:ascii="Arial" w:eastAsia="Arial" w:hAnsi="Arial" w:cs="Arial"/>
                <w:color w:val="000000"/>
                <w:sz w:val="22"/>
                <w:szCs w:val="22"/>
              </w:rPr>
              <w:t>431.63</w:t>
            </w:r>
          </w:p>
        </w:tc>
        <w:tc>
          <w:tcPr>
            <w:tcW w:w="1080" w:type="dxa"/>
            <w:shd w:val="clear" w:color="auto" w:fill="FFFFFF"/>
            <w:tcMar>
              <w:top w:w="0" w:type="dxa"/>
              <w:left w:w="0" w:type="dxa"/>
              <w:bottom w:w="0" w:type="dxa"/>
              <w:right w:w="0" w:type="dxa"/>
            </w:tcMar>
            <w:vAlign w:val="center"/>
          </w:tcPr>
          <w:p w14:paraId="6681156B" w14:textId="77777777" w:rsidR="003F45C4" w:rsidRDefault="00DF7A63">
            <w:pPr>
              <w:spacing w:before="100" w:after="100"/>
              <w:ind w:left="100" w:right="100"/>
              <w:jc w:val="right"/>
            </w:pPr>
            <w:r>
              <w:rPr>
                <w:rFonts w:ascii="Arial" w:eastAsia="Arial" w:hAnsi="Arial" w:cs="Arial"/>
                <w:color w:val="000000"/>
                <w:sz w:val="22"/>
                <w:szCs w:val="22"/>
              </w:rPr>
              <w:t>88.71</w:t>
            </w:r>
          </w:p>
        </w:tc>
        <w:tc>
          <w:tcPr>
            <w:tcW w:w="1080" w:type="dxa"/>
            <w:shd w:val="clear" w:color="auto" w:fill="FFFFFF"/>
            <w:tcMar>
              <w:top w:w="0" w:type="dxa"/>
              <w:left w:w="0" w:type="dxa"/>
              <w:bottom w:w="0" w:type="dxa"/>
              <w:right w:w="0" w:type="dxa"/>
            </w:tcMar>
            <w:vAlign w:val="center"/>
          </w:tcPr>
          <w:p w14:paraId="011FA2F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BB58DC" w14:textId="77777777" w:rsidR="003F45C4" w:rsidRDefault="003F45C4">
            <w:pPr>
              <w:spacing w:before="100" w:after="100"/>
              <w:ind w:left="100" w:right="100"/>
              <w:jc w:val="right"/>
            </w:pPr>
          </w:p>
        </w:tc>
      </w:tr>
      <w:tr w:rsidR="003F45C4" w14:paraId="00382A80" w14:textId="77777777" w:rsidTr="003F45C4">
        <w:trPr>
          <w:cantSplit/>
          <w:jc w:val="center"/>
        </w:trPr>
        <w:tc>
          <w:tcPr>
            <w:tcW w:w="1080" w:type="dxa"/>
            <w:shd w:val="clear" w:color="auto" w:fill="FFFFFF"/>
            <w:tcMar>
              <w:top w:w="0" w:type="dxa"/>
              <w:left w:w="0" w:type="dxa"/>
              <w:bottom w:w="0" w:type="dxa"/>
              <w:right w:w="0" w:type="dxa"/>
            </w:tcMar>
            <w:vAlign w:val="center"/>
          </w:tcPr>
          <w:p w14:paraId="7101AE2B"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6883AD84"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EA49193" w14:textId="77777777" w:rsidR="003F45C4" w:rsidRDefault="00DF7A63">
            <w:pPr>
              <w:spacing w:before="100" w:after="100"/>
              <w:ind w:left="100" w:right="100"/>
              <w:jc w:val="right"/>
            </w:pPr>
            <w:r>
              <w:rPr>
                <w:rFonts w:ascii="Arial" w:eastAsia="Arial" w:hAnsi="Arial" w:cs="Arial"/>
                <w:color w:val="000000"/>
                <w:sz w:val="22"/>
                <w:szCs w:val="22"/>
              </w:rPr>
              <w:t>848.92</w:t>
            </w:r>
          </w:p>
        </w:tc>
        <w:tc>
          <w:tcPr>
            <w:tcW w:w="1080" w:type="dxa"/>
            <w:shd w:val="clear" w:color="auto" w:fill="FFFFFF"/>
            <w:tcMar>
              <w:top w:w="0" w:type="dxa"/>
              <w:left w:w="0" w:type="dxa"/>
              <w:bottom w:w="0" w:type="dxa"/>
              <w:right w:w="0" w:type="dxa"/>
            </w:tcMar>
            <w:vAlign w:val="center"/>
          </w:tcPr>
          <w:p w14:paraId="2A71681B" w14:textId="77777777" w:rsidR="003F45C4" w:rsidRDefault="00DF7A63">
            <w:pPr>
              <w:spacing w:before="100" w:after="100"/>
              <w:ind w:left="100" w:right="100"/>
              <w:jc w:val="right"/>
            </w:pPr>
            <w:r>
              <w:rPr>
                <w:rFonts w:ascii="Arial" w:eastAsia="Arial" w:hAnsi="Arial" w:cs="Arial"/>
                <w:color w:val="000000"/>
                <w:sz w:val="22"/>
                <w:szCs w:val="22"/>
              </w:rPr>
              <w:t>1,285.77</w:t>
            </w:r>
          </w:p>
        </w:tc>
        <w:tc>
          <w:tcPr>
            <w:tcW w:w="1080" w:type="dxa"/>
            <w:shd w:val="clear" w:color="auto" w:fill="FFFFFF"/>
            <w:tcMar>
              <w:top w:w="0" w:type="dxa"/>
              <w:left w:w="0" w:type="dxa"/>
              <w:bottom w:w="0" w:type="dxa"/>
              <w:right w:w="0" w:type="dxa"/>
            </w:tcMar>
            <w:vAlign w:val="center"/>
          </w:tcPr>
          <w:p w14:paraId="5BB39405" w14:textId="77777777" w:rsidR="003F45C4" w:rsidRDefault="00DF7A63">
            <w:pPr>
              <w:spacing w:before="100" w:after="100"/>
              <w:ind w:left="100" w:right="100"/>
              <w:jc w:val="right"/>
            </w:pPr>
            <w:r>
              <w:rPr>
                <w:rFonts w:ascii="Arial" w:eastAsia="Arial" w:hAnsi="Arial" w:cs="Arial"/>
                <w:color w:val="000000"/>
                <w:sz w:val="22"/>
                <w:szCs w:val="22"/>
              </w:rPr>
              <w:t>25.68</w:t>
            </w:r>
          </w:p>
        </w:tc>
        <w:tc>
          <w:tcPr>
            <w:tcW w:w="1080" w:type="dxa"/>
            <w:shd w:val="clear" w:color="auto" w:fill="FFFFFF"/>
            <w:tcMar>
              <w:top w:w="0" w:type="dxa"/>
              <w:left w:w="0" w:type="dxa"/>
              <w:bottom w:w="0" w:type="dxa"/>
              <w:right w:w="0" w:type="dxa"/>
            </w:tcMar>
            <w:vAlign w:val="center"/>
          </w:tcPr>
          <w:p w14:paraId="13427736" w14:textId="77777777" w:rsidR="003F45C4" w:rsidRDefault="00DF7A63">
            <w:pPr>
              <w:spacing w:before="100" w:after="100"/>
              <w:ind w:left="100" w:right="100"/>
              <w:jc w:val="right"/>
            </w:pPr>
            <w:r>
              <w:rPr>
                <w:rFonts w:ascii="Arial" w:eastAsia="Arial" w:hAnsi="Arial" w:cs="Arial"/>
                <w:color w:val="000000"/>
                <w:sz w:val="22"/>
                <w:szCs w:val="22"/>
              </w:rPr>
              <w:t>0.86</w:t>
            </w:r>
          </w:p>
        </w:tc>
        <w:tc>
          <w:tcPr>
            <w:tcW w:w="1080" w:type="dxa"/>
            <w:shd w:val="clear" w:color="auto" w:fill="FFFFFF"/>
            <w:tcMar>
              <w:top w:w="0" w:type="dxa"/>
              <w:left w:w="0" w:type="dxa"/>
              <w:bottom w:w="0" w:type="dxa"/>
              <w:right w:w="0" w:type="dxa"/>
            </w:tcMar>
            <w:vAlign w:val="center"/>
          </w:tcPr>
          <w:p w14:paraId="77E3FB9A" w14:textId="77777777" w:rsidR="003F45C4" w:rsidRDefault="003F45C4">
            <w:pPr>
              <w:spacing w:before="100" w:after="100"/>
              <w:ind w:left="100" w:right="100"/>
              <w:jc w:val="right"/>
            </w:pPr>
          </w:p>
        </w:tc>
      </w:tr>
      <w:tr w:rsidR="003F45C4" w14:paraId="18DF3EAA" w14:textId="77777777" w:rsidTr="003F45C4">
        <w:trPr>
          <w:cantSplit/>
          <w:jc w:val="center"/>
        </w:trPr>
        <w:tc>
          <w:tcPr>
            <w:tcW w:w="1080" w:type="dxa"/>
            <w:shd w:val="clear" w:color="auto" w:fill="FFFFFF"/>
            <w:tcMar>
              <w:top w:w="0" w:type="dxa"/>
              <w:left w:w="0" w:type="dxa"/>
              <w:bottom w:w="0" w:type="dxa"/>
              <w:right w:w="0" w:type="dxa"/>
            </w:tcMar>
            <w:vAlign w:val="center"/>
          </w:tcPr>
          <w:p w14:paraId="05C3252E"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2A75FD6D"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B880ACA" w14:textId="77777777" w:rsidR="003F45C4" w:rsidRDefault="00DF7A63">
            <w:pPr>
              <w:spacing w:before="100" w:after="100"/>
              <w:ind w:left="100" w:right="100"/>
              <w:jc w:val="right"/>
            </w:pPr>
            <w:r>
              <w:rPr>
                <w:rFonts w:ascii="Arial" w:eastAsia="Arial" w:hAnsi="Arial" w:cs="Arial"/>
                <w:color w:val="000000"/>
                <w:sz w:val="22"/>
                <w:szCs w:val="22"/>
              </w:rPr>
              <w:t>0.10</w:t>
            </w:r>
          </w:p>
        </w:tc>
        <w:tc>
          <w:tcPr>
            <w:tcW w:w="1080" w:type="dxa"/>
            <w:shd w:val="clear" w:color="auto" w:fill="FFFFFF"/>
            <w:tcMar>
              <w:top w:w="0" w:type="dxa"/>
              <w:left w:w="0" w:type="dxa"/>
              <w:bottom w:w="0" w:type="dxa"/>
              <w:right w:w="0" w:type="dxa"/>
            </w:tcMar>
            <w:vAlign w:val="center"/>
          </w:tcPr>
          <w:p w14:paraId="7D129FEA" w14:textId="77777777" w:rsidR="003F45C4" w:rsidRDefault="00DF7A63">
            <w:pPr>
              <w:spacing w:before="100" w:after="100"/>
              <w:ind w:left="100" w:right="100"/>
              <w:jc w:val="right"/>
            </w:pPr>
            <w:r>
              <w:rPr>
                <w:rFonts w:ascii="Arial" w:eastAsia="Arial" w:hAnsi="Arial" w:cs="Arial"/>
                <w:color w:val="000000"/>
                <w:sz w:val="22"/>
                <w:szCs w:val="22"/>
              </w:rPr>
              <w:t>1,018.03</w:t>
            </w:r>
          </w:p>
        </w:tc>
        <w:tc>
          <w:tcPr>
            <w:tcW w:w="1080" w:type="dxa"/>
            <w:shd w:val="clear" w:color="auto" w:fill="FFFFFF"/>
            <w:tcMar>
              <w:top w:w="0" w:type="dxa"/>
              <w:left w:w="0" w:type="dxa"/>
              <w:bottom w:w="0" w:type="dxa"/>
              <w:right w:w="0" w:type="dxa"/>
            </w:tcMar>
            <w:vAlign w:val="center"/>
          </w:tcPr>
          <w:p w14:paraId="4E8DC2DD" w14:textId="77777777" w:rsidR="003F45C4" w:rsidRDefault="00DF7A63">
            <w:pPr>
              <w:spacing w:before="100" w:after="100"/>
              <w:ind w:left="100" w:right="100"/>
              <w:jc w:val="right"/>
            </w:pPr>
            <w:r>
              <w:rPr>
                <w:rFonts w:ascii="Arial" w:eastAsia="Arial" w:hAnsi="Arial" w:cs="Arial"/>
                <w:color w:val="000000"/>
                <w:sz w:val="22"/>
                <w:szCs w:val="22"/>
              </w:rPr>
              <w:t>44.09</w:t>
            </w:r>
          </w:p>
        </w:tc>
        <w:tc>
          <w:tcPr>
            <w:tcW w:w="1080" w:type="dxa"/>
            <w:shd w:val="clear" w:color="auto" w:fill="FFFFFF"/>
            <w:tcMar>
              <w:top w:w="0" w:type="dxa"/>
              <w:left w:w="0" w:type="dxa"/>
              <w:bottom w:w="0" w:type="dxa"/>
              <w:right w:w="0" w:type="dxa"/>
            </w:tcMar>
            <w:vAlign w:val="center"/>
          </w:tcPr>
          <w:p w14:paraId="2F797B4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7AB784" w14:textId="77777777" w:rsidR="003F45C4" w:rsidRDefault="003F45C4">
            <w:pPr>
              <w:spacing w:before="100" w:after="100"/>
              <w:ind w:left="100" w:right="100"/>
              <w:jc w:val="right"/>
            </w:pPr>
          </w:p>
        </w:tc>
      </w:tr>
      <w:tr w:rsidR="003F45C4" w14:paraId="4ACCB8A4" w14:textId="77777777" w:rsidTr="003F45C4">
        <w:trPr>
          <w:cantSplit/>
          <w:jc w:val="center"/>
        </w:trPr>
        <w:tc>
          <w:tcPr>
            <w:tcW w:w="1080" w:type="dxa"/>
            <w:shd w:val="clear" w:color="auto" w:fill="FFFFFF"/>
            <w:tcMar>
              <w:top w:w="0" w:type="dxa"/>
              <w:left w:w="0" w:type="dxa"/>
              <w:bottom w:w="0" w:type="dxa"/>
              <w:right w:w="0" w:type="dxa"/>
            </w:tcMar>
            <w:vAlign w:val="center"/>
          </w:tcPr>
          <w:p w14:paraId="4773AEF6"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C0BFDD7"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3315FF37" w14:textId="77777777" w:rsidR="003F45C4" w:rsidRDefault="00DF7A63">
            <w:pPr>
              <w:spacing w:before="100" w:after="100"/>
              <w:ind w:left="100" w:right="100"/>
              <w:jc w:val="right"/>
            </w:pPr>
            <w:r>
              <w:rPr>
                <w:rFonts w:ascii="Arial" w:eastAsia="Arial" w:hAnsi="Arial" w:cs="Arial"/>
                <w:color w:val="000000"/>
                <w:sz w:val="22"/>
                <w:szCs w:val="22"/>
              </w:rPr>
              <w:t>432.02</w:t>
            </w:r>
          </w:p>
        </w:tc>
        <w:tc>
          <w:tcPr>
            <w:tcW w:w="1080" w:type="dxa"/>
            <w:shd w:val="clear" w:color="auto" w:fill="FFFFFF"/>
            <w:tcMar>
              <w:top w:w="0" w:type="dxa"/>
              <w:left w:w="0" w:type="dxa"/>
              <w:bottom w:w="0" w:type="dxa"/>
              <w:right w:w="0" w:type="dxa"/>
            </w:tcMar>
            <w:vAlign w:val="center"/>
          </w:tcPr>
          <w:p w14:paraId="6DECC036" w14:textId="77777777" w:rsidR="003F45C4" w:rsidRDefault="00DF7A63">
            <w:pPr>
              <w:spacing w:before="100" w:after="100"/>
              <w:ind w:left="100" w:right="100"/>
              <w:jc w:val="right"/>
            </w:pPr>
            <w:r>
              <w:rPr>
                <w:rFonts w:ascii="Arial" w:eastAsia="Arial" w:hAnsi="Arial" w:cs="Arial"/>
                <w:color w:val="000000"/>
                <w:sz w:val="22"/>
                <w:szCs w:val="22"/>
              </w:rPr>
              <w:t>2,577.75</w:t>
            </w:r>
          </w:p>
        </w:tc>
        <w:tc>
          <w:tcPr>
            <w:tcW w:w="1080" w:type="dxa"/>
            <w:shd w:val="clear" w:color="auto" w:fill="FFFFFF"/>
            <w:tcMar>
              <w:top w:w="0" w:type="dxa"/>
              <w:left w:w="0" w:type="dxa"/>
              <w:bottom w:w="0" w:type="dxa"/>
              <w:right w:w="0" w:type="dxa"/>
            </w:tcMar>
            <w:vAlign w:val="center"/>
          </w:tcPr>
          <w:p w14:paraId="2E96D2A7" w14:textId="77777777" w:rsidR="003F45C4" w:rsidRDefault="00DF7A63">
            <w:pPr>
              <w:spacing w:before="100" w:after="100"/>
              <w:ind w:left="100" w:right="100"/>
              <w:jc w:val="right"/>
            </w:pPr>
            <w:r>
              <w:rPr>
                <w:rFonts w:ascii="Arial" w:eastAsia="Arial" w:hAnsi="Arial" w:cs="Arial"/>
                <w:color w:val="000000"/>
                <w:sz w:val="22"/>
                <w:szCs w:val="22"/>
              </w:rPr>
              <w:t>264.59</w:t>
            </w:r>
          </w:p>
        </w:tc>
        <w:tc>
          <w:tcPr>
            <w:tcW w:w="1080" w:type="dxa"/>
            <w:shd w:val="clear" w:color="auto" w:fill="FFFFFF"/>
            <w:tcMar>
              <w:top w:w="0" w:type="dxa"/>
              <w:left w:w="0" w:type="dxa"/>
              <w:bottom w:w="0" w:type="dxa"/>
              <w:right w:w="0" w:type="dxa"/>
            </w:tcMar>
            <w:vAlign w:val="center"/>
          </w:tcPr>
          <w:p w14:paraId="6B1C0E08" w14:textId="77777777" w:rsidR="003F45C4" w:rsidRDefault="00DF7A63">
            <w:pPr>
              <w:spacing w:before="100" w:after="100"/>
              <w:ind w:left="100" w:right="100"/>
              <w:jc w:val="right"/>
            </w:pPr>
            <w:r>
              <w:rPr>
                <w:rFonts w:ascii="Arial" w:eastAsia="Arial" w:hAnsi="Arial" w:cs="Arial"/>
                <w:color w:val="000000"/>
                <w:sz w:val="22"/>
                <w:szCs w:val="22"/>
              </w:rPr>
              <w:t>25.25</w:t>
            </w:r>
          </w:p>
        </w:tc>
        <w:tc>
          <w:tcPr>
            <w:tcW w:w="1080" w:type="dxa"/>
            <w:shd w:val="clear" w:color="auto" w:fill="FFFFFF"/>
            <w:tcMar>
              <w:top w:w="0" w:type="dxa"/>
              <w:left w:w="0" w:type="dxa"/>
              <w:bottom w:w="0" w:type="dxa"/>
              <w:right w:w="0" w:type="dxa"/>
            </w:tcMar>
            <w:vAlign w:val="center"/>
          </w:tcPr>
          <w:p w14:paraId="2E53400B" w14:textId="77777777" w:rsidR="003F45C4" w:rsidRDefault="003F45C4">
            <w:pPr>
              <w:spacing w:before="100" w:after="100"/>
              <w:ind w:left="100" w:right="100"/>
              <w:jc w:val="right"/>
            </w:pPr>
          </w:p>
        </w:tc>
      </w:tr>
      <w:tr w:rsidR="003F45C4" w14:paraId="333BCD6B" w14:textId="77777777" w:rsidTr="003F45C4">
        <w:trPr>
          <w:cantSplit/>
          <w:jc w:val="center"/>
        </w:trPr>
        <w:tc>
          <w:tcPr>
            <w:tcW w:w="1080" w:type="dxa"/>
            <w:shd w:val="clear" w:color="auto" w:fill="FFFFFF"/>
            <w:tcMar>
              <w:top w:w="0" w:type="dxa"/>
              <w:left w:w="0" w:type="dxa"/>
              <w:bottom w:w="0" w:type="dxa"/>
              <w:right w:w="0" w:type="dxa"/>
            </w:tcMar>
            <w:vAlign w:val="center"/>
          </w:tcPr>
          <w:p w14:paraId="2AD452D5"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2E7A746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AD0175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C1B42FD" w14:textId="77777777" w:rsidR="003F45C4" w:rsidRDefault="00DF7A63">
            <w:pPr>
              <w:spacing w:before="100" w:after="100"/>
              <w:ind w:left="100" w:right="100"/>
              <w:jc w:val="right"/>
            </w:pPr>
            <w:r>
              <w:rPr>
                <w:rFonts w:ascii="Arial" w:eastAsia="Arial" w:hAnsi="Arial" w:cs="Arial"/>
                <w:color w:val="000000"/>
                <w:sz w:val="22"/>
                <w:szCs w:val="22"/>
              </w:rPr>
              <w:t>1,340.74</w:t>
            </w:r>
          </w:p>
        </w:tc>
        <w:tc>
          <w:tcPr>
            <w:tcW w:w="1080" w:type="dxa"/>
            <w:shd w:val="clear" w:color="auto" w:fill="FFFFFF"/>
            <w:tcMar>
              <w:top w:w="0" w:type="dxa"/>
              <w:left w:w="0" w:type="dxa"/>
              <w:bottom w:w="0" w:type="dxa"/>
              <w:right w:w="0" w:type="dxa"/>
            </w:tcMar>
            <w:vAlign w:val="center"/>
          </w:tcPr>
          <w:p w14:paraId="0CE59F1B" w14:textId="77777777" w:rsidR="003F45C4" w:rsidRDefault="00DF7A63">
            <w:pPr>
              <w:spacing w:before="100" w:after="100"/>
              <w:ind w:left="100" w:right="100"/>
              <w:jc w:val="right"/>
            </w:pPr>
            <w:r>
              <w:rPr>
                <w:rFonts w:ascii="Arial" w:eastAsia="Arial" w:hAnsi="Arial" w:cs="Arial"/>
                <w:color w:val="000000"/>
                <w:sz w:val="22"/>
                <w:szCs w:val="22"/>
              </w:rPr>
              <w:t>253.81</w:t>
            </w:r>
          </w:p>
        </w:tc>
        <w:tc>
          <w:tcPr>
            <w:tcW w:w="1080" w:type="dxa"/>
            <w:shd w:val="clear" w:color="auto" w:fill="FFFFFF"/>
            <w:tcMar>
              <w:top w:w="0" w:type="dxa"/>
              <w:left w:w="0" w:type="dxa"/>
              <w:bottom w:w="0" w:type="dxa"/>
              <w:right w:w="0" w:type="dxa"/>
            </w:tcMar>
            <w:vAlign w:val="center"/>
          </w:tcPr>
          <w:p w14:paraId="60159551"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370E1B58" w14:textId="77777777" w:rsidR="003F45C4" w:rsidRDefault="003F45C4">
            <w:pPr>
              <w:spacing w:before="100" w:after="100"/>
              <w:ind w:left="100" w:right="100"/>
              <w:jc w:val="right"/>
            </w:pPr>
          </w:p>
        </w:tc>
      </w:tr>
      <w:tr w:rsidR="003F45C4" w14:paraId="22DDCDA3"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8446288"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284BB06"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90790D4"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024BB89C" w14:textId="77777777" w:rsidR="003F45C4" w:rsidRDefault="00DF7A63">
            <w:pPr>
              <w:spacing w:before="100" w:after="100"/>
              <w:ind w:left="100" w:right="100"/>
              <w:jc w:val="right"/>
            </w:pPr>
            <w:r>
              <w:rPr>
                <w:rFonts w:ascii="Arial" w:eastAsia="Arial" w:hAnsi="Arial" w:cs="Arial"/>
                <w:color w:val="000000"/>
                <w:sz w:val="22"/>
                <w:szCs w:val="22"/>
              </w:rPr>
              <w:t>1,992.34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DF5F6DD" w14:textId="77777777" w:rsidR="003F45C4" w:rsidRDefault="00DF7A63">
            <w:pPr>
              <w:spacing w:before="100" w:after="100"/>
              <w:ind w:left="100" w:right="100"/>
              <w:jc w:val="right"/>
            </w:pPr>
            <w:r>
              <w:rPr>
                <w:rFonts w:ascii="Arial" w:eastAsia="Arial" w:hAnsi="Arial" w:cs="Arial"/>
                <w:color w:val="000000"/>
                <w:sz w:val="22"/>
                <w:szCs w:val="22"/>
              </w:rPr>
              <w:t>810.05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00C4CFC"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02F24215" w14:textId="77777777" w:rsidR="003F45C4" w:rsidRDefault="003F45C4">
            <w:pPr>
              <w:spacing w:before="100" w:after="100"/>
              <w:ind w:left="100" w:right="100"/>
              <w:jc w:val="right"/>
            </w:pPr>
          </w:p>
        </w:tc>
      </w:tr>
    </w:tbl>
    <w:p w14:paraId="3226ADED" w14:textId="77777777" w:rsidR="003F45C4" w:rsidRDefault="00DF7A63">
      <w:pPr>
        <w:pStyle w:val="CaptionedFigure"/>
      </w:pPr>
      <w:r>
        <w:rPr>
          <w:noProof/>
        </w:rPr>
        <w:lastRenderedPageBreak/>
        <w:drawing>
          <wp:inline distT="0" distB="0" distL="0" distR="0" wp14:anchorId="1CC467EF" wp14:editId="35D40182">
            <wp:extent cx="4620126" cy="3696101"/>
            <wp:effectExtent l="0" t="0" r="0" b="0"/>
            <wp:docPr id="24" name="Picture" descr="Figure 2. Proportion of fixed gear sablefish catch caught in pots in the GOA, the BSAI, and both combined"/>
            <wp:cNvGraphicFramePr/>
            <a:graphic xmlns:a="http://schemas.openxmlformats.org/drawingml/2006/main">
              <a:graphicData uri="http://schemas.openxmlformats.org/drawingml/2006/picture">
                <pic:pic xmlns:pic="http://schemas.openxmlformats.org/drawingml/2006/picture">
                  <pic:nvPicPr>
                    <pic:cNvPr id="25" name="Picture" descr="sablefish_obs_coverage_draf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0EB2110" w14:textId="40B302F5" w:rsidR="003F45C4" w:rsidRPr="002E46EB" w:rsidRDefault="00DF7A63">
      <w:pPr>
        <w:pStyle w:val="ImageCaption"/>
      </w:pPr>
      <w:r w:rsidRPr="002E46EB">
        <w:t xml:space="preserve">Figure 2. Proportion of fixed gear sablefish catch </w:t>
      </w:r>
      <w:del w:id="28" w:author="Cara.Rodgveller" w:date="2023-06-28T15:05:00Z">
        <w:r w:rsidRPr="002E46EB" w:rsidDel="00E76EB2">
          <w:delText xml:space="preserve">caught </w:delText>
        </w:r>
      </w:del>
      <w:r w:rsidRPr="002E46EB">
        <w:t>in pots in the G</w:t>
      </w:r>
      <w:ins w:id="29" w:author="Cara.Rodgveller" w:date="2023-06-28T15:07:00Z">
        <w:r w:rsidR="00850F59" w:rsidRPr="002E46EB">
          <w:t>ulf of Alaska</w:t>
        </w:r>
      </w:ins>
      <w:del w:id="30" w:author="Cara.Rodgveller" w:date="2023-06-28T15:07:00Z">
        <w:r w:rsidRPr="002E46EB" w:rsidDel="00850F59">
          <w:delText>OA</w:delText>
        </w:r>
      </w:del>
      <w:r w:rsidRPr="002E46EB">
        <w:t xml:space="preserve">, the </w:t>
      </w:r>
      <w:ins w:id="31" w:author="Cara.Rodgveller" w:date="2023-06-28T15:07:00Z">
        <w:r w:rsidR="00850F59" w:rsidRPr="002E46EB">
          <w:t>Bering Sea and Aleutian Islands</w:t>
        </w:r>
      </w:ins>
      <w:del w:id="32" w:author="Cara.Rodgveller" w:date="2023-06-28T15:07:00Z">
        <w:r w:rsidRPr="002E46EB" w:rsidDel="00850F59">
          <w:delText>BSAI</w:delText>
        </w:r>
      </w:del>
      <w:r w:rsidRPr="002E46EB">
        <w:t xml:space="preserve">, and both </w:t>
      </w:r>
      <w:commentRangeStart w:id="33"/>
      <w:commentRangeStart w:id="34"/>
      <w:r w:rsidRPr="002E46EB">
        <w:t>combined</w:t>
      </w:r>
      <w:commentRangeEnd w:id="33"/>
      <w:r w:rsidRPr="00FA624D">
        <w:rPr>
          <w:rStyle w:val="CommentReference"/>
          <w:i w:val="0"/>
        </w:rPr>
        <w:commentReference w:id="33"/>
      </w:r>
      <w:commentRangeEnd w:id="34"/>
      <w:r w:rsidR="000F620C">
        <w:rPr>
          <w:rStyle w:val="CommentReference"/>
          <w:i w:val="0"/>
        </w:rPr>
        <w:commentReference w:id="34"/>
      </w:r>
      <w:ins w:id="35" w:author="Cara.Rodgveller" w:date="2023-06-28T15:05:00Z">
        <w:r w:rsidR="00E76EB2" w:rsidRPr="002E46EB">
          <w:t>.</w:t>
        </w:r>
      </w:ins>
    </w:p>
    <w:p w14:paraId="27600CA0" w14:textId="77777777" w:rsidR="003F45C4" w:rsidRDefault="00DF7A63">
      <w:pPr>
        <w:pStyle w:val="CaptionedFigure"/>
      </w:pPr>
      <w:r>
        <w:rPr>
          <w:noProof/>
        </w:rPr>
        <w:lastRenderedPageBreak/>
        <w:drawing>
          <wp:inline distT="0" distB="0" distL="0" distR="0" wp14:anchorId="214AAF38" wp14:editId="4930CCC3">
            <wp:extent cx="4620126" cy="6930189"/>
            <wp:effectExtent l="0" t="0" r="0" b="0"/>
            <wp:docPr id="27" name="Picture" descr="Figure 3. sablefish catch in each observer coverage category in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8" name="Picture" descr="sablefish_obs_coverage_draft_files/figure-docx/unnamed-chunk-8-1.png"/>
                    <pic:cNvPicPr>
                      <a:picLocks noChangeAspect="1" noChangeArrowheads="1"/>
                    </pic:cNvPicPr>
                  </pic:nvPicPr>
                  <pic:blipFill>
                    <a:blip r:embed="rId13"/>
                    <a:stretch>
                      <a:fillRect/>
                    </a:stretch>
                  </pic:blipFill>
                  <pic:spPr bwMode="auto">
                    <a:xfrm>
                      <a:off x="0" y="0"/>
                      <a:ext cx="4620126" cy="6930189"/>
                    </a:xfrm>
                    <a:prstGeom prst="rect">
                      <a:avLst/>
                    </a:prstGeom>
                    <a:noFill/>
                    <a:ln w="9525">
                      <a:noFill/>
                      <a:headEnd/>
                      <a:tailEnd/>
                    </a:ln>
                  </pic:spPr>
                </pic:pic>
              </a:graphicData>
            </a:graphic>
          </wp:inline>
        </w:drawing>
      </w:r>
    </w:p>
    <w:p w14:paraId="2AD1173D" w14:textId="77777777" w:rsidR="003F45C4" w:rsidRDefault="00DF7A63">
      <w:pPr>
        <w:pStyle w:val="ImageCaption"/>
      </w:pPr>
      <w:r>
        <w:t xml:space="preserve">Figure 3. </w:t>
      </w:r>
      <w:commentRangeStart w:id="36"/>
      <w:commentRangeStart w:id="37"/>
      <w:r>
        <w:t xml:space="preserve">sablefish </w:t>
      </w:r>
      <w:commentRangeEnd w:id="36"/>
      <w:r w:rsidR="005471DE">
        <w:rPr>
          <w:rStyle w:val="CommentReference"/>
          <w:i w:val="0"/>
        </w:rPr>
        <w:commentReference w:id="36"/>
      </w:r>
      <w:commentRangeEnd w:id="37"/>
      <w:r w:rsidR="002A400A">
        <w:rPr>
          <w:rStyle w:val="CommentReference"/>
          <w:i w:val="0"/>
        </w:rPr>
        <w:commentReference w:id="37"/>
      </w:r>
      <w:r>
        <w:t xml:space="preserve">catch in each observer coverage category in </w:t>
      </w:r>
      <w:commentRangeStart w:id="38"/>
      <w:commentRangeStart w:id="39"/>
      <w:r>
        <w:t>ODDS</w:t>
      </w:r>
      <w:commentRangeEnd w:id="38"/>
      <w:r w:rsidR="00783639">
        <w:rPr>
          <w:rStyle w:val="CommentReference"/>
          <w:i w:val="0"/>
        </w:rPr>
        <w:commentReference w:id="38"/>
      </w:r>
      <w:commentRangeEnd w:id="39"/>
      <w:r w:rsidR="004913D9">
        <w:rPr>
          <w:rStyle w:val="CommentReference"/>
          <w:i w:val="0"/>
        </w:rPr>
        <w:commentReference w:id="39"/>
      </w:r>
      <w:r>
        <w:t>,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14:paraId="32755315" w14:textId="77777777" w:rsidR="003F45C4" w:rsidRDefault="00DF7A63">
      <w:pPr>
        <w:pStyle w:val="CaptionedFigure"/>
      </w:pPr>
      <w:r>
        <w:rPr>
          <w:noProof/>
        </w:rPr>
        <w:lastRenderedPageBreak/>
        <w:drawing>
          <wp:inline distT="0" distB="0" distL="0" distR="0" wp14:anchorId="702C3160" wp14:editId="6A6F163A">
            <wp:extent cx="4620126" cy="3696101"/>
            <wp:effectExtent l="0" t="0" r="0" b="0"/>
            <wp:docPr id="30" name="Picture"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1" name="Picture" descr="sablefish_obs_coverage_draf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A0110E3" w14:textId="013EF084" w:rsidR="003F45C4" w:rsidRDefault="00DF7A63">
      <w:pPr>
        <w:pStyle w:val="ImageCaption"/>
      </w:pPr>
      <w:r>
        <w:t xml:space="preserve">Figure 4. </w:t>
      </w:r>
      <w:commentRangeStart w:id="40"/>
      <w:commentRangeStart w:id="41"/>
      <w:commentRangeStart w:id="42"/>
      <w:r>
        <w:t>sablefi</w:t>
      </w:r>
      <w:commentRangeEnd w:id="40"/>
      <w:r w:rsidR="008E0230">
        <w:rPr>
          <w:rStyle w:val="CommentReference"/>
          <w:i w:val="0"/>
        </w:rPr>
        <w:commentReference w:id="40"/>
      </w:r>
      <w:commentRangeEnd w:id="41"/>
      <w:r w:rsidR="000F620C">
        <w:rPr>
          <w:rStyle w:val="CommentReference"/>
          <w:i w:val="0"/>
        </w:rPr>
        <w:commentReference w:id="41"/>
      </w:r>
      <w:commentRangeEnd w:id="42"/>
      <w:r w:rsidR="00311EB6">
        <w:rPr>
          <w:rStyle w:val="CommentReference"/>
          <w:i w:val="0"/>
        </w:rPr>
        <w:commentReference w:id="42"/>
      </w:r>
      <w:r>
        <w:t xml:space="preserve">sh catch by gear type either observed by electronic monitoring (EM), observers, or no coverage. Biological samples were not taken whenever an observer was present. </w:t>
      </w:r>
      <w:bookmarkStart w:id="43" w:name="_Hlk138855838"/>
      <w:r>
        <w:t>Gear types include pelagic trawl (PTR), non-pelagic trawl (NPT), Pot (POT), or Hook and Line (HAL). Areas include the Aleutian Islands (AI), Bering Sea (BS), Western Gulf of Alaska (WGOA), Central Gulf of Alaska (CGOA), West Yakutat (WY), and East Yakutat (EY)</w:t>
      </w:r>
      <w:r w:rsidR="00DB152D">
        <w:tab/>
      </w:r>
      <w:r>
        <w:t>.</w:t>
      </w:r>
      <w:bookmarkEnd w:id="43"/>
    </w:p>
    <w:p w14:paraId="75F1C082" w14:textId="77777777" w:rsidR="003F45C4" w:rsidRDefault="00DF7A63">
      <w:pPr>
        <w:pStyle w:val="CaptionedFigure"/>
      </w:pPr>
      <w:r>
        <w:rPr>
          <w:noProof/>
        </w:rPr>
        <w:lastRenderedPageBreak/>
        <w:drawing>
          <wp:inline distT="0" distB="0" distL="0" distR="0" wp14:anchorId="42B48DB4" wp14:editId="23AD1C0B">
            <wp:extent cx="4620126" cy="6930189"/>
            <wp:effectExtent l="0" t="0" r="0" b="0"/>
            <wp:docPr id="33" name="Picture"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4" name="Picture" descr="sablefish_obs_coverage_draft_files/figure-docx/unnamed-chunk-11-1.png"/>
                    <pic:cNvPicPr>
                      <a:picLocks noChangeAspect="1" noChangeArrowheads="1"/>
                    </pic:cNvPicPr>
                  </pic:nvPicPr>
                  <pic:blipFill>
                    <a:blip r:embed="rId15"/>
                    <a:stretch>
                      <a:fillRect/>
                    </a:stretch>
                  </pic:blipFill>
                  <pic:spPr bwMode="auto">
                    <a:xfrm>
                      <a:off x="0" y="0"/>
                      <a:ext cx="4620126" cy="6930189"/>
                    </a:xfrm>
                    <a:prstGeom prst="rect">
                      <a:avLst/>
                    </a:prstGeom>
                    <a:noFill/>
                    <a:ln w="9525">
                      <a:noFill/>
                      <a:headEnd/>
                      <a:tailEnd/>
                    </a:ln>
                  </pic:spPr>
                </pic:pic>
              </a:graphicData>
            </a:graphic>
          </wp:inline>
        </w:drawing>
      </w:r>
    </w:p>
    <w:p w14:paraId="56733895" w14:textId="4820E09F" w:rsidR="003F45C4" w:rsidRDefault="00DF7A63">
      <w:pPr>
        <w:pStyle w:val="ImageCaption"/>
      </w:pPr>
      <w:commentRangeStart w:id="44"/>
      <w:r>
        <w:t>Fig</w:t>
      </w:r>
      <w:commentRangeEnd w:id="44"/>
      <w:r w:rsidR="009925A1">
        <w:rPr>
          <w:rStyle w:val="CommentReference"/>
          <w:i w:val="0"/>
        </w:rPr>
        <w:commentReference w:id="44"/>
      </w:r>
      <w:r>
        <w:t xml:space="preserve">ure 5. The </w:t>
      </w:r>
      <w:ins w:id="45" w:author="Cara.Rodgveller" w:date="2023-06-28T15:43:00Z">
        <w:r w:rsidR="00E73FB8">
          <w:t xml:space="preserve">number of lengths measured </w:t>
        </w:r>
      </w:ins>
      <w:ins w:id="46" w:author="Cara.Rodgveller" w:date="2023-06-28T15:44:00Z">
        <w:r w:rsidR="00E73FB8">
          <w:t xml:space="preserve">by observers </w:t>
        </w:r>
      </w:ins>
      <w:del w:id="47" w:author="Cara.Rodgveller" w:date="2023-06-28T15:43:00Z">
        <w:r w:rsidDel="00E73FB8">
          <w:delText xml:space="preserve">total </w:delText>
        </w:r>
      </w:del>
      <w:r>
        <w:t xml:space="preserve">and </w:t>
      </w:r>
      <w:ins w:id="48" w:author="Cara.Rodgveller" w:date="2023-06-28T15:44:00Z">
        <w:r w:rsidR="00E73FB8">
          <w:t xml:space="preserve">the </w:t>
        </w:r>
      </w:ins>
      <w:r>
        <w:t xml:space="preserve">proportion of sablefish lengths </w:t>
      </w:r>
      <w:ins w:id="49" w:author="Cara.Rodgveller" w:date="2023-06-28T15:44:00Z">
        <w:r w:rsidR="00E73FB8">
          <w:t xml:space="preserve">by gear </w:t>
        </w:r>
      </w:ins>
      <w:del w:id="50" w:author="Cara.Rodgveller" w:date="2023-06-28T15:45:00Z">
        <w:r w:rsidDel="00E73FB8">
          <w:delText xml:space="preserve">collected by observers by gear </w:delText>
        </w:r>
      </w:del>
      <w:r>
        <w:t>and area. Gear types include pelagic trawl (PTR), non-pelagic trawl (NPT), Pot (POT), or Hook and Line (HAL). Areas include the Aleutian Islands (AI), Bering Sea (BS), Western Gulf of Alaska (WGOA), Central Gulf of Alaska (CGOA), West Yakutat (WY), and East Yakutat (EY).</w:t>
      </w:r>
    </w:p>
    <w:p w14:paraId="1D4E81A0" w14:textId="77777777" w:rsidR="003F45C4" w:rsidRDefault="00DF7A63">
      <w:pPr>
        <w:pStyle w:val="TableCaption"/>
      </w:pPr>
      <w:r>
        <w:rPr>
          <w:b/>
        </w:rPr>
        <w:lastRenderedPageBreak/>
        <w:t xml:space="preserve">Table </w:t>
      </w:r>
      <w:r>
        <w:rPr>
          <w:b/>
        </w:rPr>
        <w:fldChar w:fldCharType="begin"/>
      </w:r>
      <w:r>
        <w:rPr>
          <w:b/>
        </w:rPr>
        <w:instrText>SEQ tab \* Arabic</w:instrText>
      </w:r>
      <w:r>
        <w:rPr>
          <w:b/>
        </w:rPr>
        <w:fldChar w:fldCharType="end"/>
      </w:r>
      <w:r>
        <w:t xml:space="preserve">: sablefish lengths measured by year, area, and </w:t>
      </w:r>
      <w:commentRangeStart w:id="51"/>
      <w:commentRangeStart w:id="52"/>
      <w:r>
        <w:t>gear</w:t>
      </w:r>
      <w:commentRangeEnd w:id="51"/>
      <w:r w:rsidR="006110BA">
        <w:rPr>
          <w:rStyle w:val="CommentReference"/>
          <w:i w:val="0"/>
        </w:rPr>
        <w:commentReference w:id="51"/>
      </w:r>
      <w:commentRangeEnd w:id="52"/>
      <w:r w:rsidR="0093453F">
        <w:rPr>
          <w:rStyle w:val="CommentReference"/>
          <w:i w:val="0"/>
        </w:rPr>
        <w:commentReference w:id="52"/>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3F45C4" w14:paraId="2F2B8536"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CF9444" w14:textId="77777777" w:rsidR="003F45C4" w:rsidRDefault="00DF7A63">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77D6F0"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7D6DB0"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E5AAC4"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4F306"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7C1482" w14:textId="77777777" w:rsidR="003F45C4" w:rsidRDefault="00DF7A63">
            <w:pPr>
              <w:spacing w:before="100" w:after="100"/>
              <w:ind w:left="100" w:right="100"/>
              <w:jc w:val="right"/>
            </w:pPr>
            <w:r>
              <w:rPr>
                <w:rFonts w:ascii="Arial" w:eastAsia="Arial" w:hAnsi="Arial" w:cs="Arial"/>
                <w:color w:val="000000"/>
                <w:sz w:val="22"/>
                <w:szCs w:val="22"/>
              </w:rPr>
              <w:t>PTR</w:t>
            </w:r>
          </w:p>
        </w:tc>
      </w:tr>
      <w:tr w:rsidR="003F45C4" w14:paraId="3E524A75" w14:textId="77777777" w:rsidTr="003F45C4">
        <w:trPr>
          <w:cantSplit/>
          <w:jc w:val="center"/>
        </w:trPr>
        <w:tc>
          <w:tcPr>
            <w:tcW w:w="1080" w:type="dxa"/>
            <w:shd w:val="clear" w:color="auto" w:fill="FFFFFF"/>
            <w:tcMar>
              <w:top w:w="0" w:type="dxa"/>
              <w:left w:w="0" w:type="dxa"/>
              <w:bottom w:w="0" w:type="dxa"/>
              <w:right w:w="0" w:type="dxa"/>
            </w:tcMar>
            <w:vAlign w:val="center"/>
          </w:tcPr>
          <w:p w14:paraId="33A2351F"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0DCAB31"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CA07B33" w14:textId="77777777" w:rsidR="003F45C4" w:rsidRDefault="00DF7A6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13A32BDF" w14:textId="77777777" w:rsidR="003F45C4" w:rsidRDefault="00DF7A63">
            <w:pPr>
              <w:spacing w:before="100" w:after="100"/>
              <w:ind w:left="100" w:right="100"/>
              <w:jc w:val="right"/>
            </w:pPr>
            <w:r>
              <w:rPr>
                <w:rFonts w:ascii="Arial" w:eastAsia="Arial" w:hAnsi="Arial" w:cs="Arial"/>
                <w:color w:val="000000"/>
                <w:sz w:val="22"/>
                <w:szCs w:val="22"/>
              </w:rPr>
              <w:t>4,152</w:t>
            </w:r>
          </w:p>
        </w:tc>
        <w:tc>
          <w:tcPr>
            <w:tcW w:w="1080" w:type="dxa"/>
            <w:shd w:val="clear" w:color="auto" w:fill="FFFFFF"/>
            <w:tcMar>
              <w:top w:w="0" w:type="dxa"/>
              <w:left w:w="0" w:type="dxa"/>
              <w:bottom w:w="0" w:type="dxa"/>
              <w:right w:w="0" w:type="dxa"/>
            </w:tcMar>
            <w:vAlign w:val="center"/>
          </w:tcPr>
          <w:p w14:paraId="75D6C36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134BDD" w14:textId="77777777" w:rsidR="003F45C4" w:rsidRDefault="003F45C4">
            <w:pPr>
              <w:spacing w:before="100" w:after="100"/>
              <w:ind w:left="100" w:right="100"/>
              <w:jc w:val="right"/>
            </w:pPr>
          </w:p>
        </w:tc>
      </w:tr>
      <w:tr w:rsidR="003F45C4" w14:paraId="321EB090" w14:textId="77777777" w:rsidTr="003F45C4">
        <w:trPr>
          <w:cantSplit/>
          <w:jc w:val="center"/>
        </w:trPr>
        <w:tc>
          <w:tcPr>
            <w:tcW w:w="1080" w:type="dxa"/>
            <w:shd w:val="clear" w:color="auto" w:fill="FFFFFF"/>
            <w:tcMar>
              <w:top w:w="0" w:type="dxa"/>
              <w:left w:w="0" w:type="dxa"/>
              <w:bottom w:w="0" w:type="dxa"/>
              <w:right w:w="0" w:type="dxa"/>
            </w:tcMar>
            <w:vAlign w:val="center"/>
          </w:tcPr>
          <w:p w14:paraId="75FF36EE"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AEB2CC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B22239E" w14:textId="77777777" w:rsidR="003F45C4" w:rsidRDefault="00DF7A63">
            <w:pPr>
              <w:spacing w:before="100" w:after="100"/>
              <w:ind w:left="100" w:right="100"/>
              <w:jc w:val="right"/>
            </w:pPr>
            <w:r>
              <w:rPr>
                <w:rFonts w:ascii="Arial" w:eastAsia="Arial" w:hAnsi="Arial" w:cs="Arial"/>
                <w:color w:val="000000"/>
                <w:sz w:val="22"/>
                <w:szCs w:val="22"/>
              </w:rPr>
              <w:t>142</w:t>
            </w:r>
          </w:p>
        </w:tc>
        <w:tc>
          <w:tcPr>
            <w:tcW w:w="1080" w:type="dxa"/>
            <w:shd w:val="clear" w:color="auto" w:fill="FFFFFF"/>
            <w:tcMar>
              <w:top w:w="0" w:type="dxa"/>
              <w:left w:w="0" w:type="dxa"/>
              <w:bottom w:w="0" w:type="dxa"/>
              <w:right w:w="0" w:type="dxa"/>
            </w:tcMar>
            <w:vAlign w:val="center"/>
          </w:tcPr>
          <w:p w14:paraId="37BD1CE5" w14:textId="77777777" w:rsidR="003F45C4" w:rsidRDefault="00DF7A63">
            <w:pPr>
              <w:spacing w:before="100" w:after="100"/>
              <w:ind w:left="100" w:right="100"/>
              <w:jc w:val="right"/>
            </w:pPr>
            <w:r>
              <w:rPr>
                <w:rFonts w:ascii="Arial" w:eastAsia="Arial" w:hAnsi="Arial" w:cs="Arial"/>
                <w:color w:val="000000"/>
                <w:sz w:val="22"/>
                <w:szCs w:val="22"/>
              </w:rPr>
              <w:t>257</w:t>
            </w:r>
          </w:p>
        </w:tc>
        <w:tc>
          <w:tcPr>
            <w:tcW w:w="1080" w:type="dxa"/>
            <w:shd w:val="clear" w:color="auto" w:fill="FFFFFF"/>
            <w:tcMar>
              <w:top w:w="0" w:type="dxa"/>
              <w:left w:w="0" w:type="dxa"/>
              <w:bottom w:w="0" w:type="dxa"/>
              <w:right w:w="0" w:type="dxa"/>
            </w:tcMar>
            <w:vAlign w:val="center"/>
          </w:tcPr>
          <w:p w14:paraId="6D0A5561" w14:textId="77777777" w:rsidR="003F45C4" w:rsidRDefault="00DF7A63">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407A626C" w14:textId="77777777" w:rsidR="003F45C4" w:rsidRDefault="003F45C4">
            <w:pPr>
              <w:spacing w:before="100" w:after="100"/>
              <w:ind w:left="100" w:right="100"/>
              <w:jc w:val="right"/>
            </w:pPr>
          </w:p>
        </w:tc>
      </w:tr>
      <w:tr w:rsidR="003F45C4" w14:paraId="464C011F" w14:textId="77777777" w:rsidTr="003F45C4">
        <w:trPr>
          <w:cantSplit/>
          <w:jc w:val="center"/>
        </w:trPr>
        <w:tc>
          <w:tcPr>
            <w:tcW w:w="1080" w:type="dxa"/>
            <w:shd w:val="clear" w:color="auto" w:fill="FFFFFF"/>
            <w:tcMar>
              <w:top w:w="0" w:type="dxa"/>
              <w:left w:w="0" w:type="dxa"/>
              <w:bottom w:w="0" w:type="dxa"/>
              <w:right w:w="0" w:type="dxa"/>
            </w:tcMar>
            <w:vAlign w:val="center"/>
          </w:tcPr>
          <w:p w14:paraId="5E684A4B"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1F7121C"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E7EA778" w14:textId="77777777" w:rsidR="003F45C4" w:rsidRDefault="00DF7A63">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3BEB84A1" w14:textId="77777777" w:rsidR="003F45C4" w:rsidRDefault="00DF7A63">
            <w:pPr>
              <w:spacing w:before="100" w:after="100"/>
              <w:ind w:left="100" w:right="100"/>
              <w:jc w:val="right"/>
            </w:pPr>
            <w:r>
              <w:rPr>
                <w:rFonts w:ascii="Arial" w:eastAsia="Arial" w:hAnsi="Arial" w:cs="Arial"/>
                <w:color w:val="000000"/>
                <w:sz w:val="22"/>
                <w:szCs w:val="22"/>
              </w:rPr>
              <w:t>3,653</w:t>
            </w:r>
          </w:p>
        </w:tc>
        <w:tc>
          <w:tcPr>
            <w:tcW w:w="1080" w:type="dxa"/>
            <w:shd w:val="clear" w:color="auto" w:fill="FFFFFF"/>
            <w:tcMar>
              <w:top w:w="0" w:type="dxa"/>
              <w:left w:w="0" w:type="dxa"/>
              <w:bottom w:w="0" w:type="dxa"/>
              <w:right w:w="0" w:type="dxa"/>
            </w:tcMar>
            <w:vAlign w:val="center"/>
          </w:tcPr>
          <w:p w14:paraId="554BECC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CC680E7" w14:textId="77777777" w:rsidR="003F45C4" w:rsidRDefault="003F45C4">
            <w:pPr>
              <w:spacing w:before="100" w:after="100"/>
              <w:ind w:left="100" w:right="100"/>
              <w:jc w:val="right"/>
            </w:pPr>
          </w:p>
        </w:tc>
      </w:tr>
      <w:tr w:rsidR="003F45C4" w14:paraId="1316503B" w14:textId="77777777" w:rsidTr="003F45C4">
        <w:trPr>
          <w:cantSplit/>
          <w:jc w:val="center"/>
        </w:trPr>
        <w:tc>
          <w:tcPr>
            <w:tcW w:w="1080" w:type="dxa"/>
            <w:shd w:val="clear" w:color="auto" w:fill="FFFFFF"/>
            <w:tcMar>
              <w:top w:w="0" w:type="dxa"/>
              <w:left w:w="0" w:type="dxa"/>
              <w:bottom w:w="0" w:type="dxa"/>
              <w:right w:w="0" w:type="dxa"/>
            </w:tcMar>
            <w:vAlign w:val="center"/>
          </w:tcPr>
          <w:p w14:paraId="6CD3EEFB"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9840288"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861CBE2" w14:textId="77777777" w:rsidR="003F45C4" w:rsidRDefault="00DF7A63">
            <w:pPr>
              <w:spacing w:before="100" w:after="100"/>
              <w:ind w:left="100" w:right="100"/>
              <w:jc w:val="right"/>
            </w:pPr>
            <w:r>
              <w:rPr>
                <w:rFonts w:ascii="Arial" w:eastAsia="Arial" w:hAnsi="Arial" w:cs="Arial"/>
                <w:color w:val="000000"/>
                <w:sz w:val="22"/>
                <w:szCs w:val="22"/>
              </w:rPr>
              <w:t>2,696</w:t>
            </w:r>
          </w:p>
        </w:tc>
        <w:tc>
          <w:tcPr>
            <w:tcW w:w="1080" w:type="dxa"/>
            <w:shd w:val="clear" w:color="auto" w:fill="FFFFFF"/>
            <w:tcMar>
              <w:top w:w="0" w:type="dxa"/>
              <w:left w:w="0" w:type="dxa"/>
              <w:bottom w:w="0" w:type="dxa"/>
              <w:right w:w="0" w:type="dxa"/>
            </w:tcMar>
            <w:vAlign w:val="center"/>
          </w:tcPr>
          <w:p w14:paraId="5AD78AF2" w14:textId="77777777" w:rsidR="003F45C4" w:rsidRDefault="00DF7A63">
            <w:pPr>
              <w:spacing w:before="100" w:after="100"/>
              <w:ind w:left="100" w:right="100"/>
              <w:jc w:val="right"/>
            </w:pPr>
            <w:r>
              <w:rPr>
                <w:rFonts w:ascii="Arial" w:eastAsia="Arial" w:hAnsi="Arial" w:cs="Arial"/>
                <w:color w:val="000000"/>
                <w:sz w:val="22"/>
                <w:szCs w:val="22"/>
              </w:rPr>
              <w:t>5,787</w:t>
            </w:r>
          </w:p>
        </w:tc>
        <w:tc>
          <w:tcPr>
            <w:tcW w:w="1080" w:type="dxa"/>
            <w:shd w:val="clear" w:color="auto" w:fill="FFFFFF"/>
            <w:tcMar>
              <w:top w:w="0" w:type="dxa"/>
              <w:left w:w="0" w:type="dxa"/>
              <w:bottom w:w="0" w:type="dxa"/>
              <w:right w:w="0" w:type="dxa"/>
            </w:tcMar>
            <w:vAlign w:val="center"/>
          </w:tcPr>
          <w:p w14:paraId="19FA4AD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2160DA5" w14:textId="77777777" w:rsidR="003F45C4" w:rsidRDefault="003F45C4">
            <w:pPr>
              <w:spacing w:before="100" w:after="100"/>
              <w:ind w:left="100" w:right="100"/>
              <w:jc w:val="right"/>
            </w:pPr>
          </w:p>
        </w:tc>
      </w:tr>
      <w:tr w:rsidR="003F45C4" w14:paraId="35474447" w14:textId="77777777" w:rsidTr="003F45C4">
        <w:trPr>
          <w:cantSplit/>
          <w:jc w:val="center"/>
        </w:trPr>
        <w:tc>
          <w:tcPr>
            <w:tcW w:w="1080" w:type="dxa"/>
            <w:shd w:val="clear" w:color="auto" w:fill="FFFFFF"/>
            <w:tcMar>
              <w:top w:w="0" w:type="dxa"/>
              <w:left w:w="0" w:type="dxa"/>
              <w:bottom w:w="0" w:type="dxa"/>
              <w:right w:w="0" w:type="dxa"/>
            </w:tcMar>
            <w:vAlign w:val="center"/>
          </w:tcPr>
          <w:p w14:paraId="5A10A061"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AE584E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22764D5" w14:textId="77777777" w:rsidR="003F45C4" w:rsidRDefault="00DF7A63">
            <w:pPr>
              <w:spacing w:before="100" w:after="100"/>
              <w:ind w:left="100" w:right="100"/>
              <w:jc w:val="right"/>
            </w:pPr>
            <w:r>
              <w:rPr>
                <w:rFonts w:ascii="Arial" w:eastAsia="Arial" w:hAnsi="Arial" w:cs="Arial"/>
                <w:color w:val="000000"/>
                <w:sz w:val="22"/>
                <w:szCs w:val="22"/>
              </w:rPr>
              <w:t>82</w:t>
            </w:r>
          </w:p>
        </w:tc>
        <w:tc>
          <w:tcPr>
            <w:tcW w:w="1080" w:type="dxa"/>
            <w:shd w:val="clear" w:color="auto" w:fill="FFFFFF"/>
            <w:tcMar>
              <w:top w:w="0" w:type="dxa"/>
              <w:left w:w="0" w:type="dxa"/>
              <w:bottom w:w="0" w:type="dxa"/>
              <w:right w:w="0" w:type="dxa"/>
            </w:tcMar>
            <w:vAlign w:val="center"/>
          </w:tcPr>
          <w:p w14:paraId="1C5428F5" w14:textId="77777777" w:rsidR="003F45C4" w:rsidRDefault="00DF7A63">
            <w:pPr>
              <w:spacing w:before="100" w:after="100"/>
              <w:ind w:left="100" w:right="100"/>
              <w:jc w:val="right"/>
            </w:pPr>
            <w:r>
              <w:rPr>
                <w:rFonts w:ascii="Arial" w:eastAsia="Arial" w:hAnsi="Arial" w:cs="Arial"/>
                <w:color w:val="000000"/>
                <w:sz w:val="22"/>
                <w:szCs w:val="22"/>
              </w:rPr>
              <w:t>1,513</w:t>
            </w:r>
          </w:p>
        </w:tc>
        <w:tc>
          <w:tcPr>
            <w:tcW w:w="1080" w:type="dxa"/>
            <w:shd w:val="clear" w:color="auto" w:fill="FFFFFF"/>
            <w:tcMar>
              <w:top w:w="0" w:type="dxa"/>
              <w:left w:w="0" w:type="dxa"/>
              <w:bottom w:w="0" w:type="dxa"/>
              <w:right w:w="0" w:type="dxa"/>
            </w:tcMar>
            <w:vAlign w:val="center"/>
          </w:tcPr>
          <w:p w14:paraId="63B3EFD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058EE3" w14:textId="77777777" w:rsidR="003F45C4" w:rsidRDefault="003F45C4">
            <w:pPr>
              <w:spacing w:before="100" w:after="100"/>
              <w:ind w:left="100" w:right="100"/>
              <w:jc w:val="right"/>
            </w:pPr>
          </w:p>
        </w:tc>
      </w:tr>
      <w:tr w:rsidR="003F45C4" w14:paraId="54FDA1E0" w14:textId="77777777" w:rsidTr="003F45C4">
        <w:trPr>
          <w:cantSplit/>
          <w:jc w:val="center"/>
        </w:trPr>
        <w:tc>
          <w:tcPr>
            <w:tcW w:w="1080" w:type="dxa"/>
            <w:shd w:val="clear" w:color="auto" w:fill="FFFFFF"/>
            <w:tcMar>
              <w:top w:w="0" w:type="dxa"/>
              <w:left w:w="0" w:type="dxa"/>
              <w:bottom w:w="0" w:type="dxa"/>
              <w:right w:w="0" w:type="dxa"/>
            </w:tcMar>
            <w:vAlign w:val="center"/>
          </w:tcPr>
          <w:p w14:paraId="0A1318E9"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9AF5034"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5A49F2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7A60DA" w14:textId="77777777" w:rsidR="003F45C4" w:rsidRDefault="00DF7A63">
            <w:pPr>
              <w:spacing w:before="100" w:after="100"/>
              <w:ind w:left="100" w:right="100"/>
              <w:jc w:val="right"/>
            </w:pPr>
            <w:r>
              <w:rPr>
                <w:rFonts w:ascii="Arial" w:eastAsia="Arial" w:hAnsi="Arial" w:cs="Arial"/>
                <w:color w:val="000000"/>
                <w:sz w:val="22"/>
                <w:szCs w:val="22"/>
              </w:rPr>
              <w:t>2,561</w:t>
            </w:r>
          </w:p>
        </w:tc>
        <w:tc>
          <w:tcPr>
            <w:tcW w:w="1080" w:type="dxa"/>
            <w:shd w:val="clear" w:color="auto" w:fill="FFFFFF"/>
            <w:tcMar>
              <w:top w:w="0" w:type="dxa"/>
              <w:left w:w="0" w:type="dxa"/>
              <w:bottom w:w="0" w:type="dxa"/>
              <w:right w:w="0" w:type="dxa"/>
            </w:tcMar>
            <w:vAlign w:val="center"/>
          </w:tcPr>
          <w:p w14:paraId="3CE2625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E36099" w14:textId="77777777" w:rsidR="003F45C4" w:rsidRDefault="003F45C4">
            <w:pPr>
              <w:spacing w:before="100" w:after="100"/>
              <w:ind w:left="100" w:right="100"/>
              <w:jc w:val="right"/>
            </w:pPr>
          </w:p>
        </w:tc>
      </w:tr>
      <w:tr w:rsidR="003F45C4" w14:paraId="6F7FA11A" w14:textId="77777777" w:rsidTr="003F45C4">
        <w:trPr>
          <w:cantSplit/>
          <w:jc w:val="center"/>
        </w:trPr>
        <w:tc>
          <w:tcPr>
            <w:tcW w:w="1080" w:type="dxa"/>
            <w:shd w:val="clear" w:color="auto" w:fill="FFFFFF"/>
            <w:tcMar>
              <w:top w:w="0" w:type="dxa"/>
              <w:left w:w="0" w:type="dxa"/>
              <w:bottom w:w="0" w:type="dxa"/>
              <w:right w:w="0" w:type="dxa"/>
            </w:tcMar>
            <w:vAlign w:val="center"/>
          </w:tcPr>
          <w:p w14:paraId="2137F57B"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AD120C2"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3E2B1B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AC830B6" w14:textId="77777777" w:rsidR="003F45C4" w:rsidRDefault="00DF7A63">
            <w:pPr>
              <w:spacing w:before="100" w:after="100"/>
              <w:ind w:left="100" w:right="100"/>
              <w:jc w:val="right"/>
            </w:pPr>
            <w:r>
              <w:rPr>
                <w:rFonts w:ascii="Arial" w:eastAsia="Arial" w:hAnsi="Arial" w:cs="Arial"/>
                <w:color w:val="000000"/>
                <w:sz w:val="22"/>
                <w:szCs w:val="22"/>
              </w:rPr>
              <w:t>4,879</w:t>
            </w:r>
          </w:p>
        </w:tc>
        <w:tc>
          <w:tcPr>
            <w:tcW w:w="1080" w:type="dxa"/>
            <w:shd w:val="clear" w:color="auto" w:fill="FFFFFF"/>
            <w:tcMar>
              <w:top w:w="0" w:type="dxa"/>
              <w:left w:w="0" w:type="dxa"/>
              <w:bottom w:w="0" w:type="dxa"/>
              <w:right w:w="0" w:type="dxa"/>
            </w:tcMar>
            <w:vAlign w:val="center"/>
          </w:tcPr>
          <w:p w14:paraId="1D01ACA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496A4B" w14:textId="77777777" w:rsidR="003F45C4" w:rsidRDefault="003F45C4">
            <w:pPr>
              <w:spacing w:before="100" w:after="100"/>
              <w:ind w:left="100" w:right="100"/>
              <w:jc w:val="right"/>
            </w:pPr>
          </w:p>
        </w:tc>
      </w:tr>
      <w:tr w:rsidR="003F45C4" w14:paraId="189ECFA2" w14:textId="77777777" w:rsidTr="003F45C4">
        <w:trPr>
          <w:cantSplit/>
          <w:jc w:val="center"/>
        </w:trPr>
        <w:tc>
          <w:tcPr>
            <w:tcW w:w="1080" w:type="dxa"/>
            <w:shd w:val="clear" w:color="auto" w:fill="FFFFFF"/>
            <w:tcMar>
              <w:top w:w="0" w:type="dxa"/>
              <w:left w:w="0" w:type="dxa"/>
              <w:bottom w:w="0" w:type="dxa"/>
              <w:right w:w="0" w:type="dxa"/>
            </w:tcMar>
            <w:vAlign w:val="center"/>
          </w:tcPr>
          <w:p w14:paraId="0E5444D4"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1E13F8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94ECE9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F589208" w14:textId="77777777" w:rsidR="003F45C4" w:rsidRDefault="00DF7A63">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33E71D91" w14:textId="77777777" w:rsidR="003F45C4" w:rsidRDefault="00DF7A63">
            <w:pPr>
              <w:spacing w:before="100" w:after="100"/>
              <w:ind w:left="100" w:right="100"/>
              <w:jc w:val="right"/>
            </w:pPr>
            <w:r>
              <w:rPr>
                <w:rFonts w:ascii="Arial" w:eastAsia="Arial" w:hAnsi="Arial" w:cs="Arial"/>
                <w:color w:val="000000"/>
                <w:sz w:val="22"/>
                <w:szCs w:val="22"/>
              </w:rPr>
              <w:t>308</w:t>
            </w:r>
          </w:p>
        </w:tc>
        <w:tc>
          <w:tcPr>
            <w:tcW w:w="1080" w:type="dxa"/>
            <w:shd w:val="clear" w:color="auto" w:fill="FFFFFF"/>
            <w:tcMar>
              <w:top w:w="0" w:type="dxa"/>
              <w:left w:w="0" w:type="dxa"/>
              <w:bottom w:w="0" w:type="dxa"/>
              <w:right w:w="0" w:type="dxa"/>
            </w:tcMar>
            <w:vAlign w:val="center"/>
          </w:tcPr>
          <w:p w14:paraId="44660371" w14:textId="77777777" w:rsidR="003F45C4" w:rsidRDefault="003F45C4">
            <w:pPr>
              <w:spacing w:before="100" w:after="100"/>
              <w:ind w:left="100" w:right="100"/>
              <w:jc w:val="right"/>
            </w:pPr>
          </w:p>
        </w:tc>
      </w:tr>
      <w:tr w:rsidR="003F45C4" w14:paraId="3F12A300" w14:textId="77777777" w:rsidTr="003F45C4">
        <w:trPr>
          <w:cantSplit/>
          <w:jc w:val="center"/>
        </w:trPr>
        <w:tc>
          <w:tcPr>
            <w:tcW w:w="1080" w:type="dxa"/>
            <w:shd w:val="clear" w:color="auto" w:fill="FFFFFF"/>
            <w:tcMar>
              <w:top w:w="0" w:type="dxa"/>
              <w:left w:w="0" w:type="dxa"/>
              <w:bottom w:w="0" w:type="dxa"/>
              <w:right w:w="0" w:type="dxa"/>
            </w:tcMar>
            <w:vAlign w:val="center"/>
          </w:tcPr>
          <w:p w14:paraId="1F903B91"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B49E89D"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6DBF0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4744D7" w14:textId="77777777" w:rsidR="003F45C4" w:rsidRDefault="00DF7A63">
            <w:pPr>
              <w:spacing w:before="100" w:after="100"/>
              <w:ind w:left="100" w:right="100"/>
              <w:jc w:val="right"/>
            </w:pPr>
            <w:r>
              <w:rPr>
                <w:rFonts w:ascii="Arial" w:eastAsia="Arial" w:hAnsi="Arial" w:cs="Arial"/>
                <w:color w:val="000000"/>
                <w:sz w:val="22"/>
                <w:szCs w:val="22"/>
              </w:rPr>
              <w:t>3,066</w:t>
            </w:r>
          </w:p>
        </w:tc>
        <w:tc>
          <w:tcPr>
            <w:tcW w:w="1080" w:type="dxa"/>
            <w:shd w:val="clear" w:color="auto" w:fill="FFFFFF"/>
            <w:tcMar>
              <w:top w:w="0" w:type="dxa"/>
              <w:left w:w="0" w:type="dxa"/>
              <w:bottom w:w="0" w:type="dxa"/>
              <w:right w:w="0" w:type="dxa"/>
            </w:tcMar>
            <w:vAlign w:val="center"/>
          </w:tcPr>
          <w:p w14:paraId="0728D44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63ADE2" w14:textId="77777777" w:rsidR="003F45C4" w:rsidRDefault="003F45C4">
            <w:pPr>
              <w:spacing w:before="100" w:after="100"/>
              <w:ind w:left="100" w:right="100"/>
              <w:jc w:val="right"/>
            </w:pPr>
          </w:p>
        </w:tc>
      </w:tr>
      <w:tr w:rsidR="003F45C4" w14:paraId="7C7251A5" w14:textId="77777777" w:rsidTr="003F45C4">
        <w:trPr>
          <w:cantSplit/>
          <w:jc w:val="center"/>
        </w:trPr>
        <w:tc>
          <w:tcPr>
            <w:tcW w:w="1080" w:type="dxa"/>
            <w:shd w:val="clear" w:color="auto" w:fill="FFFFFF"/>
            <w:tcMar>
              <w:top w:w="0" w:type="dxa"/>
              <w:left w:w="0" w:type="dxa"/>
              <w:bottom w:w="0" w:type="dxa"/>
              <w:right w:w="0" w:type="dxa"/>
            </w:tcMar>
            <w:vAlign w:val="center"/>
          </w:tcPr>
          <w:p w14:paraId="4904000E"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982F6BF"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040D92C" w14:textId="77777777" w:rsidR="003F45C4" w:rsidRDefault="00DF7A63">
            <w:pPr>
              <w:spacing w:before="100" w:after="100"/>
              <w:ind w:left="100" w:right="100"/>
              <w:jc w:val="right"/>
            </w:pPr>
            <w:r>
              <w:rPr>
                <w:rFonts w:ascii="Arial" w:eastAsia="Arial" w:hAnsi="Arial" w:cs="Arial"/>
                <w:color w:val="000000"/>
                <w:sz w:val="22"/>
                <w:szCs w:val="22"/>
              </w:rPr>
              <w:t>2,376</w:t>
            </w:r>
          </w:p>
        </w:tc>
        <w:tc>
          <w:tcPr>
            <w:tcW w:w="1080" w:type="dxa"/>
            <w:shd w:val="clear" w:color="auto" w:fill="FFFFFF"/>
            <w:tcMar>
              <w:top w:w="0" w:type="dxa"/>
              <w:left w:w="0" w:type="dxa"/>
              <w:bottom w:w="0" w:type="dxa"/>
              <w:right w:w="0" w:type="dxa"/>
            </w:tcMar>
            <w:vAlign w:val="center"/>
          </w:tcPr>
          <w:p w14:paraId="02D85A62" w14:textId="77777777" w:rsidR="003F45C4" w:rsidRDefault="00DF7A63">
            <w:pPr>
              <w:spacing w:before="100" w:after="100"/>
              <w:ind w:left="100" w:right="100"/>
              <w:jc w:val="right"/>
            </w:pPr>
            <w:r>
              <w:rPr>
                <w:rFonts w:ascii="Arial" w:eastAsia="Arial" w:hAnsi="Arial" w:cs="Arial"/>
                <w:color w:val="000000"/>
                <w:sz w:val="22"/>
                <w:szCs w:val="22"/>
              </w:rPr>
              <w:t>10,318</w:t>
            </w:r>
          </w:p>
        </w:tc>
        <w:tc>
          <w:tcPr>
            <w:tcW w:w="1080" w:type="dxa"/>
            <w:shd w:val="clear" w:color="auto" w:fill="FFFFFF"/>
            <w:tcMar>
              <w:top w:w="0" w:type="dxa"/>
              <w:left w:w="0" w:type="dxa"/>
              <w:bottom w:w="0" w:type="dxa"/>
              <w:right w:w="0" w:type="dxa"/>
            </w:tcMar>
            <w:vAlign w:val="center"/>
          </w:tcPr>
          <w:p w14:paraId="41101C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224E502" w14:textId="77777777" w:rsidR="003F45C4" w:rsidRDefault="003F45C4">
            <w:pPr>
              <w:spacing w:before="100" w:after="100"/>
              <w:ind w:left="100" w:right="100"/>
              <w:jc w:val="right"/>
            </w:pPr>
          </w:p>
        </w:tc>
      </w:tr>
      <w:tr w:rsidR="003F45C4" w14:paraId="78670147" w14:textId="77777777" w:rsidTr="003F45C4">
        <w:trPr>
          <w:cantSplit/>
          <w:jc w:val="center"/>
        </w:trPr>
        <w:tc>
          <w:tcPr>
            <w:tcW w:w="1080" w:type="dxa"/>
            <w:shd w:val="clear" w:color="auto" w:fill="FFFFFF"/>
            <w:tcMar>
              <w:top w:w="0" w:type="dxa"/>
              <w:left w:w="0" w:type="dxa"/>
              <w:bottom w:w="0" w:type="dxa"/>
              <w:right w:w="0" w:type="dxa"/>
            </w:tcMar>
            <w:vAlign w:val="center"/>
          </w:tcPr>
          <w:p w14:paraId="48B3119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8B5AD7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CCB594A" w14:textId="77777777" w:rsidR="003F45C4" w:rsidRDefault="00DF7A63">
            <w:pPr>
              <w:spacing w:before="100" w:after="100"/>
              <w:ind w:left="100" w:right="100"/>
              <w:jc w:val="right"/>
            </w:pPr>
            <w:r>
              <w:rPr>
                <w:rFonts w:ascii="Arial" w:eastAsia="Arial" w:hAnsi="Arial" w:cs="Arial"/>
                <w:color w:val="000000"/>
                <w:sz w:val="22"/>
                <w:szCs w:val="22"/>
              </w:rPr>
              <w:t>55</w:t>
            </w:r>
          </w:p>
        </w:tc>
        <w:tc>
          <w:tcPr>
            <w:tcW w:w="1080" w:type="dxa"/>
            <w:shd w:val="clear" w:color="auto" w:fill="FFFFFF"/>
            <w:tcMar>
              <w:top w:w="0" w:type="dxa"/>
              <w:left w:w="0" w:type="dxa"/>
              <w:bottom w:w="0" w:type="dxa"/>
              <w:right w:w="0" w:type="dxa"/>
            </w:tcMar>
            <w:vAlign w:val="center"/>
          </w:tcPr>
          <w:p w14:paraId="702D16D0" w14:textId="77777777" w:rsidR="003F45C4" w:rsidRDefault="00DF7A63">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0CD12CD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B1F092" w14:textId="77777777" w:rsidR="003F45C4" w:rsidRDefault="003F45C4">
            <w:pPr>
              <w:spacing w:before="100" w:after="100"/>
              <w:ind w:left="100" w:right="100"/>
              <w:jc w:val="right"/>
            </w:pPr>
          </w:p>
        </w:tc>
      </w:tr>
      <w:tr w:rsidR="003F45C4" w14:paraId="6A121BC6" w14:textId="77777777" w:rsidTr="003F45C4">
        <w:trPr>
          <w:cantSplit/>
          <w:jc w:val="center"/>
        </w:trPr>
        <w:tc>
          <w:tcPr>
            <w:tcW w:w="1080" w:type="dxa"/>
            <w:shd w:val="clear" w:color="auto" w:fill="FFFFFF"/>
            <w:tcMar>
              <w:top w:w="0" w:type="dxa"/>
              <w:left w:w="0" w:type="dxa"/>
              <w:bottom w:w="0" w:type="dxa"/>
              <w:right w:w="0" w:type="dxa"/>
            </w:tcMar>
            <w:vAlign w:val="center"/>
          </w:tcPr>
          <w:p w14:paraId="22A904BE"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927C1EB"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547267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59C8C9C" w14:textId="77777777" w:rsidR="003F45C4" w:rsidRDefault="00DF7A63">
            <w:pPr>
              <w:spacing w:before="100" w:after="100"/>
              <w:ind w:left="100" w:right="100"/>
              <w:jc w:val="right"/>
            </w:pPr>
            <w:r>
              <w:rPr>
                <w:rFonts w:ascii="Arial" w:eastAsia="Arial" w:hAnsi="Arial" w:cs="Arial"/>
                <w:color w:val="000000"/>
                <w:sz w:val="22"/>
                <w:szCs w:val="22"/>
              </w:rPr>
              <w:t>3,630</w:t>
            </w:r>
          </w:p>
        </w:tc>
        <w:tc>
          <w:tcPr>
            <w:tcW w:w="1080" w:type="dxa"/>
            <w:shd w:val="clear" w:color="auto" w:fill="FFFFFF"/>
            <w:tcMar>
              <w:top w:w="0" w:type="dxa"/>
              <w:left w:w="0" w:type="dxa"/>
              <w:bottom w:w="0" w:type="dxa"/>
              <w:right w:w="0" w:type="dxa"/>
            </w:tcMar>
            <w:vAlign w:val="center"/>
          </w:tcPr>
          <w:p w14:paraId="41CB188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7790DC6" w14:textId="77777777" w:rsidR="003F45C4" w:rsidRDefault="003F45C4">
            <w:pPr>
              <w:spacing w:before="100" w:after="100"/>
              <w:ind w:left="100" w:right="100"/>
              <w:jc w:val="right"/>
            </w:pPr>
          </w:p>
        </w:tc>
      </w:tr>
      <w:tr w:rsidR="003F45C4" w14:paraId="30B5AB7A" w14:textId="77777777" w:rsidTr="003F45C4">
        <w:trPr>
          <w:cantSplit/>
          <w:jc w:val="center"/>
        </w:trPr>
        <w:tc>
          <w:tcPr>
            <w:tcW w:w="1080" w:type="dxa"/>
            <w:shd w:val="clear" w:color="auto" w:fill="FFFFFF"/>
            <w:tcMar>
              <w:top w:w="0" w:type="dxa"/>
              <w:left w:w="0" w:type="dxa"/>
              <w:bottom w:w="0" w:type="dxa"/>
              <w:right w:w="0" w:type="dxa"/>
            </w:tcMar>
            <w:vAlign w:val="center"/>
          </w:tcPr>
          <w:p w14:paraId="53C079A2"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A071B9D"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DBB0EC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C31EF36" w14:textId="77777777" w:rsidR="003F45C4" w:rsidRDefault="00DF7A63">
            <w:pPr>
              <w:spacing w:before="100" w:after="100"/>
              <w:ind w:left="100" w:right="100"/>
              <w:jc w:val="right"/>
            </w:pPr>
            <w:r>
              <w:rPr>
                <w:rFonts w:ascii="Arial" w:eastAsia="Arial" w:hAnsi="Arial" w:cs="Arial"/>
                <w:color w:val="000000"/>
                <w:sz w:val="22"/>
                <w:szCs w:val="22"/>
              </w:rPr>
              <w:t>3,728</w:t>
            </w:r>
          </w:p>
        </w:tc>
        <w:tc>
          <w:tcPr>
            <w:tcW w:w="1080" w:type="dxa"/>
            <w:shd w:val="clear" w:color="auto" w:fill="FFFFFF"/>
            <w:tcMar>
              <w:top w:w="0" w:type="dxa"/>
              <w:left w:w="0" w:type="dxa"/>
              <w:bottom w:w="0" w:type="dxa"/>
              <w:right w:w="0" w:type="dxa"/>
            </w:tcMar>
            <w:vAlign w:val="center"/>
          </w:tcPr>
          <w:p w14:paraId="12B2B014" w14:textId="77777777" w:rsidR="003F45C4" w:rsidRDefault="00DF7A63">
            <w:pPr>
              <w:spacing w:before="100" w:after="100"/>
              <w:ind w:left="100" w:right="100"/>
              <w:jc w:val="right"/>
            </w:pPr>
            <w:r>
              <w:rPr>
                <w:rFonts w:ascii="Arial" w:eastAsia="Arial" w:hAnsi="Arial" w:cs="Arial"/>
                <w:color w:val="000000"/>
                <w:sz w:val="22"/>
                <w:szCs w:val="22"/>
              </w:rPr>
              <w:t>94</w:t>
            </w:r>
          </w:p>
        </w:tc>
        <w:tc>
          <w:tcPr>
            <w:tcW w:w="1080" w:type="dxa"/>
            <w:shd w:val="clear" w:color="auto" w:fill="FFFFFF"/>
            <w:tcMar>
              <w:top w:w="0" w:type="dxa"/>
              <w:left w:w="0" w:type="dxa"/>
              <w:bottom w:w="0" w:type="dxa"/>
              <w:right w:w="0" w:type="dxa"/>
            </w:tcMar>
            <w:vAlign w:val="center"/>
          </w:tcPr>
          <w:p w14:paraId="6C19B15A" w14:textId="77777777" w:rsidR="003F45C4" w:rsidRDefault="003F45C4">
            <w:pPr>
              <w:spacing w:before="100" w:after="100"/>
              <w:ind w:left="100" w:right="100"/>
              <w:jc w:val="right"/>
            </w:pPr>
          </w:p>
        </w:tc>
      </w:tr>
      <w:tr w:rsidR="003F45C4" w14:paraId="2B6038A6" w14:textId="77777777" w:rsidTr="003F45C4">
        <w:trPr>
          <w:cantSplit/>
          <w:jc w:val="center"/>
        </w:trPr>
        <w:tc>
          <w:tcPr>
            <w:tcW w:w="1080" w:type="dxa"/>
            <w:shd w:val="clear" w:color="auto" w:fill="FFFFFF"/>
            <w:tcMar>
              <w:top w:w="0" w:type="dxa"/>
              <w:left w:w="0" w:type="dxa"/>
              <w:bottom w:w="0" w:type="dxa"/>
              <w:right w:w="0" w:type="dxa"/>
            </w:tcMar>
            <w:vAlign w:val="center"/>
          </w:tcPr>
          <w:p w14:paraId="448042C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78FD0B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34714A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8F06DDD" w14:textId="77777777" w:rsidR="003F45C4" w:rsidRDefault="00DF7A63">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4AB3824A" w14:textId="77777777" w:rsidR="003F45C4" w:rsidRDefault="00DF7A63">
            <w:pPr>
              <w:spacing w:before="100" w:after="100"/>
              <w:ind w:left="100" w:right="100"/>
              <w:jc w:val="right"/>
            </w:pPr>
            <w:r>
              <w:rPr>
                <w:rFonts w:ascii="Arial" w:eastAsia="Arial" w:hAnsi="Arial" w:cs="Arial"/>
                <w:color w:val="000000"/>
                <w:sz w:val="22"/>
                <w:szCs w:val="22"/>
              </w:rPr>
              <w:t>332</w:t>
            </w:r>
          </w:p>
        </w:tc>
        <w:tc>
          <w:tcPr>
            <w:tcW w:w="1080" w:type="dxa"/>
            <w:shd w:val="clear" w:color="auto" w:fill="FFFFFF"/>
            <w:tcMar>
              <w:top w:w="0" w:type="dxa"/>
              <w:left w:w="0" w:type="dxa"/>
              <w:bottom w:w="0" w:type="dxa"/>
              <w:right w:w="0" w:type="dxa"/>
            </w:tcMar>
            <w:vAlign w:val="center"/>
          </w:tcPr>
          <w:p w14:paraId="639A23E7" w14:textId="77777777" w:rsidR="003F45C4" w:rsidRDefault="003F45C4">
            <w:pPr>
              <w:spacing w:before="100" w:after="100"/>
              <w:ind w:left="100" w:right="100"/>
              <w:jc w:val="right"/>
            </w:pPr>
          </w:p>
        </w:tc>
      </w:tr>
      <w:tr w:rsidR="003F45C4" w14:paraId="3E570B2C" w14:textId="77777777" w:rsidTr="003F45C4">
        <w:trPr>
          <w:cantSplit/>
          <w:jc w:val="center"/>
        </w:trPr>
        <w:tc>
          <w:tcPr>
            <w:tcW w:w="1080" w:type="dxa"/>
            <w:shd w:val="clear" w:color="auto" w:fill="FFFFFF"/>
            <w:tcMar>
              <w:top w:w="0" w:type="dxa"/>
              <w:left w:w="0" w:type="dxa"/>
              <w:bottom w:w="0" w:type="dxa"/>
              <w:right w:w="0" w:type="dxa"/>
            </w:tcMar>
            <w:vAlign w:val="center"/>
          </w:tcPr>
          <w:p w14:paraId="256A0914"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FEB16C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8D51028" w14:textId="77777777" w:rsidR="003F45C4" w:rsidRDefault="00DF7A63">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10D995CB" w14:textId="77777777" w:rsidR="003F45C4" w:rsidRDefault="00DF7A63">
            <w:pPr>
              <w:spacing w:before="100" w:after="100"/>
              <w:ind w:left="100" w:right="100"/>
              <w:jc w:val="right"/>
            </w:pPr>
            <w:r>
              <w:rPr>
                <w:rFonts w:ascii="Arial" w:eastAsia="Arial" w:hAnsi="Arial" w:cs="Arial"/>
                <w:color w:val="000000"/>
                <w:sz w:val="22"/>
                <w:szCs w:val="22"/>
              </w:rPr>
              <w:t>2,210</w:t>
            </w:r>
          </w:p>
        </w:tc>
        <w:tc>
          <w:tcPr>
            <w:tcW w:w="1080" w:type="dxa"/>
            <w:shd w:val="clear" w:color="auto" w:fill="FFFFFF"/>
            <w:tcMar>
              <w:top w:w="0" w:type="dxa"/>
              <w:left w:w="0" w:type="dxa"/>
              <w:bottom w:w="0" w:type="dxa"/>
              <w:right w:w="0" w:type="dxa"/>
            </w:tcMar>
            <w:vAlign w:val="center"/>
          </w:tcPr>
          <w:p w14:paraId="0654364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B24D94" w14:textId="77777777" w:rsidR="003F45C4" w:rsidRDefault="003F45C4">
            <w:pPr>
              <w:spacing w:before="100" w:after="100"/>
              <w:ind w:left="100" w:right="100"/>
              <w:jc w:val="right"/>
            </w:pPr>
          </w:p>
        </w:tc>
      </w:tr>
      <w:tr w:rsidR="003F45C4" w14:paraId="48654D47" w14:textId="77777777" w:rsidTr="003F45C4">
        <w:trPr>
          <w:cantSplit/>
          <w:jc w:val="center"/>
        </w:trPr>
        <w:tc>
          <w:tcPr>
            <w:tcW w:w="1080" w:type="dxa"/>
            <w:shd w:val="clear" w:color="auto" w:fill="FFFFFF"/>
            <w:tcMar>
              <w:top w:w="0" w:type="dxa"/>
              <w:left w:w="0" w:type="dxa"/>
              <w:bottom w:w="0" w:type="dxa"/>
              <w:right w:w="0" w:type="dxa"/>
            </w:tcMar>
            <w:vAlign w:val="center"/>
          </w:tcPr>
          <w:p w14:paraId="2C5459B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3B03C828"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B228338" w14:textId="77777777" w:rsidR="003F45C4" w:rsidRDefault="00DF7A63">
            <w:pPr>
              <w:spacing w:before="100" w:after="100"/>
              <w:ind w:left="100" w:right="100"/>
              <w:jc w:val="right"/>
            </w:pPr>
            <w:r>
              <w:rPr>
                <w:rFonts w:ascii="Arial" w:eastAsia="Arial" w:hAnsi="Arial" w:cs="Arial"/>
                <w:color w:val="000000"/>
                <w:sz w:val="22"/>
                <w:szCs w:val="22"/>
              </w:rPr>
              <w:t>2,079</w:t>
            </w:r>
          </w:p>
        </w:tc>
        <w:tc>
          <w:tcPr>
            <w:tcW w:w="1080" w:type="dxa"/>
            <w:shd w:val="clear" w:color="auto" w:fill="FFFFFF"/>
            <w:tcMar>
              <w:top w:w="0" w:type="dxa"/>
              <w:left w:w="0" w:type="dxa"/>
              <w:bottom w:w="0" w:type="dxa"/>
              <w:right w:w="0" w:type="dxa"/>
            </w:tcMar>
            <w:vAlign w:val="center"/>
          </w:tcPr>
          <w:p w14:paraId="1610C946" w14:textId="77777777" w:rsidR="003F45C4" w:rsidRDefault="00DF7A63">
            <w:pPr>
              <w:spacing w:before="100" w:after="100"/>
              <w:ind w:left="100" w:right="100"/>
              <w:jc w:val="right"/>
            </w:pPr>
            <w:r>
              <w:rPr>
                <w:rFonts w:ascii="Arial" w:eastAsia="Arial" w:hAnsi="Arial" w:cs="Arial"/>
                <w:color w:val="000000"/>
                <w:sz w:val="22"/>
                <w:szCs w:val="22"/>
              </w:rPr>
              <w:t>11,281</w:t>
            </w:r>
          </w:p>
        </w:tc>
        <w:tc>
          <w:tcPr>
            <w:tcW w:w="1080" w:type="dxa"/>
            <w:shd w:val="clear" w:color="auto" w:fill="FFFFFF"/>
            <w:tcMar>
              <w:top w:w="0" w:type="dxa"/>
              <w:left w:w="0" w:type="dxa"/>
              <w:bottom w:w="0" w:type="dxa"/>
              <w:right w:w="0" w:type="dxa"/>
            </w:tcMar>
            <w:vAlign w:val="center"/>
          </w:tcPr>
          <w:p w14:paraId="1D06325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C4DD2A" w14:textId="77777777" w:rsidR="003F45C4" w:rsidRDefault="00DF7A63">
            <w:pPr>
              <w:spacing w:before="100" w:after="100"/>
              <w:ind w:left="100" w:right="100"/>
              <w:jc w:val="right"/>
            </w:pPr>
            <w:r>
              <w:rPr>
                <w:rFonts w:ascii="Arial" w:eastAsia="Arial" w:hAnsi="Arial" w:cs="Arial"/>
                <w:color w:val="000000"/>
                <w:sz w:val="22"/>
                <w:szCs w:val="22"/>
              </w:rPr>
              <w:t>163</w:t>
            </w:r>
          </w:p>
        </w:tc>
      </w:tr>
      <w:tr w:rsidR="003F45C4" w14:paraId="3E8AE782" w14:textId="77777777" w:rsidTr="003F45C4">
        <w:trPr>
          <w:cantSplit/>
          <w:jc w:val="center"/>
        </w:trPr>
        <w:tc>
          <w:tcPr>
            <w:tcW w:w="1080" w:type="dxa"/>
            <w:shd w:val="clear" w:color="auto" w:fill="FFFFFF"/>
            <w:tcMar>
              <w:top w:w="0" w:type="dxa"/>
              <w:left w:w="0" w:type="dxa"/>
              <w:bottom w:w="0" w:type="dxa"/>
              <w:right w:w="0" w:type="dxa"/>
            </w:tcMar>
            <w:vAlign w:val="center"/>
          </w:tcPr>
          <w:p w14:paraId="71527F65"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4EE476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435B15A" w14:textId="77777777" w:rsidR="003F45C4" w:rsidRDefault="00DF7A63">
            <w:pPr>
              <w:spacing w:before="100" w:after="100"/>
              <w:ind w:left="100" w:right="100"/>
              <w:jc w:val="right"/>
            </w:pPr>
            <w:r>
              <w:rPr>
                <w:rFonts w:ascii="Arial" w:eastAsia="Arial" w:hAnsi="Arial" w:cs="Arial"/>
                <w:color w:val="000000"/>
                <w:sz w:val="22"/>
                <w:szCs w:val="22"/>
              </w:rPr>
              <w:t>104</w:t>
            </w:r>
          </w:p>
        </w:tc>
        <w:tc>
          <w:tcPr>
            <w:tcW w:w="1080" w:type="dxa"/>
            <w:shd w:val="clear" w:color="auto" w:fill="FFFFFF"/>
            <w:tcMar>
              <w:top w:w="0" w:type="dxa"/>
              <w:left w:w="0" w:type="dxa"/>
              <w:bottom w:w="0" w:type="dxa"/>
              <w:right w:w="0" w:type="dxa"/>
            </w:tcMar>
            <w:vAlign w:val="center"/>
          </w:tcPr>
          <w:p w14:paraId="5AE1A45B" w14:textId="77777777" w:rsidR="003F45C4" w:rsidRDefault="00DF7A63">
            <w:pPr>
              <w:spacing w:before="100" w:after="100"/>
              <w:ind w:left="100" w:right="100"/>
              <w:jc w:val="right"/>
            </w:pPr>
            <w:r>
              <w:rPr>
                <w:rFonts w:ascii="Arial" w:eastAsia="Arial" w:hAnsi="Arial" w:cs="Arial"/>
                <w:color w:val="000000"/>
                <w:sz w:val="22"/>
                <w:szCs w:val="22"/>
              </w:rPr>
              <w:t>3,494</w:t>
            </w:r>
          </w:p>
        </w:tc>
        <w:tc>
          <w:tcPr>
            <w:tcW w:w="1080" w:type="dxa"/>
            <w:shd w:val="clear" w:color="auto" w:fill="FFFFFF"/>
            <w:tcMar>
              <w:top w:w="0" w:type="dxa"/>
              <w:left w:w="0" w:type="dxa"/>
              <w:bottom w:w="0" w:type="dxa"/>
              <w:right w:w="0" w:type="dxa"/>
            </w:tcMar>
            <w:vAlign w:val="center"/>
          </w:tcPr>
          <w:p w14:paraId="1D6B2F0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F7A53D" w14:textId="77777777" w:rsidR="003F45C4" w:rsidRDefault="003F45C4">
            <w:pPr>
              <w:spacing w:before="100" w:after="100"/>
              <w:ind w:left="100" w:right="100"/>
              <w:jc w:val="right"/>
            </w:pPr>
          </w:p>
        </w:tc>
      </w:tr>
      <w:tr w:rsidR="003F45C4" w14:paraId="0F981378" w14:textId="77777777" w:rsidTr="003F45C4">
        <w:trPr>
          <w:cantSplit/>
          <w:jc w:val="center"/>
        </w:trPr>
        <w:tc>
          <w:tcPr>
            <w:tcW w:w="1080" w:type="dxa"/>
            <w:shd w:val="clear" w:color="auto" w:fill="FFFFFF"/>
            <w:tcMar>
              <w:top w:w="0" w:type="dxa"/>
              <w:left w:w="0" w:type="dxa"/>
              <w:bottom w:w="0" w:type="dxa"/>
              <w:right w:w="0" w:type="dxa"/>
            </w:tcMar>
            <w:vAlign w:val="center"/>
          </w:tcPr>
          <w:p w14:paraId="71E0319A"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40DBD6C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CCC926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F192CAB" w14:textId="77777777" w:rsidR="003F45C4" w:rsidRDefault="00DF7A63">
            <w:pPr>
              <w:spacing w:before="100" w:after="100"/>
              <w:ind w:left="100" w:right="100"/>
              <w:jc w:val="right"/>
            </w:pPr>
            <w:r>
              <w:rPr>
                <w:rFonts w:ascii="Arial" w:eastAsia="Arial" w:hAnsi="Arial" w:cs="Arial"/>
                <w:color w:val="000000"/>
                <w:sz w:val="22"/>
                <w:szCs w:val="22"/>
              </w:rPr>
              <w:t>3,507</w:t>
            </w:r>
          </w:p>
        </w:tc>
        <w:tc>
          <w:tcPr>
            <w:tcW w:w="1080" w:type="dxa"/>
            <w:shd w:val="clear" w:color="auto" w:fill="FFFFFF"/>
            <w:tcMar>
              <w:top w:w="0" w:type="dxa"/>
              <w:left w:w="0" w:type="dxa"/>
              <w:bottom w:w="0" w:type="dxa"/>
              <w:right w:w="0" w:type="dxa"/>
            </w:tcMar>
            <w:vAlign w:val="center"/>
          </w:tcPr>
          <w:p w14:paraId="63D37F4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C5A001" w14:textId="77777777" w:rsidR="003F45C4" w:rsidRDefault="003F45C4">
            <w:pPr>
              <w:spacing w:before="100" w:after="100"/>
              <w:ind w:left="100" w:right="100"/>
              <w:jc w:val="right"/>
            </w:pPr>
          </w:p>
        </w:tc>
      </w:tr>
      <w:tr w:rsidR="003F45C4" w14:paraId="28F208BF" w14:textId="77777777" w:rsidTr="003F45C4">
        <w:trPr>
          <w:cantSplit/>
          <w:jc w:val="center"/>
        </w:trPr>
        <w:tc>
          <w:tcPr>
            <w:tcW w:w="1080" w:type="dxa"/>
            <w:shd w:val="clear" w:color="auto" w:fill="FFFFFF"/>
            <w:tcMar>
              <w:top w:w="0" w:type="dxa"/>
              <w:left w:w="0" w:type="dxa"/>
              <w:bottom w:w="0" w:type="dxa"/>
              <w:right w:w="0" w:type="dxa"/>
            </w:tcMar>
            <w:vAlign w:val="center"/>
          </w:tcPr>
          <w:p w14:paraId="582F928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415E84A"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77D3A2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A2C806C" w14:textId="77777777" w:rsidR="003F45C4" w:rsidRDefault="00DF7A63">
            <w:pPr>
              <w:spacing w:before="100" w:after="100"/>
              <w:ind w:left="100" w:right="100"/>
              <w:jc w:val="right"/>
            </w:pPr>
            <w:r>
              <w:rPr>
                <w:rFonts w:ascii="Arial" w:eastAsia="Arial" w:hAnsi="Arial" w:cs="Arial"/>
                <w:color w:val="000000"/>
                <w:sz w:val="22"/>
                <w:szCs w:val="22"/>
              </w:rPr>
              <w:t>1,470</w:t>
            </w:r>
          </w:p>
        </w:tc>
        <w:tc>
          <w:tcPr>
            <w:tcW w:w="1080" w:type="dxa"/>
            <w:shd w:val="clear" w:color="auto" w:fill="FFFFFF"/>
            <w:tcMar>
              <w:top w:w="0" w:type="dxa"/>
              <w:left w:w="0" w:type="dxa"/>
              <w:bottom w:w="0" w:type="dxa"/>
              <w:right w:w="0" w:type="dxa"/>
            </w:tcMar>
            <w:vAlign w:val="center"/>
          </w:tcPr>
          <w:p w14:paraId="0847870E" w14:textId="77777777" w:rsidR="003F45C4" w:rsidRDefault="00DF7A63">
            <w:pPr>
              <w:spacing w:before="100" w:after="100"/>
              <w:ind w:left="100" w:right="100"/>
              <w:jc w:val="right"/>
            </w:pPr>
            <w:r>
              <w:rPr>
                <w:rFonts w:ascii="Arial" w:eastAsia="Arial" w:hAnsi="Arial" w:cs="Arial"/>
                <w:color w:val="000000"/>
                <w:sz w:val="22"/>
                <w:szCs w:val="22"/>
              </w:rPr>
              <w:t>234</w:t>
            </w:r>
          </w:p>
        </w:tc>
        <w:tc>
          <w:tcPr>
            <w:tcW w:w="1080" w:type="dxa"/>
            <w:shd w:val="clear" w:color="auto" w:fill="FFFFFF"/>
            <w:tcMar>
              <w:top w:w="0" w:type="dxa"/>
              <w:left w:w="0" w:type="dxa"/>
              <w:bottom w:w="0" w:type="dxa"/>
              <w:right w:w="0" w:type="dxa"/>
            </w:tcMar>
            <w:vAlign w:val="center"/>
          </w:tcPr>
          <w:p w14:paraId="3B14D311" w14:textId="77777777" w:rsidR="003F45C4" w:rsidRDefault="003F45C4">
            <w:pPr>
              <w:spacing w:before="100" w:after="100"/>
              <w:ind w:left="100" w:right="100"/>
              <w:jc w:val="right"/>
            </w:pPr>
          </w:p>
        </w:tc>
      </w:tr>
      <w:tr w:rsidR="003F45C4" w14:paraId="48E79415" w14:textId="77777777" w:rsidTr="003F45C4">
        <w:trPr>
          <w:cantSplit/>
          <w:jc w:val="center"/>
        </w:trPr>
        <w:tc>
          <w:tcPr>
            <w:tcW w:w="1080" w:type="dxa"/>
            <w:shd w:val="clear" w:color="auto" w:fill="FFFFFF"/>
            <w:tcMar>
              <w:top w:w="0" w:type="dxa"/>
              <w:left w:w="0" w:type="dxa"/>
              <w:bottom w:w="0" w:type="dxa"/>
              <w:right w:w="0" w:type="dxa"/>
            </w:tcMar>
            <w:vAlign w:val="center"/>
          </w:tcPr>
          <w:p w14:paraId="68464B7F"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6BCB253F"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B60C11E" w14:textId="77777777" w:rsidR="003F45C4" w:rsidRDefault="00DF7A63">
            <w:pPr>
              <w:spacing w:before="100" w:after="100"/>
              <w:ind w:left="100" w:right="100"/>
              <w:jc w:val="right"/>
            </w:pPr>
            <w:r>
              <w:rPr>
                <w:rFonts w:ascii="Arial" w:eastAsia="Arial" w:hAnsi="Arial" w:cs="Arial"/>
                <w:color w:val="000000"/>
                <w:sz w:val="22"/>
                <w:szCs w:val="22"/>
              </w:rPr>
              <w:t>339</w:t>
            </w:r>
          </w:p>
        </w:tc>
        <w:tc>
          <w:tcPr>
            <w:tcW w:w="1080" w:type="dxa"/>
            <w:shd w:val="clear" w:color="auto" w:fill="FFFFFF"/>
            <w:tcMar>
              <w:top w:w="0" w:type="dxa"/>
              <w:left w:w="0" w:type="dxa"/>
              <w:bottom w:w="0" w:type="dxa"/>
              <w:right w:w="0" w:type="dxa"/>
            </w:tcMar>
            <w:vAlign w:val="center"/>
          </w:tcPr>
          <w:p w14:paraId="79DD9701" w14:textId="77777777" w:rsidR="003F45C4" w:rsidRDefault="00DF7A63">
            <w:pPr>
              <w:spacing w:before="100" w:after="100"/>
              <w:ind w:left="100" w:right="100"/>
              <w:jc w:val="right"/>
            </w:pPr>
            <w:r>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tcPr>
          <w:p w14:paraId="44F6EBFC" w14:textId="77777777" w:rsidR="003F45C4" w:rsidRDefault="00DF7A63">
            <w:pPr>
              <w:spacing w:before="100" w:after="100"/>
              <w:ind w:left="100" w:right="100"/>
              <w:jc w:val="right"/>
            </w:pPr>
            <w:r>
              <w:rPr>
                <w:rFonts w:ascii="Arial" w:eastAsia="Arial" w:hAnsi="Arial" w:cs="Arial"/>
                <w:color w:val="000000"/>
                <w:sz w:val="22"/>
                <w:szCs w:val="22"/>
              </w:rPr>
              <w:t>750</w:t>
            </w:r>
          </w:p>
        </w:tc>
        <w:tc>
          <w:tcPr>
            <w:tcW w:w="1080" w:type="dxa"/>
            <w:shd w:val="clear" w:color="auto" w:fill="FFFFFF"/>
            <w:tcMar>
              <w:top w:w="0" w:type="dxa"/>
              <w:left w:w="0" w:type="dxa"/>
              <w:bottom w:w="0" w:type="dxa"/>
              <w:right w:w="0" w:type="dxa"/>
            </w:tcMar>
            <w:vAlign w:val="center"/>
          </w:tcPr>
          <w:p w14:paraId="4FC80EAB" w14:textId="77777777" w:rsidR="003F45C4" w:rsidRDefault="003F45C4">
            <w:pPr>
              <w:spacing w:before="100" w:after="100"/>
              <w:ind w:left="100" w:right="100"/>
              <w:jc w:val="right"/>
            </w:pPr>
          </w:p>
        </w:tc>
      </w:tr>
      <w:tr w:rsidR="003F45C4" w14:paraId="4F065D8F" w14:textId="77777777" w:rsidTr="003F45C4">
        <w:trPr>
          <w:cantSplit/>
          <w:jc w:val="center"/>
        </w:trPr>
        <w:tc>
          <w:tcPr>
            <w:tcW w:w="1080" w:type="dxa"/>
            <w:shd w:val="clear" w:color="auto" w:fill="FFFFFF"/>
            <w:tcMar>
              <w:top w:w="0" w:type="dxa"/>
              <w:left w:w="0" w:type="dxa"/>
              <w:bottom w:w="0" w:type="dxa"/>
              <w:right w:w="0" w:type="dxa"/>
            </w:tcMar>
            <w:vAlign w:val="center"/>
          </w:tcPr>
          <w:p w14:paraId="7728BAE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097F30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052768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69B15E7" w14:textId="77777777" w:rsidR="003F45C4" w:rsidRDefault="00DF7A63">
            <w:pPr>
              <w:spacing w:before="100" w:after="100"/>
              <w:ind w:left="100" w:right="100"/>
              <w:jc w:val="right"/>
            </w:pPr>
            <w:r>
              <w:rPr>
                <w:rFonts w:ascii="Arial" w:eastAsia="Arial" w:hAnsi="Arial" w:cs="Arial"/>
                <w:color w:val="000000"/>
                <w:sz w:val="22"/>
                <w:szCs w:val="22"/>
              </w:rPr>
              <w:t>2,251</w:t>
            </w:r>
          </w:p>
        </w:tc>
        <w:tc>
          <w:tcPr>
            <w:tcW w:w="1080" w:type="dxa"/>
            <w:shd w:val="clear" w:color="auto" w:fill="FFFFFF"/>
            <w:tcMar>
              <w:top w:w="0" w:type="dxa"/>
              <w:left w:w="0" w:type="dxa"/>
              <w:bottom w:w="0" w:type="dxa"/>
              <w:right w:w="0" w:type="dxa"/>
            </w:tcMar>
            <w:vAlign w:val="center"/>
          </w:tcPr>
          <w:p w14:paraId="46A4237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1F1A9A8" w14:textId="77777777" w:rsidR="003F45C4" w:rsidRDefault="00DF7A63">
            <w:pPr>
              <w:spacing w:before="100" w:after="100"/>
              <w:ind w:left="100" w:right="100"/>
              <w:jc w:val="right"/>
            </w:pPr>
            <w:r>
              <w:rPr>
                <w:rFonts w:ascii="Arial" w:eastAsia="Arial" w:hAnsi="Arial" w:cs="Arial"/>
                <w:color w:val="000000"/>
                <w:sz w:val="22"/>
                <w:szCs w:val="22"/>
              </w:rPr>
              <w:t>4</w:t>
            </w:r>
          </w:p>
        </w:tc>
      </w:tr>
      <w:tr w:rsidR="003F45C4" w14:paraId="768ED362" w14:textId="77777777" w:rsidTr="003F45C4">
        <w:trPr>
          <w:cantSplit/>
          <w:jc w:val="center"/>
        </w:trPr>
        <w:tc>
          <w:tcPr>
            <w:tcW w:w="1080" w:type="dxa"/>
            <w:shd w:val="clear" w:color="auto" w:fill="FFFFFF"/>
            <w:tcMar>
              <w:top w:w="0" w:type="dxa"/>
              <w:left w:w="0" w:type="dxa"/>
              <w:bottom w:w="0" w:type="dxa"/>
              <w:right w:w="0" w:type="dxa"/>
            </w:tcMar>
            <w:vAlign w:val="center"/>
          </w:tcPr>
          <w:p w14:paraId="42401463"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F5AE0D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C70B83A" w14:textId="77777777" w:rsidR="003F45C4" w:rsidRDefault="00DF7A63">
            <w:pPr>
              <w:spacing w:before="100" w:after="100"/>
              <w:ind w:left="100" w:right="100"/>
              <w:jc w:val="right"/>
            </w:pPr>
            <w:r>
              <w:rPr>
                <w:rFonts w:ascii="Arial" w:eastAsia="Arial" w:hAnsi="Arial" w:cs="Arial"/>
                <w:color w:val="000000"/>
                <w:sz w:val="22"/>
                <w:szCs w:val="22"/>
              </w:rPr>
              <w:t>1,338</w:t>
            </w:r>
          </w:p>
        </w:tc>
        <w:tc>
          <w:tcPr>
            <w:tcW w:w="1080" w:type="dxa"/>
            <w:shd w:val="clear" w:color="auto" w:fill="FFFFFF"/>
            <w:tcMar>
              <w:top w:w="0" w:type="dxa"/>
              <w:left w:w="0" w:type="dxa"/>
              <w:bottom w:w="0" w:type="dxa"/>
              <w:right w:w="0" w:type="dxa"/>
            </w:tcMar>
            <w:vAlign w:val="center"/>
          </w:tcPr>
          <w:p w14:paraId="1B586948" w14:textId="77777777" w:rsidR="003F45C4" w:rsidRDefault="00DF7A63">
            <w:pPr>
              <w:spacing w:before="100" w:after="100"/>
              <w:ind w:left="100" w:right="100"/>
              <w:jc w:val="right"/>
            </w:pPr>
            <w:r>
              <w:rPr>
                <w:rFonts w:ascii="Arial" w:eastAsia="Arial" w:hAnsi="Arial" w:cs="Arial"/>
                <w:color w:val="000000"/>
                <w:sz w:val="22"/>
                <w:szCs w:val="22"/>
              </w:rPr>
              <w:t>7,786</w:t>
            </w:r>
          </w:p>
        </w:tc>
        <w:tc>
          <w:tcPr>
            <w:tcW w:w="1080" w:type="dxa"/>
            <w:shd w:val="clear" w:color="auto" w:fill="FFFFFF"/>
            <w:tcMar>
              <w:top w:w="0" w:type="dxa"/>
              <w:left w:w="0" w:type="dxa"/>
              <w:bottom w:w="0" w:type="dxa"/>
              <w:right w:w="0" w:type="dxa"/>
            </w:tcMar>
            <w:vAlign w:val="center"/>
          </w:tcPr>
          <w:p w14:paraId="29CBAB5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5786387" w14:textId="77777777" w:rsidR="003F45C4" w:rsidRDefault="00DF7A63">
            <w:pPr>
              <w:spacing w:before="100" w:after="100"/>
              <w:ind w:left="100" w:right="100"/>
              <w:jc w:val="right"/>
            </w:pPr>
            <w:r>
              <w:rPr>
                <w:rFonts w:ascii="Arial" w:eastAsia="Arial" w:hAnsi="Arial" w:cs="Arial"/>
                <w:color w:val="000000"/>
                <w:sz w:val="22"/>
                <w:szCs w:val="22"/>
              </w:rPr>
              <w:t>9</w:t>
            </w:r>
          </w:p>
        </w:tc>
      </w:tr>
      <w:tr w:rsidR="003F45C4" w14:paraId="472B94ED" w14:textId="77777777" w:rsidTr="003F45C4">
        <w:trPr>
          <w:cantSplit/>
          <w:jc w:val="center"/>
        </w:trPr>
        <w:tc>
          <w:tcPr>
            <w:tcW w:w="1080" w:type="dxa"/>
            <w:shd w:val="clear" w:color="auto" w:fill="FFFFFF"/>
            <w:tcMar>
              <w:top w:w="0" w:type="dxa"/>
              <w:left w:w="0" w:type="dxa"/>
              <w:bottom w:w="0" w:type="dxa"/>
              <w:right w:w="0" w:type="dxa"/>
            </w:tcMar>
            <w:vAlign w:val="center"/>
          </w:tcPr>
          <w:p w14:paraId="60505049"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424D9C3"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4C2CE22" w14:textId="77777777" w:rsidR="003F45C4" w:rsidRDefault="00DF7A63">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106A9BFC" w14:textId="77777777" w:rsidR="003F45C4" w:rsidRDefault="00DF7A63">
            <w:pPr>
              <w:spacing w:before="100" w:after="100"/>
              <w:ind w:left="100" w:right="100"/>
              <w:jc w:val="right"/>
            </w:pPr>
            <w:r>
              <w:rPr>
                <w:rFonts w:ascii="Arial" w:eastAsia="Arial" w:hAnsi="Arial" w:cs="Arial"/>
                <w:color w:val="000000"/>
                <w:sz w:val="22"/>
                <w:szCs w:val="22"/>
              </w:rPr>
              <w:t>1,648</w:t>
            </w:r>
          </w:p>
        </w:tc>
        <w:tc>
          <w:tcPr>
            <w:tcW w:w="1080" w:type="dxa"/>
            <w:shd w:val="clear" w:color="auto" w:fill="FFFFFF"/>
            <w:tcMar>
              <w:top w:w="0" w:type="dxa"/>
              <w:left w:w="0" w:type="dxa"/>
              <w:bottom w:w="0" w:type="dxa"/>
              <w:right w:w="0" w:type="dxa"/>
            </w:tcMar>
            <w:vAlign w:val="center"/>
          </w:tcPr>
          <w:p w14:paraId="64EEDDC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BEDCDB" w14:textId="77777777" w:rsidR="003F45C4" w:rsidRDefault="003F45C4">
            <w:pPr>
              <w:spacing w:before="100" w:after="100"/>
              <w:ind w:left="100" w:right="100"/>
              <w:jc w:val="right"/>
            </w:pPr>
          </w:p>
        </w:tc>
      </w:tr>
      <w:tr w:rsidR="003F45C4" w14:paraId="5CC39C17" w14:textId="77777777" w:rsidTr="003F45C4">
        <w:trPr>
          <w:cantSplit/>
          <w:jc w:val="center"/>
        </w:trPr>
        <w:tc>
          <w:tcPr>
            <w:tcW w:w="1080" w:type="dxa"/>
            <w:shd w:val="clear" w:color="auto" w:fill="FFFFFF"/>
            <w:tcMar>
              <w:top w:w="0" w:type="dxa"/>
              <w:left w:w="0" w:type="dxa"/>
              <w:bottom w:w="0" w:type="dxa"/>
              <w:right w:w="0" w:type="dxa"/>
            </w:tcMar>
            <w:vAlign w:val="center"/>
          </w:tcPr>
          <w:p w14:paraId="6DFD19FE"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1DB139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C8A89E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D92FCC" w14:textId="77777777" w:rsidR="003F45C4" w:rsidRDefault="00DF7A63">
            <w:pPr>
              <w:spacing w:before="100" w:after="100"/>
              <w:ind w:left="100" w:right="100"/>
              <w:jc w:val="right"/>
            </w:pPr>
            <w:r>
              <w:rPr>
                <w:rFonts w:ascii="Arial" w:eastAsia="Arial" w:hAnsi="Arial" w:cs="Arial"/>
                <w:color w:val="000000"/>
                <w:sz w:val="22"/>
                <w:szCs w:val="22"/>
              </w:rPr>
              <w:t>2,546</w:t>
            </w:r>
          </w:p>
        </w:tc>
        <w:tc>
          <w:tcPr>
            <w:tcW w:w="1080" w:type="dxa"/>
            <w:shd w:val="clear" w:color="auto" w:fill="FFFFFF"/>
            <w:tcMar>
              <w:top w:w="0" w:type="dxa"/>
              <w:left w:w="0" w:type="dxa"/>
              <w:bottom w:w="0" w:type="dxa"/>
              <w:right w:w="0" w:type="dxa"/>
            </w:tcMar>
            <w:vAlign w:val="center"/>
          </w:tcPr>
          <w:p w14:paraId="3C0B66A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6EABDA" w14:textId="77777777" w:rsidR="003F45C4" w:rsidRDefault="003F45C4">
            <w:pPr>
              <w:spacing w:before="100" w:after="100"/>
              <w:ind w:left="100" w:right="100"/>
              <w:jc w:val="right"/>
            </w:pPr>
          </w:p>
        </w:tc>
      </w:tr>
      <w:tr w:rsidR="003F45C4" w14:paraId="750ECBBA" w14:textId="77777777" w:rsidTr="003F45C4">
        <w:trPr>
          <w:cantSplit/>
          <w:jc w:val="center"/>
        </w:trPr>
        <w:tc>
          <w:tcPr>
            <w:tcW w:w="1080" w:type="dxa"/>
            <w:shd w:val="clear" w:color="auto" w:fill="FFFFFF"/>
            <w:tcMar>
              <w:top w:w="0" w:type="dxa"/>
              <w:left w:w="0" w:type="dxa"/>
              <w:bottom w:w="0" w:type="dxa"/>
              <w:right w:w="0" w:type="dxa"/>
            </w:tcMar>
            <w:vAlign w:val="center"/>
          </w:tcPr>
          <w:p w14:paraId="57480CA6" w14:textId="77777777" w:rsidR="003F45C4" w:rsidRDefault="00DF7A63">
            <w:pPr>
              <w:spacing w:before="100" w:after="100"/>
              <w:ind w:left="100" w:right="100"/>
            </w:pPr>
            <w:r>
              <w:rPr>
                <w:rFonts w:ascii="Arial" w:eastAsia="Arial" w:hAnsi="Arial" w:cs="Arial"/>
                <w:color w:val="000000"/>
                <w:sz w:val="22"/>
                <w:szCs w:val="22"/>
              </w:rPr>
              <w:lastRenderedPageBreak/>
              <w:t>2017</w:t>
            </w:r>
          </w:p>
        </w:tc>
        <w:tc>
          <w:tcPr>
            <w:tcW w:w="1080" w:type="dxa"/>
            <w:shd w:val="clear" w:color="auto" w:fill="FFFFFF"/>
            <w:tcMar>
              <w:top w:w="0" w:type="dxa"/>
              <w:left w:w="0" w:type="dxa"/>
              <w:bottom w:w="0" w:type="dxa"/>
              <w:right w:w="0" w:type="dxa"/>
            </w:tcMar>
            <w:vAlign w:val="center"/>
          </w:tcPr>
          <w:p w14:paraId="021A248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FF84248" w14:textId="77777777" w:rsidR="003F45C4" w:rsidRDefault="00DF7A63">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3213ABEF" w14:textId="77777777" w:rsidR="003F45C4" w:rsidRDefault="00DF7A63">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37B7D042" w14:textId="77777777" w:rsidR="003F45C4" w:rsidRDefault="00DF7A63">
            <w:pPr>
              <w:spacing w:before="100" w:after="100"/>
              <w:ind w:left="100" w:right="100"/>
              <w:jc w:val="right"/>
            </w:pPr>
            <w:r>
              <w:rPr>
                <w:rFonts w:ascii="Arial" w:eastAsia="Arial" w:hAnsi="Arial" w:cs="Arial"/>
                <w:color w:val="000000"/>
                <w:sz w:val="22"/>
                <w:szCs w:val="22"/>
              </w:rPr>
              <w:t>1,825</w:t>
            </w:r>
          </w:p>
        </w:tc>
        <w:tc>
          <w:tcPr>
            <w:tcW w:w="1080" w:type="dxa"/>
            <w:shd w:val="clear" w:color="auto" w:fill="FFFFFF"/>
            <w:tcMar>
              <w:top w:w="0" w:type="dxa"/>
              <w:left w:w="0" w:type="dxa"/>
              <w:bottom w:w="0" w:type="dxa"/>
              <w:right w:w="0" w:type="dxa"/>
            </w:tcMar>
            <w:vAlign w:val="center"/>
          </w:tcPr>
          <w:p w14:paraId="21BD450D" w14:textId="77777777" w:rsidR="003F45C4" w:rsidRDefault="003F45C4">
            <w:pPr>
              <w:spacing w:before="100" w:after="100"/>
              <w:ind w:left="100" w:right="100"/>
              <w:jc w:val="right"/>
            </w:pPr>
          </w:p>
        </w:tc>
      </w:tr>
      <w:tr w:rsidR="003F45C4" w14:paraId="19F50699" w14:textId="77777777" w:rsidTr="003F45C4">
        <w:trPr>
          <w:cantSplit/>
          <w:jc w:val="center"/>
        </w:trPr>
        <w:tc>
          <w:tcPr>
            <w:tcW w:w="1080" w:type="dxa"/>
            <w:shd w:val="clear" w:color="auto" w:fill="FFFFFF"/>
            <w:tcMar>
              <w:top w:w="0" w:type="dxa"/>
              <w:left w:w="0" w:type="dxa"/>
              <w:bottom w:w="0" w:type="dxa"/>
              <w:right w:w="0" w:type="dxa"/>
            </w:tcMar>
            <w:vAlign w:val="center"/>
          </w:tcPr>
          <w:p w14:paraId="53AA8DC3"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10D60F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94D7F28" w14:textId="77777777" w:rsidR="003F45C4" w:rsidRDefault="00DF7A63">
            <w:pPr>
              <w:spacing w:before="100" w:after="100"/>
              <w:ind w:left="100" w:right="100"/>
              <w:jc w:val="right"/>
            </w:pPr>
            <w:r>
              <w:rPr>
                <w:rFonts w:ascii="Arial" w:eastAsia="Arial" w:hAnsi="Arial" w:cs="Arial"/>
                <w:color w:val="000000"/>
                <w:sz w:val="22"/>
                <w:szCs w:val="22"/>
              </w:rPr>
              <w:t>705</w:t>
            </w:r>
          </w:p>
        </w:tc>
        <w:tc>
          <w:tcPr>
            <w:tcW w:w="1080" w:type="dxa"/>
            <w:shd w:val="clear" w:color="auto" w:fill="FFFFFF"/>
            <w:tcMar>
              <w:top w:w="0" w:type="dxa"/>
              <w:left w:w="0" w:type="dxa"/>
              <w:bottom w:w="0" w:type="dxa"/>
              <w:right w:w="0" w:type="dxa"/>
            </w:tcMar>
            <w:vAlign w:val="center"/>
          </w:tcPr>
          <w:p w14:paraId="7D13E770" w14:textId="77777777" w:rsidR="003F45C4" w:rsidRDefault="00DF7A63">
            <w:pPr>
              <w:spacing w:before="100" w:after="100"/>
              <w:ind w:left="100" w:right="100"/>
              <w:jc w:val="right"/>
            </w:pPr>
            <w:r>
              <w:rPr>
                <w:rFonts w:ascii="Arial" w:eastAsia="Arial" w:hAnsi="Arial" w:cs="Arial"/>
                <w:color w:val="000000"/>
                <w:sz w:val="22"/>
                <w:szCs w:val="22"/>
              </w:rPr>
              <w:t>235</w:t>
            </w:r>
          </w:p>
        </w:tc>
        <w:tc>
          <w:tcPr>
            <w:tcW w:w="1080" w:type="dxa"/>
            <w:shd w:val="clear" w:color="auto" w:fill="FFFFFF"/>
            <w:tcMar>
              <w:top w:w="0" w:type="dxa"/>
              <w:left w:w="0" w:type="dxa"/>
              <w:bottom w:w="0" w:type="dxa"/>
              <w:right w:w="0" w:type="dxa"/>
            </w:tcMar>
            <w:vAlign w:val="center"/>
          </w:tcPr>
          <w:p w14:paraId="7FA29F95" w14:textId="77777777" w:rsidR="003F45C4" w:rsidRDefault="00DF7A63">
            <w:pPr>
              <w:spacing w:before="100" w:after="100"/>
              <w:ind w:left="100" w:right="100"/>
              <w:jc w:val="right"/>
            </w:pPr>
            <w:r>
              <w:rPr>
                <w:rFonts w:ascii="Arial" w:eastAsia="Arial" w:hAnsi="Arial" w:cs="Arial"/>
                <w:color w:val="000000"/>
                <w:sz w:val="22"/>
                <w:szCs w:val="22"/>
              </w:rPr>
              <w:t>1,562</w:t>
            </w:r>
          </w:p>
        </w:tc>
        <w:tc>
          <w:tcPr>
            <w:tcW w:w="1080" w:type="dxa"/>
            <w:shd w:val="clear" w:color="auto" w:fill="FFFFFF"/>
            <w:tcMar>
              <w:top w:w="0" w:type="dxa"/>
              <w:left w:w="0" w:type="dxa"/>
              <w:bottom w:w="0" w:type="dxa"/>
              <w:right w:w="0" w:type="dxa"/>
            </w:tcMar>
            <w:vAlign w:val="center"/>
          </w:tcPr>
          <w:p w14:paraId="1CD1068D" w14:textId="77777777" w:rsidR="003F45C4" w:rsidRDefault="003F45C4">
            <w:pPr>
              <w:spacing w:before="100" w:after="100"/>
              <w:ind w:left="100" w:right="100"/>
              <w:jc w:val="right"/>
            </w:pPr>
          </w:p>
        </w:tc>
      </w:tr>
      <w:tr w:rsidR="003F45C4" w14:paraId="0B34DE57" w14:textId="77777777" w:rsidTr="003F45C4">
        <w:trPr>
          <w:cantSplit/>
          <w:jc w:val="center"/>
        </w:trPr>
        <w:tc>
          <w:tcPr>
            <w:tcW w:w="1080" w:type="dxa"/>
            <w:shd w:val="clear" w:color="auto" w:fill="FFFFFF"/>
            <w:tcMar>
              <w:top w:w="0" w:type="dxa"/>
              <w:left w:w="0" w:type="dxa"/>
              <w:bottom w:w="0" w:type="dxa"/>
              <w:right w:w="0" w:type="dxa"/>
            </w:tcMar>
            <w:vAlign w:val="center"/>
          </w:tcPr>
          <w:p w14:paraId="680AD7F9"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30C54BC"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B1B6BA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FD4707" w14:textId="77777777" w:rsidR="003F45C4" w:rsidRDefault="00DF7A63">
            <w:pPr>
              <w:spacing w:before="100" w:after="100"/>
              <w:ind w:left="100" w:right="100"/>
              <w:jc w:val="right"/>
            </w:pPr>
            <w:r>
              <w:rPr>
                <w:rFonts w:ascii="Arial" w:eastAsia="Arial" w:hAnsi="Arial" w:cs="Arial"/>
                <w:color w:val="000000"/>
                <w:sz w:val="22"/>
                <w:szCs w:val="22"/>
              </w:rPr>
              <w:t>972</w:t>
            </w:r>
          </w:p>
        </w:tc>
        <w:tc>
          <w:tcPr>
            <w:tcW w:w="1080" w:type="dxa"/>
            <w:shd w:val="clear" w:color="auto" w:fill="FFFFFF"/>
            <w:tcMar>
              <w:top w:w="0" w:type="dxa"/>
              <w:left w:w="0" w:type="dxa"/>
              <w:bottom w:w="0" w:type="dxa"/>
              <w:right w:w="0" w:type="dxa"/>
            </w:tcMar>
            <w:vAlign w:val="center"/>
          </w:tcPr>
          <w:p w14:paraId="509A96D9" w14:textId="77777777" w:rsidR="003F45C4" w:rsidRDefault="00DF7A63">
            <w:pPr>
              <w:spacing w:before="100" w:after="100"/>
              <w:ind w:left="100" w:right="100"/>
              <w:jc w:val="right"/>
            </w:pPr>
            <w:r>
              <w:rPr>
                <w:rFonts w:ascii="Arial" w:eastAsia="Arial" w:hAnsi="Arial" w:cs="Arial"/>
                <w:color w:val="000000"/>
                <w:sz w:val="22"/>
                <w:szCs w:val="22"/>
              </w:rPr>
              <w:t>247</w:t>
            </w:r>
          </w:p>
        </w:tc>
        <w:tc>
          <w:tcPr>
            <w:tcW w:w="1080" w:type="dxa"/>
            <w:shd w:val="clear" w:color="auto" w:fill="FFFFFF"/>
            <w:tcMar>
              <w:top w:w="0" w:type="dxa"/>
              <w:left w:w="0" w:type="dxa"/>
              <w:bottom w:w="0" w:type="dxa"/>
              <w:right w:w="0" w:type="dxa"/>
            </w:tcMar>
            <w:vAlign w:val="center"/>
          </w:tcPr>
          <w:p w14:paraId="5599E00B" w14:textId="77777777" w:rsidR="003F45C4" w:rsidRDefault="003F45C4">
            <w:pPr>
              <w:spacing w:before="100" w:after="100"/>
              <w:ind w:left="100" w:right="100"/>
              <w:jc w:val="right"/>
            </w:pPr>
          </w:p>
        </w:tc>
      </w:tr>
      <w:tr w:rsidR="003F45C4" w14:paraId="6A25D13D" w14:textId="77777777" w:rsidTr="003F45C4">
        <w:trPr>
          <w:cantSplit/>
          <w:jc w:val="center"/>
        </w:trPr>
        <w:tc>
          <w:tcPr>
            <w:tcW w:w="1080" w:type="dxa"/>
            <w:shd w:val="clear" w:color="auto" w:fill="FFFFFF"/>
            <w:tcMar>
              <w:top w:w="0" w:type="dxa"/>
              <w:left w:w="0" w:type="dxa"/>
              <w:bottom w:w="0" w:type="dxa"/>
              <w:right w:w="0" w:type="dxa"/>
            </w:tcMar>
            <w:vAlign w:val="center"/>
          </w:tcPr>
          <w:p w14:paraId="06426901"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3CC3041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08086BA" w14:textId="77777777" w:rsidR="003F45C4" w:rsidRDefault="00DF7A63">
            <w:pPr>
              <w:spacing w:before="100" w:after="100"/>
              <w:ind w:left="100" w:right="100"/>
              <w:jc w:val="right"/>
            </w:pPr>
            <w:r>
              <w:rPr>
                <w:rFonts w:ascii="Arial" w:eastAsia="Arial" w:hAnsi="Arial" w:cs="Arial"/>
                <w:color w:val="000000"/>
                <w:sz w:val="22"/>
                <w:szCs w:val="22"/>
              </w:rPr>
              <w:t>2,406</w:t>
            </w:r>
          </w:p>
        </w:tc>
        <w:tc>
          <w:tcPr>
            <w:tcW w:w="1080" w:type="dxa"/>
            <w:shd w:val="clear" w:color="auto" w:fill="FFFFFF"/>
            <w:tcMar>
              <w:top w:w="0" w:type="dxa"/>
              <w:left w:w="0" w:type="dxa"/>
              <w:bottom w:w="0" w:type="dxa"/>
              <w:right w:w="0" w:type="dxa"/>
            </w:tcMar>
            <w:vAlign w:val="center"/>
          </w:tcPr>
          <w:p w14:paraId="7DBD5307" w14:textId="77777777" w:rsidR="003F45C4" w:rsidRDefault="00DF7A63">
            <w:pPr>
              <w:spacing w:before="100" w:after="100"/>
              <w:ind w:left="100" w:right="100"/>
              <w:jc w:val="right"/>
            </w:pPr>
            <w:r>
              <w:rPr>
                <w:rFonts w:ascii="Arial" w:eastAsia="Arial" w:hAnsi="Arial" w:cs="Arial"/>
                <w:color w:val="000000"/>
                <w:sz w:val="22"/>
                <w:szCs w:val="22"/>
              </w:rPr>
              <w:t>4,810</w:t>
            </w:r>
          </w:p>
        </w:tc>
        <w:tc>
          <w:tcPr>
            <w:tcW w:w="1080" w:type="dxa"/>
            <w:shd w:val="clear" w:color="auto" w:fill="FFFFFF"/>
            <w:tcMar>
              <w:top w:w="0" w:type="dxa"/>
              <w:left w:w="0" w:type="dxa"/>
              <w:bottom w:w="0" w:type="dxa"/>
              <w:right w:w="0" w:type="dxa"/>
            </w:tcMar>
            <w:vAlign w:val="center"/>
          </w:tcPr>
          <w:p w14:paraId="63271BFE" w14:textId="77777777" w:rsidR="003F45C4" w:rsidRDefault="00DF7A63">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6E69C134" w14:textId="77777777" w:rsidR="003F45C4" w:rsidRDefault="00DF7A63">
            <w:pPr>
              <w:spacing w:before="100" w:after="100"/>
              <w:ind w:left="100" w:right="100"/>
              <w:jc w:val="right"/>
            </w:pPr>
            <w:r>
              <w:rPr>
                <w:rFonts w:ascii="Arial" w:eastAsia="Arial" w:hAnsi="Arial" w:cs="Arial"/>
                <w:color w:val="000000"/>
                <w:sz w:val="22"/>
                <w:szCs w:val="22"/>
              </w:rPr>
              <w:t>60</w:t>
            </w:r>
          </w:p>
        </w:tc>
      </w:tr>
      <w:tr w:rsidR="003F45C4" w14:paraId="2E2AFA02" w14:textId="77777777" w:rsidTr="003F45C4">
        <w:trPr>
          <w:cantSplit/>
          <w:jc w:val="center"/>
        </w:trPr>
        <w:tc>
          <w:tcPr>
            <w:tcW w:w="1080" w:type="dxa"/>
            <w:shd w:val="clear" w:color="auto" w:fill="FFFFFF"/>
            <w:tcMar>
              <w:top w:w="0" w:type="dxa"/>
              <w:left w:w="0" w:type="dxa"/>
              <w:bottom w:w="0" w:type="dxa"/>
              <w:right w:w="0" w:type="dxa"/>
            </w:tcMar>
            <w:vAlign w:val="center"/>
          </w:tcPr>
          <w:p w14:paraId="47D8F9FC"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9FB16CE"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0A6CA01" w14:textId="77777777" w:rsidR="003F45C4" w:rsidRDefault="00DF7A63">
            <w:pPr>
              <w:spacing w:before="100" w:after="100"/>
              <w:ind w:left="100" w:right="100"/>
              <w:jc w:val="right"/>
            </w:pPr>
            <w:r>
              <w:rPr>
                <w:rFonts w:ascii="Arial" w:eastAsia="Arial" w:hAnsi="Arial" w:cs="Arial"/>
                <w:color w:val="000000"/>
                <w:sz w:val="22"/>
                <w:szCs w:val="22"/>
              </w:rPr>
              <w:t>71</w:t>
            </w:r>
          </w:p>
        </w:tc>
        <w:tc>
          <w:tcPr>
            <w:tcW w:w="1080" w:type="dxa"/>
            <w:shd w:val="clear" w:color="auto" w:fill="FFFFFF"/>
            <w:tcMar>
              <w:top w:w="0" w:type="dxa"/>
              <w:left w:w="0" w:type="dxa"/>
              <w:bottom w:w="0" w:type="dxa"/>
              <w:right w:w="0" w:type="dxa"/>
            </w:tcMar>
            <w:vAlign w:val="center"/>
          </w:tcPr>
          <w:p w14:paraId="79A07B26" w14:textId="77777777" w:rsidR="003F45C4" w:rsidRDefault="00DF7A63">
            <w:pPr>
              <w:spacing w:before="100" w:after="100"/>
              <w:ind w:left="100" w:right="100"/>
              <w:jc w:val="right"/>
            </w:pPr>
            <w:r>
              <w:rPr>
                <w:rFonts w:ascii="Arial" w:eastAsia="Arial" w:hAnsi="Arial" w:cs="Arial"/>
                <w:color w:val="000000"/>
                <w:sz w:val="22"/>
                <w:szCs w:val="22"/>
              </w:rPr>
              <w:t>1,636</w:t>
            </w:r>
          </w:p>
        </w:tc>
        <w:tc>
          <w:tcPr>
            <w:tcW w:w="1080" w:type="dxa"/>
            <w:shd w:val="clear" w:color="auto" w:fill="FFFFFF"/>
            <w:tcMar>
              <w:top w:w="0" w:type="dxa"/>
              <w:left w:w="0" w:type="dxa"/>
              <w:bottom w:w="0" w:type="dxa"/>
              <w:right w:w="0" w:type="dxa"/>
            </w:tcMar>
            <w:vAlign w:val="center"/>
          </w:tcPr>
          <w:p w14:paraId="1CA16B80" w14:textId="77777777" w:rsidR="003F45C4" w:rsidRDefault="00DF7A63">
            <w:pPr>
              <w:spacing w:before="100" w:after="100"/>
              <w:ind w:left="100" w:right="100"/>
              <w:jc w:val="right"/>
            </w:pPr>
            <w:r>
              <w:rPr>
                <w:rFonts w:ascii="Arial" w:eastAsia="Arial" w:hAnsi="Arial" w:cs="Arial"/>
                <w:color w:val="000000"/>
                <w:sz w:val="22"/>
                <w:szCs w:val="22"/>
              </w:rPr>
              <w:t>64</w:t>
            </w:r>
          </w:p>
        </w:tc>
        <w:tc>
          <w:tcPr>
            <w:tcW w:w="1080" w:type="dxa"/>
            <w:shd w:val="clear" w:color="auto" w:fill="FFFFFF"/>
            <w:tcMar>
              <w:top w:w="0" w:type="dxa"/>
              <w:left w:w="0" w:type="dxa"/>
              <w:bottom w:w="0" w:type="dxa"/>
              <w:right w:w="0" w:type="dxa"/>
            </w:tcMar>
            <w:vAlign w:val="center"/>
          </w:tcPr>
          <w:p w14:paraId="77A5C95D" w14:textId="77777777" w:rsidR="003F45C4" w:rsidRDefault="003F45C4">
            <w:pPr>
              <w:spacing w:before="100" w:after="100"/>
              <w:ind w:left="100" w:right="100"/>
              <w:jc w:val="right"/>
            </w:pPr>
          </w:p>
        </w:tc>
      </w:tr>
      <w:tr w:rsidR="003F45C4" w14:paraId="03D41B52" w14:textId="77777777" w:rsidTr="003F45C4">
        <w:trPr>
          <w:cantSplit/>
          <w:jc w:val="center"/>
        </w:trPr>
        <w:tc>
          <w:tcPr>
            <w:tcW w:w="1080" w:type="dxa"/>
            <w:shd w:val="clear" w:color="auto" w:fill="FFFFFF"/>
            <w:tcMar>
              <w:top w:w="0" w:type="dxa"/>
              <w:left w:w="0" w:type="dxa"/>
              <w:bottom w:w="0" w:type="dxa"/>
              <w:right w:w="0" w:type="dxa"/>
            </w:tcMar>
            <w:vAlign w:val="center"/>
          </w:tcPr>
          <w:p w14:paraId="41C5F711"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2A426E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E767DE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2C91A61" w14:textId="77777777" w:rsidR="003F45C4" w:rsidRDefault="00DF7A63">
            <w:pPr>
              <w:spacing w:before="100" w:after="100"/>
              <w:ind w:left="100" w:right="100"/>
              <w:jc w:val="right"/>
            </w:pPr>
            <w:r>
              <w:rPr>
                <w:rFonts w:ascii="Arial" w:eastAsia="Arial" w:hAnsi="Arial" w:cs="Arial"/>
                <w:color w:val="000000"/>
                <w:sz w:val="22"/>
                <w:szCs w:val="22"/>
              </w:rPr>
              <w:t>3,485</w:t>
            </w:r>
          </w:p>
        </w:tc>
        <w:tc>
          <w:tcPr>
            <w:tcW w:w="1080" w:type="dxa"/>
            <w:shd w:val="clear" w:color="auto" w:fill="FFFFFF"/>
            <w:tcMar>
              <w:top w:w="0" w:type="dxa"/>
              <w:left w:w="0" w:type="dxa"/>
              <w:bottom w:w="0" w:type="dxa"/>
              <w:right w:w="0" w:type="dxa"/>
            </w:tcMar>
            <w:vAlign w:val="center"/>
          </w:tcPr>
          <w:p w14:paraId="6805C0B2" w14:textId="77777777" w:rsidR="003F45C4" w:rsidRDefault="00DF7A63">
            <w:pPr>
              <w:spacing w:before="100" w:after="100"/>
              <w:ind w:left="100" w:right="100"/>
              <w:jc w:val="right"/>
            </w:pPr>
            <w:r>
              <w:rPr>
                <w:rFonts w:ascii="Arial" w:eastAsia="Arial" w:hAnsi="Arial" w:cs="Arial"/>
                <w:color w:val="000000"/>
                <w:sz w:val="22"/>
                <w:szCs w:val="22"/>
              </w:rPr>
              <w:t>426</w:t>
            </w:r>
          </w:p>
        </w:tc>
        <w:tc>
          <w:tcPr>
            <w:tcW w:w="1080" w:type="dxa"/>
            <w:shd w:val="clear" w:color="auto" w:fill="FFFFFF"/>
            <w:tcMar>
              <w:top w:w="0" w:type="dxa"/>
              <w:left w:w="0" w:type="dxa"/>
              <w:bottom w:w="0" w:type="dxa"/>
              <w:right w:w="0" w:type="dxa"/>
            </w:tcMar>
            <w:vAlign w:val="center"/>
          </w:tcPr>
          <w:p w14:paraId="3FBE551D" w14:textId="77777777" w:rsidR="003F45C4" w:rsidRDefault="003F45C4">
            <w:pPr>
              <w:spacing w:before="100" w:after="100"/>
              <w:ind w:left="100" w:right="100"/>
              <w:jc w:val="right"/>
            </w:pPr>
          </w:p>
        </w:tc>
      </w:tr>
      <w:tr w:rsidR="003F45C4" w14:paraId="23FE8927" w14:textId="77777777" w:rsidTr="003F45C4">
        <w:trPr>
          <w:cantSplit/>
          <w:jc w:val="center"/>
        </w:trPr>
        <w:tc>
          <w:tcPr>
            <w:tcW w:w="1080" w:type="dxa"/>
            <w:shd w:val="clear" w:color="auto" w:fill="FFFFFF"/>
            <w:tcMar>
              <w:top w:w="0" w:type="dxa"/>
              <w:left w:w="0" w:type="dxa"/>
              <w:bottom w:w="0" w:type="dxa"/>
              <w:right w:w="0" w:type="dxa"/>
            </w:tcMar>
            <w:vAlign w:val="center"/>
          </w:tcPr>
          <w:p w14:paraId="7B28CDD6"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76D7BA8"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E2DD20A" w14:textId="77777777" w:rsidR="003F45C4" w:rsidRDefault="00DF7A63">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6EDFCD0E" w14:textId="77777777" w:rsidR="003F45C4" w:rsidRDefault="00DF7A63">
            <w:pPr>
              <w:spacing w:before="100" w:after="100"/>
              <w:ind w:left="100" w:right="100"/>
              <w:jc w:val="right"/>
            </w:pPr>
            <w:r>
              <w:rPr>
                <w:rFonts w:ascii="Arial" w:eastAsia="Arial" w:hAnsi="Arial" w:cs="Arial"/>
                <w:color w:val="000000"/>
                <w:sz w:val="22"/>
                <w:szCs w:val="22"/>
              </w:rPr>
              <w:t>214</w:t>
            </w:r>
          </w:p>
        </w:tc>
        <w:tc>
          <w:tcPr>
            <w:tcW w:w="1080" w:type="dxa"/>
            <w:shd w:val="clear" w:color="auto" w:fill="FFFFFF"/>
            <w:tcMar>
              <w:top w:w="0" w:type="dxa"/>
              <w:left w:w="0" w:type="dxa"/>
              <w:bottom w:w="0" w:type="dxa"/>
              <w:right w:w="0" w:type="dxa"/>
            </w:tcMar>
            <w:vAlign w:val="center"/>
          </w:tcPr>
          <w:p w14:paraId="1ACA8301" w14:textId="77777777" w:rsidR="003F45C4" w:rsidRDefault="00DF7A63">
            <w:pPr>
              <w:spacing w:before="100" w:after="100"/>
              <w:ind w:left="100" w:right="100"/>
              <w:jc w:val="right"/>
            </w:pPr>
            <w:r>
              <w:rPr>
                <w:rFonts w:ascii="Arial" w:eastAsia="Arial" w:hAnsi="Arial" w:cs="Arial"/>
                <w:color w:val="000000"/>
                <w:sz w:val="22"/>
                <w:szCs w:val="22"/>
              </w:rPr>
              <w:t>1,647</w:t>
            </w:r>
          </w:p>
        </w:tc>
        <w:tc>
          <w:tcPr>
            <w:tcW w:w="1080" w:type="dxa"/>
            <w:shd w:val="clear" w:color="auto" w:fill="FFFFFF"/>
            <w:tcMar>
              <w:top w:w="0" w:type="dxa"/>
              <w:left w:w="0" w:type="dxa"/>
              <w:bottom w:w="0" w:type="dxa"/>
              <w:right w:w="0" w:type="dxa"/>
            </w:tcMar>
            <w:vAlign w:val="center"/>
          </w:tcPr>
          <w:p w14:paraId="66108D03" w14:textId="77777777" w:rsidR="003F45C4" w:rsidRDefault="003F45C4">
            <w:pPr>
              <w:spacing w:before="100" w:after="100"/>
              <w:ind w:left="100" w:right="100"/>
              <w:jc w:val="right"/>
            </w:pPr>
          </w:p>
        </w:tc>
      </w:tr>
      <w:tr w:rsidR="003F45C4" w14:paraId="66547B67" w14:textId="77777777" w:rsidTr="003F45C4">
        <w:trPr>
          <w:cantSplit/>
          <w:jc w:val="center"/>
        </w:trPr>
        <w:tc>
          <w:tcPr>
            <w:tcW w:w="1080" w:type="dxa"/>
            <w:shd w:val="clear" w:color="auto" w:fill="FFFFFF"/>
            <w:tcMar>
              <w:top w:w="0" w:type="dxa"/>
              <w:left w:w="0" w:type="dxa"/>
              <w:bottom w:w="0" w:type="dxa"/>
              <w:right w:w="0" w:type="dxa"/>
            </w:tcMar>
            <w:vAlign w:val="center"/>
          </w:tcPr>
          <w:p w14:paraId="76E0679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9F2340B"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BC341F7" w14:textId="77777777" w:rsidR="003F45C4" w:rsidRDefault="00DF7A63">
            <w:pPr>
              <w:spacing w:before="100" w:after="100"/>
              <w:ind w:left="100" w:right="100"/>
              <w:jc w:val="right"/>
            </w:pPr>
            <w:r>
              <w:rPr>
                <w:rFonts w:ascii="Arial" w:eastAsia="Arial" w:hAnsi="Arial" w:cs="Arial"/>
                <w:color w:val="000000"/>
                <w:sz w:val="22"/>
                <w:szCs w:val="22"/>
              </w:rPr>
              <w:t>1,526</w:t>
            </w:r>
          </w:p>
        </w:tc>
        <w:tc>
          <w:tcPr>
            <w:tcW w:w="1080" w:type="dxa"/>
            <w:shd w:val="clear" w:color="auto" w:fill="FFFFFF"/>
            <w:tcMar>
              <w:top w:w="0" w:type="dxa"/>
              <w:left w:w="0" w:type="dxa"/>
              <w:bottom w:w="0" w:type="dxa"/>
              <w:right w:w="0" w:type="dxa"/>
            </w:tcMar>
            <w:vAlign w:val="center"/>
          </w:tcPr>
          <w:p w14:paraId="0CC694DF" w14:textId="77777777" w:rsidR="003F45C4" w:rsidRDefault="00DF7A63">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3949F778" w14:textId="77777777" w:rsidR="003F45C4" w:rsidRDefault="00DF7A63">
            <w:pPr>
              <w:spacing w:before="100" w:after="100"/>
              <w:ind w:left="100" w:right="100"/>
              <w:jc w:val="right"/>
            </w:pPr>
            <w:r>
              <w:rPr>
                <w:rFonts w:ascii="Arial" w:eastAsia="Arial" w:hAnsi="Arial" w:cs="Arial"/>
                <w:color w:val="000000"/>
                <w:sz w:val="22"/>
                <w:szCs w:val="22"/>
              </w:rPr>
              <w:t>1,267</w:t>
            </w:r>
          </w:p>
        </w:tc>
        <w:tc>
          <w:tcPr>
            <w:tcW w:w="1080" w:type="dxa"/>
            <w:shd w:val="clear" w:color="auto" w:fill="FFFFFF"/>
            <w:tcMar>
              <w:top w:w="0" w:type="dxa"/>
              <w:left w:w="0" w:type="dxa"/>
              <w:bottom w:w="0" w:type="dxa"/>
              <w:right w:w="0" w:type="dxa"/>
            </w:tcMar>
            <w:vAlign w:val="center"/>
          </w:tcPr>
          <w:p w14:paraId="65A782DE" w14:textId="77777777" w:rsidR="003F45C4" w:rsidRDefault="003F45C4">
            <w:pPr>
              <w:spacing w:before="100" w:after="100"/>
              <w:ind w:left="100" w:right="100"/>
              <w:jc w:val="right"/>
            </w:pPr>
          </w:p>
        </w:tc>
      </w:tr>
      <w:tr w:rsidR="003F45C4" w14:paraId="2C32C8D4" w14:textId="77777777" w:rsidTr="003F45C4">
        <w:trPr>
          <w:cantSplit/>
          <w:jc w:val="center"/>
        </w:trPr>
        <w:tc>
          <w:tcPr>
            <w:tcW w:w="1080" w:type="dxa"/>
            <w:shd w:val="clear" w:color="auto" w:fill="FFFFFF"/>
            <w:tcMar>
              <w:top w:w="0" w:type="dxa"/>
              <w:left w:w="0" w:type="dxa"/>
              <w:bottom w:w="0" w:type="dxa"/>
              <w:right w:w="0" w:type="dxa"/>
            </w:tcMar>
            <w:vAlign w:val="center"/>
          </w:tcPr>
          <w:p w14:paraId="520F08D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5D2111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6E59C89" w14:textId="77777777" w:rsidR="003F45C4" w:rsidRDefault="00DF7A63">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31B2E1B4" w14:textId="77777777" w:rsidR="003F45C4" w:rsidRDefault="00DF7A63">
            <w:pPr>
              <w:spacing w:before="100" w:after="100"/>
              <w:ind w:left="100" w:right="100"/>
              <w:jc w:val="right"/>
            </w:pPr>
            <w:r>
              <w:rPr>
                <w:rFonts w:ascii="Arial" w:eastAsia="Arial" w:hAnsi="Arial" w:cs="Arial"/>
                <w:color w:val="000000"/>
                <w:sz w:val="22"/>
                <w:szCs w:val="22"/>
              </w:rPr>
              <w:t>1,491</w:t>
            </w:r>
          </w:p>
        </w:tc>
        <w:tc>
          <w:tcPr>
            <w:tcW w:w="1080" w:type="dxa"/>
            <w:shd w:val="clear" w:color="auto" w:fill="FFFFFF"/>
            <w:tcMar>
              <w:top w:w="0" w:type="dxa"/>
              <w:left w:w="0" w:type="dxa"/>
              <w:bottom w:w="0" w:type="dxa"/>
              <w:right w:w="0" w:type="dxa"/>
            </w:tcMar>
            <w:vAlign w:val="center"/>
          </w:tcPr>
          <w:p w14:paraId="36897721" w14:textId="77777777" w:rsidR="003F45C4" w:rsidRDefault="00DF7A63">
            <w:pPr>
              <w:spacing w:before="100" w:after="100"/>
              <w:ind w:left="100" w:right="100"/>
              <w:jc w:val="right"/>
            </w:pPr>
            <w:r>
              <w:rPr>
                <w:rFonts w:ascii="Arial" w:eastAsia="Arial" w:hAnsi="Arial" w:cs="Arial"/>
                <w:color w:val="000000"/>
                <w:sz w:val="22"/>
                <w:szCs w:val="22"/>
              </w:rPr>
              <w:t>336</w:t>
            </w:r>
          </w:p>
        </w:tc>
        <w:tc>
          <w:tcPr>
            <w:tcW w:w="1080" w:type="dxa"/>
            <w:shd w:val="clear" w:color="auto" w:fill="FFFFFF"/>
            <w:tcMar>
              <w:top w:w="0" w:type="dxa"/>
              <w:left w:w="0" w:type="dxa"/>
              <w:bottom w:w="0" w:type="dxa"/>
              <w:right w:w="0" w:type="dxa"/>
            </w:tcMar>
            <w:vAlign w:val="center"/>
          </w:tcPr>
          <w:p w14:paraId="52AC046E" w14:textId="77777777" w:rsidR="003F45C4" w:rsidRDefault="003F45C4">
            <w:pPr>
              <w:spacing w:before="100" w:after="100"/>
              <w:ind w:left="100" w:right="100"/>
              <w:jc w:val="right"/>
            </w:pPr>
          </w:p>
        </w:tc>
      </w:tr>
      <w:tr w:rsidR="003F45C4" w14:paraId="78247E52" w14:textId="77777777" w:rsidTr="003F45C4">
        <w:trPr>
          <w:cantSplit/>
          <w:jc w:val="center"/>
        </w:trPr>
        <w:tc>
          <w:tcPr>
            <w:tcW w:w="1080" w:type="dxa"/>
            <w:shd w:val="clear" w:color="auto" w:fill="FFFFFF"/>
            <w:tcMar>
              <w:top w:w="0" w:type="dxa"/>
              <w:left w:w="0" w:type="dxa"/>
              <w:bottom w:w="0" w:type="dxa"/>
              <w:right w:w="0" w:type="dxa"/>
            </w:tcMar>
            <w:vAlign w:val="center"/>
          </w:tcPr>
          <w:p w14:paraId="334F30D4"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010F742"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5EA41F8" w14:textId="77777777" w:rsidR="003F45C4" w:rsidRDefault="00DF7A63">
            <w:pPr>
              <w:spacing w:before="100" w:after="100"/>
              <w:ind w:left="100" w:right="100"/>
              <w:jc w:val="right"/>
            </w:pPr>
            <w:r>
              <w:rPr>
                <w:rFonts w:ascii="Arial" w:eastAsia="Arial" w:hAnsi="Arial" w:cs="Arial"/>
                <w:color w:val="000000"/>
                <w:sz w:val="22"/>
                <w:szCs w:val="22"/>
              </w:rPr>
              <w:t>2,245</w:t>
            </w:r>
          </w:p>
        </w:tc>
        <w:tc>
          <w:tcPr>
            <w:tcW w:w="1080" w:type="dxa"/>
            <w:shd w:val="clear" w:color="auto" w:fill="FFFFFF"/>
            <w:tcMar>
              <w:top w:w="0" w:type="dxa"/>
              <w:left w:w="0" w:type="dxa"/>
              <w:bottom w:w="0" w:type="dxa"/>
              <w:right w:w="0" w:type="dxa"/>
            </w:tcMar>
            <w:vAlign w:val="center"/>
          </w:tcPr>
          <w:p w14:paraId="26F19A44" w14:textId="77777777" w:rsidR="003F45C4" w:rsidRDefault="00DF7A63">
            <w:pPr>
              <w:spacing w:before="100" w:after="100"/>
              <w:ind w:left="100" w:right="100"/>
              <w:jc w:val="right"/>
            </w:pPr>
            <w:r>
              <w:rPr>
                <w:rFonts w:ascii="Arial" w:eastAsia="Arial" w:hAnsi="Arial" w:cs="Arial"/>
                <w:color w:val="000000"/>
                <w:sz w:val="22"/>
                <w:szCs w:val="22"/>
              </w:rPr>
              <w:t>4,923</w:t>
            </w:r>
          </w:p>
        </w:tc>
        <w:tc>
          <w:tcPr>
            <w:tcW w:w="1080" w:type="dxa"/>
            <w:shd w:val="clear" w:color="auto" w:fill="FFFFFF"/>
            <w:tcMar>
              <w:top w:w="0" w:type="dxa"/>
              <w:left w:w="0" w:type="dxa"/>
              <w:bottom w:w="0" w:type="dxa"/>
              <w:right w:w="0" w:type="dxa"/>
            </w:tcMar>
            <w:vAlign w:val="center"/>
          </w:tcPr>
          <w:p w14:paraId="1DB7FBA5" w14:textId="77777777" w:rsidR="003F45C4" w:rsidRDefault="00DF7A63">
            <w:pPr>
              <w:spacing w:before="100" w:after="100"/>
              <w:ind w:left="100" w:right="100"/>
              <w:jc w:val="right"/>
            </w:pPr>
            <w:r>
              <w:rPr>
                <w:rFonts w:ascii="Arial" w:eastAsia="Arial" w:hAnsi="Arial" w:cs="Arial"/>
                <w:color w:val="000000"/>
                <w:sz w:val="22"/>
                <w:szCs w:val="22"/>
              </w:rPr>
              <w:t>1,692</w:t>
            </w:r>
          </w:p>
        </w:tc>
        <w:tc>
          <w:tcPr>
            <w:tcW w:w="1080" w:type="dxa"/>
            <w:shd w:val="clear" w:color="auto" w:fill="FFFFFF"/>
            <w:tcMar>
              <w:top w:w="0" w:type="dxa"/>
              <w:left w:w="0" w:type="dxa"/>
              <w:bottom w:w="0" w:type="dxa"/>
              <w:right w:w="0" w:type="dxa"/>
            </w:tcMar>
            <w:vAlign w:val="center"/>
          </w:tcPr>
          <w:p w14:paraId="363DB3B9" w14:textId="77777777" w:rsidR="003F45C4" w:rsidRDefault="00DF7A63">
            <w:pPr>
              <w:spacing w:before="100" w:after="100"/>
              <w:ind w:left="100" w:right="100"/>
              <w:jc w:val="right"/>
            </w:pPr>
            <w:r>
              <w:rPr>
                <w:rFonts w:ascii="Arial" w:eastAsia="Arial" w:hAnsi="Arial" w:cs="Arial"/>
                <w:color w:val="000000"/>
                <w:sz w:val="22"/>
                <w:szCs w:val="22"/>
              </w:rPr>
              <w:t>2</w:t>
            </w:r>
          </w:p>
        </w:tc>
      </w:tr>
      <w:tr w:rsidR="003F45C4" w14:paraId="7C6B373F" w14:textId="77777777" w:rsidTr="003F45C4">
        <w:trPr>
          <w:cantSplit/>
          <w:jc w:val="center"/>
        </w:trPr>
        <w:tc>
          <w:tcPr>
            <w:tcW w:w="1080" w:type="dxa"/>
            <w:shd w:val="clear" w:color="auto" w:fill="FFFFFF"/>
            <w:tcMar>
              <w:top w:w="0" w:type="dxa"/>
              <w:left w:w="0" w:type="dxa"/>
              <w:bottom w:w="0" w:type="dxa"/>
              <w:right w:w="0" w:type="dxa"/>
            </w:tcMar>
            <w:vAlign w:val="center"/>
          </w:tcPr>
          <w:p w14:paraId="2B0EFFE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797B50BF"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AD5B2D1" w14:textId="77777777" w:rsidR="003F45C4" w:rsidRDefault="00DF7A63">
            <w:pPr>
              <w:spacing w:before="100" w:after="100"/>
              <w:ind w:left="100" w:right="100"/>
              <w:jc w:val="right"/>
            </w:pPr>
            <w:r>
              <w:rPr>
                <w:rFonts w:ascii="Arial" w:eastAsia="Arial" w:hAnsi="Arial" w:cs="Arial"/>
                <w:color w:val="000000"/>
                <w:sz w:val="22"/>
                <w:szCs w:val="22"/>
              </w:rPr>
              <w:t>205</w:t>
            </w:r>
          </w:p>
        </w:tc>
        <w:tc>
          <w:tcPr>
            <w:tcW w:w="1080" w:type="dxa"/>
            <w:shd w:val="clear" w:color="auto" w:fill="FFFFFF"/>
            <w:tcMar>
              <w:top w:w="0" w:type="dxa"/>
              <w:left w:w="0" w:type="dxa"/>
              <w:bottom w:w="0" w:type="dxa"/>
              <w:right w:w="0" w:type="dxa"/>
            </w:tcMar>
            <w:vAlign w:val="center"/>
          </w:tcPr>
          <w:p w14:paraId="4339A01E" w14:textId="77777777" w:rsidR="003F45C4" w:rsidRDefault="00DF7A63">
            <w:pPr>
              <w:spacing w:before="100" w:after="100"/>
              <w:ind w:left="100" w:right="100"/>
              <w:jc w:val="right"/>
            </w:pPr>
            <w:r>
              <w:rPr>
                <w:rFonts w:ascii="Arial" w:eastAsia="Arial" w:hAnsi="Arial" w:cs="Arial"/>
                <w:color w:val="000000"/>
                <w:sz w:val="22"/>
                <w:szCs w:val="22"/>
              </w:rPr>
              <w:t>1,842</w:t>
            </w:r>
          </w:p>
        </w:tc>
        <w:tc>
          <w:tcPr>
            <w:tcW w:w="1080" w:type="dxa"/>
            <w:shd w:val="clear" w:color="auto" w:fill="FFFFFF"/>
            <w:tcMar>
              <w:top w:w="0" w:type="dxa"/>
              <w:left w:w="0" w:type="dxa"/>
              <w:bottom w:w="0" w:type="dxa"/>
              <w:right w:w="0" w:type="dxa"/>
            </w:tcMar>
            <w:vAlign w:val="center"/>
          </w:tcPr>
          <w:p w14:paraId="14C06E7A" w14:textId="77777777" w:rsidR="003F45C4" w:rsidRDefault="00DF7A63">
            <w:pPr>
              <w:spacing w:before="100" w:after="100"/>
              <w:ind w:left="100" w:right="100"/>
              <w:jc w:val="right"/>
            </w:pPr>
            <w:r>
              <w:rPr>
                <w:rFonts w:ascii="Arial" w:eastAsia="Arial" w:hAnsi="Arial" w:cs="Arial"/>
                <w:color w:val="000000"/>
                <w:sz w:val="22"/>
                <w:szCs w:val="22"/>
              </w:rPr>
              <w:t>269</w:t>
            </w:r>
          </w:p>
        </w:tc>
        <w:tc>
          <w:tcPr>
            <w:tcW w:w="1080" w:type="dxa"/>
            <w:shd w:val="clear" w:color="auto" w:fill="FFFFFF"/>
            <w:tcMar>
              <w:top w:w="0" w:type="dxa"/>
              <w:left w:w="0" w:type="dxa"/>
              <w:bottom w:w="0" w:type="dxa"/>
              <w:right w:w="0" w:type="dxa"/>
            </w:tcMar>
            <w:vAlign w:val="center"/>
          </w:tcPr>
          <w:p w14:paraId="355AEE0D" w14:textId="77777777" w:rsidR="003F45C4" w:rsidRDefault="003F45C4">
            <w:pPr>
              <w:spacing w:before="100" w:after="100"/>
              <w:ind w:left="100" w:right="100"/>
              <w:jc w:val="right"/>
            </w:pPr>
          </w:p>
        </w:tc>
      </w:tr>
      <w:tr w:rsidR="003F45C4" w14:paraId="026E56D1" w14:textId="77777777" w:rsidTr="003F45C4">
        <w:trPr>
          <w:cantSplit/>
          <w:jc w:val="center"/>
        </w:trPr>
        <w:tc>
          <w:tcPr>
            <w:tcW w:w="1080" w:type="dxa"/>
            <w:shd w:val="clear" w:color="auto" w:fill="FFFFFF"/>
            <w:tcMar>
              <w:top w:w="0" w:type="dxa"/>
              <w:left w:w="0" w:type="dxa"/>
              <w:bottom w:w="0" w:type="dxa"/>
              <w:right w:w="0" w:type="dxa"/>
            </w:tcMar>
            <w:vAlign w:val="center"/>
          </w:tcPr>
          <w:p w14:paraId="38335383"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417AA86"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AF599A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14F76E" w14:textId="77777777" w:rsidR="003F45C4" w:rsidRDefault="00DF7A63">
            <w:pPr>
              <w:spacing w:before="100" w:after="100"/>
              <w:ind w:left="100" w:right="100"/>
              <w:jc w:val="right"/>
            </w:pPr>
            <w:r>
              <w:rPr>
                <w:rFonts w:ascii="Arial" w:eastAsia="Arial" w:hAnsi="Arial" w:cs="Arial"/>
                <w:color w:val="000000"/>
                <w:sz w:val="22"/>
                <w:szCs w:val="22"/>
              </w:rPr>
              <w:t>2,773</w:t>
            </w:r>
          </w:p>
        </w:tc>
        <w:tc>
          <w:tcPr>
            <w:tcW w:w="1080" w:type="dxa"/>
            <w:shd w:val="clear" w:color="auto" w:fill="FFFFFF"/>
            <w:tcMar>
              <w:top w:w="0" w:type="dxa"/>
              <w:left w:w="0" w:type="dxa"/>
              <w:bottom w:w="0" w:type="dxa"/>
              <w:right w:w="0" w:type="dxa"/>
            </w:tcMar>
            <w:vAlign w:val="center"/>
          </w:tcPr>
          <w:p w14:paraId="6E652DA5" w14:textId="77777777" w:rsidR="003F45C4" w:rsidRDefault="00DF7A63">
            <w:pPr>
              <w:spacing w:before="100" w:after="100"/>
              <w:ind w:left="100" w:right="100"/>
              <w:jc w:val="right"/>
            </w:pPr>
            <w:r>
              <w:rPr>
                <w:rFonts w:ascii="Arial" w:eastAsia="Arial" w:hAnsi="Arial" w:cs="Arial"/>
                <w:color w:val="000000"/>
                <w:sz w:val="22"/>
                <w:szCs w:val="22"/>
              </w:rPr>
              <w:t>121</w:t>
            </w:r>
          </w:p>
        </w:tc>
        <w:tc>
          <w:tcPr>
            <w:tcW w:w="1080" w:type="dxa"/>
            <w:shd w:val="clear" w:color="auto" w:fill="FFFFFF"/>
            <w:tcMar>
              <w:top w:w="0" w:type="dxa"/>
              <w:left w:w="0" w:type="dxa"/>
              <w:bottom w:w="0" w:type="dxa"/>
              <w:right w:w="0" w:type="dxa"/>
            </w:tcMar>
            <w:vAlign w:val="center"/>
          </w:tcPr>
          <w:p w14:paraId="3A95085B" w14:textId="77777777" w:rsidR="003F45C4" w:rsidRDefault="003F45C4">
            <w:pPr>
              <w:spacing w:before="100" w:after="100"/>
              <w:ind w:left="100" w:right="100"/>
              <w:jc w:val="right"/>
            </w:pPr>
          </w:p>
        </w:tc>
      </w:tr>
      <w:tr w:rsidR="003F45C4" w14:paraId="3A80B703" w14:textId="77777777" w:rsidTr="003F45C4">
        <w:trPr>
          <w:cantSplit/>
          <w:jc w:val="center"/>
        </w:trPr>
        <w:tc>
          <w:tcPr>
            <w:tcW w:w="1080" w:type="dxa"/>
            <w:shd w:val="clear" w:color="auto" w:fill="FFFFFF"/>
            <w:tcMar>
              <w:top w:w="0" w:type="dxa"/>
              <w:left w:w="0" w:type="dxa"/>
              <w:bottom w:w="0" w:type="dxa"/>
              <w:right w:w="0" w:type="dxa"/>
            </w:tcMar>
            <w:vAlign w:val="center"/>
          </w:tcPr>
          <w:p w14:paraId="5E05358A"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8E3D005"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B014FA" w14:textId="77777777" w:rsidR="003F45C4" w:rsidRDefault="00DF7A63">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4C218766" w14:textId="77777777" w:rsidR="003F45C4" w:rsidRDefault="00DF7A63">
            <w:pPr>
              <w:spacing w:before="100" w:after="100"/>
              <w:ind w:left="100" w:right="100"/>
              <w:jc w:val="right"/>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3D541FF5" w14:textId="77777777" w:rsidR="003F45C4" w:rsidRDefault="00DF7A63">
            <w:pPr>
              <w:spacing w:before="100" w:after="100"/>
              <w:ind w:left="100" w:right="100"/>
              <w:jc w:val="right"/>
            </w:pPr>
            <w:r>
              <w:rPr>
                <w:rFonts w:ascii="Arial" w:eastAsia="Arial" w:hAnsi="Arial" w:cs="Arial"/>
                <w:color w:val="000000"/>
                <w:sz w:val="22"/>
                <w:szCs w:val="22"/>
              </w:rPr>
              <w:t>579</w:t>
            </w:r>
          </w:p>
        </w:tc>
        <w:tc>
          <w:tcPr>
            <w:tcW w:w="1080" w:type="dxa"/>
            <w:shd w:val="clear" w:color="auto" w:fill="FFFFFF"/>
            <w:tcMar>
              <w:top w:w="0" w:type="dxa"/>
              <w:left w:w="0" w:type="dxa"/>
              <w:bottom w:w="0" w:type="dxa"/>
              <w:right w:w="0" w:type="dxa"/>
            </w:tcMar>
            <w:vAlign w:val="center"/>
          </w:tcPr>
          <w:p w14:paraId="5F5AD3EB" w14:textId="77777777" w:rsidR="003F45C4" w:rsidRDefault="003F45C4">
            <w:pPr>
              <w:spacing w:before="100" w:after="100"/>
              <w:ind w:left="100" w:right="100"/>
              <w:jc w:val="right"/>
            </w:pPr>
          </w:p>
        </w:tc>
      </w:tr>
      <w:tr w:rsidR="003F45C4" w14:paraId="7600DC4D" w14:textId="77777777" w:rsidTr="003F45C4">
        <w:trPr>
          <w:cantSplit/>
          <w:jc w:val="center"/>
        </w:trPr>
        <w:tc>
          <w:tcPr>
            <w:tcW w:w="1080" w:type="dxa"/>
            <w:shd w:val="clear" w:color="auto" w:fill="FFFFFF"/>
            <w:tcMar>
              <w:top w:w="0" w:type="dxa"/>
              <w:left w:w="0" w:type="dxa"/>
              <w:bottom w:w="0" w:type="dxa"/>
              <w:right w:w="0" w:type="dxa"/>
            </w:tcMar>
            <w:vAlign w:val="center"/>
          </w:tcPr>
          <w:p w14:paraId="76F9C35B"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6C86F0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258017D" w14:textId="77777777" w:rsidR="003F45C4" w:rsidRDefault="00DF7A63">
            <w:pPr>
              <w:spacing w:before="100" w:after="100"/>
              <w:ind w:left="100" w:right="100"/>
              <w:jc w:val="right"/>
            </w:pPr>
            <w:r>
              <w:rPr>
                <w:rFonts w:ascii="Arial" w:eastAsia="Arial" w:hAnsi="Arial" w:cs="Arial"/>
                <w:color w:val="000000"/>
                <w:sz w:val="22"/>
                <w:szCs w:val="22"/>
              </w:rPr>
              <w:t>523</w:t>
            </w:r>
          </w:p>
        </w:tc>
        <w:tc>
          <w:tcPr>
            <w:tcW w:w="1080" w:type="dxa"/>
            <w:shd w:val="clear" w:color="auto" w:fill="FFFFFF"/>
            <w:tcMar>
              <w:top w:w="0" w:type="dxa"/>
              <w:left w:w="0" w:type="dxa"/>
              <w:bottom w:w="0" w:type="dxa"/>
              <w:right w:w="0" w:type="dxa"/>
            </w:tcMar>
            <w:vAlign w:val="center"/>
          </w:tcPr>
          <w:p w14:paraId="753DD6BF" w14:textId="77777777" w:rsidR="003F45C4" w:rsidRDefault="00DF7A63">
            <w:pPr>
              <w:spacing w:before="100" w:after="100"/>
              <w:ind w:left="100" w:right="100"/>
              <w:jc w:val="right"/>
            </w:pPr>
            <w:r>
              <w:rPr>
                <w:rFonts w:ascii="Arial" w:eastAsia="Arial" w:hAnsi="Arial" w:cs="Arial"/>
                <w:color w:val="000000"/>
                <w:sz w:val="22"/>
                <w:szCs w:val="22"/>
              </w:rPr>
              <w:t>319</w:t>
            </w:r>
          </w:p>
        </w:tc>
        <w:tc>
          <w:tcPr>
            <w:tcW w:w="1080" w:type="dxa"/>
            <w:shd w:val="clear" w:color="auto" w:fill="FFFFFF"/>
            <w:tcMar>
              <w:top w:w="0" w:type="dxa"/>
              <w:left w:w="0" w:type="dxa"/>
              <w:bottom w:w="0" w:type="dxa"/>
              <w:right w:w="0" w:type="dxa"/>
            </w:tcMar>
            <w:vAlign w:val="center"/>
          </w:tcPr>
          <w:p w14:paraId="60646262" w14:textId="77777777" w:rsidR="003F45C4" w:rsidRDefault="00DF7A63">
            <w:pPr>
              <w:spacing w:before="100" w:after="100"/>
              <w:ind w:left="100" w:right="100"/>
              <w:jc w:val="right"/>
            </w:pPr>
            <w:r>
              <w:rPr>
                <w:rFonts w:ascii="Arial" w:eastAsia="Arial" w:hAnsi="Arial" w:cs="Arial"/>
                <w:color w:val="000000"/>
                <w:sz w:val="22"/>
                <w:szCs w:val="22"/>
              </w:rPr>
              <w:t>560</w:t>
            </w:r>
          </w:p>
        </w:tc>
        <w:tc>
          <w:tcPr>
            <w:tcW w:w="1080" w:type="dxa"/>
            <w:shd w:val="clear" w:color="auto" w:fill="FFFFFF"/>
            <w:tcMar>
              <w:top w:w="0" w:type="dxa"/>
              <w:left w:w="0" w:type="dxa"/>
              <w:bottom w:w="0" w:type="dxa"/>
              <w:right w:w="0" w:type="dxa"/>
            </w:tcMar>
            <w:vAlign w:val="center"/>
          </w:tcPr>
          <w:p w14:paraId="061F3354" w14:textId="77777777" w:rsidR="003F45C4" w:rsidRDefault="00DF7A63">
            <w:pPr>
              <w:spacing w:before="100" w:after="100"/>
              <w:ind w:left="100" w:right="100"/>
              <w:jc w:val="right"/>
            </w:pPr>
            <w:r>
              <w:rPr>
                <w:rFonts w:ascii="Arial" w:eastAsia="Arial" w:hAnsi="Arial" w:cs="Arial"/>
                <w:color w:val="000000"/>
                <w:sz w:val="22"/>
                <w:szCs w:val="22"/>
              </w:rPr>
              <w:t>6</w:t>
            </w:r>
          </w:p>
        </w:tc>
      </w:tr>
      <w:tr w:rsidR="003F45C4" w14:paraId="0424F69E" w14:textId="77777777" w:rsidTr="003F45C4">
        <w:trPr>
          <w:cantSplit/>
          <w:jc w:val="center"/>
        </w:trPr>
        <w:tc>
          <w:tcPr>
            <w:tcW w:w="1080" w:type="dxa"/>
            <w:shd w:val="clear" w:color="auto" w:fill="FFFFFF"/>
            <w:tcMar>
              <w:top w:w="0" w:type="dxa"/>
              <w:left w:w="0" w:type="dxa"/>
              <w:bottom w:w="0" w:type="dxa"/>
              <w:right w:w="0" w:type="dxa"/>
            </w:tcMar>
            <w:vAlign w:val="center"/>
          </w:tcPr>
          <w:p w14:paraId="1A107E6B"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5CE9FDF"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2D7EF0C" w14:textId="77777777" w:rsidR="003F45C4" w:rsidRDefault="00DF7A63">
            <w:pPr>
              <w:spacing w:before="100" w:after="100"/>
              <w:ind w:left="100" w:right="100"/>
              <w:jc w:val="right"/>
            </w:pPr>
            <w:r>
              <w:rPr>
                <w:rFonts w:ascii="Arial" w:eastAsia="Arial" w:hAnsi="Arial" w:cs="Arial"/>
                <w:color w:val="000000"/>
                <w:sz w:val="22"/>
                <w:szCs w:val="22"/>
              </w:rPr>
              <w:t>135</w:t>
            </w:r>
          </w:p>
        </w:tc>
        <w:tc>
          <w:tcPr>
            <w:tcW w:w="1080" w:type="dxa"/>
            <w:shd w:val="clear" w:color="auto" w:fill="FFFFFF"/>
            <w:tcMar>
              <w:top w:w="0" w:type="dxa"/>
              <w:left w:w="0" w:type="dxa"/>
              <w:bottom w:w="0" w:type="dxa"/>
              <w:right w:w="0" w:type="dxa"/>
            </w:tcMar>
            <w:vAlign w:val="center"/>
          </w:tcPr>
          <w:p w14:paraId="10FA92AD" w14:textId="77777777" w:rsidR="003F45C4" w:rsidRDefault="00DF7A63">
            <w:pPr>
              <w:spacing w:before="100" w:after="100"/>
              <w:ind w:left="100" w:right="100"/>
              <w:jc w:val="right"/>
            </w:pPr>
            <w:r>
              <w:rPr>
                <w:rFonts w:ascii="Arial" w:eastAsia="Arial" w:hAnsi="Arial" w:cs="Arial"/>
                <w:color w:val="000000"/>
                <w:sz w:val="22"/>
                <w:szCs w:val="22"/>
              </w:rPr>
              <w:t>2,728</w:t>
            </w:r>
          </w:p>
        </w:tc>
        <w:tc>
          <w:tcPr>
            <w:tcW w:w="1080" w:type="dxa"/>
            <w:shd w:val="clear" w:color="auto" w:fill="FFFFFF"/>
            <w:tcMar>
              <w:top w:w="0" w:type="dxa"/>
              <w:left w:w="0" w:type="dxa"/>
              <w:bottom w:w="0" w:type="dxa"/>
              <w:right w:w="0" w:type="dxa"/>
            </w:tcMar>
            <w:vAlign w:val="center"/>
          </w:tcPr>
          <w:p w14:paraId="77D9BF3A" w14:textId="77777777" w:rsidR="003F45C4" w:rsidRDefault="00DF7A63">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7789FFBD" w14:textId="77777777" w:rsidR="003F45C4" w:rsidRDefault="003F45C4">
            <w:pPr>
              <w:spacing w:before="100" w:after="100"/>
              <w:ind w:left="100" w:right="100"/>
              <w:jc w:val="right"/>
            </w:pPr>
          </w:p>
        </w:tc>
      </w:tr>
      <w:tr w:rsidR="003F45C4" w14:paraId="59555D32" w14:textId="77777777" w:rsidTr="003F45C4">
        <w:trPr>
          <w:cantSplit/>
          <w:jc w:val="center"/>
        </w:trPr>
        <w:tc>
          <w:tcPr>
            <w:tcW w:w="1080" w:type="dxa"/>
            <w:shd w:val="clear" w:color="auto" w:fill="FFFFFF"/>
            <w:tcMar>
              <w:top w:w="0" w:type="dxa"/>
              <w:left w:w="0" w:type="dxa"/>
              <w:bottom w:w="0" w:type="dxa"/>
              <w:right w:w="0" w:type="dxa"/>
            </w:tcMar>
            <w:vAlign w:val="center"/>
          </w:tcPr>
          <w:p w14:paraId="1915AFBE"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7003C32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B633CD5" w14:textId="77777777" w:rsidR="003F45C4" w:rsidRDefault="00DF7A63">
            <w:pPr>
              <w:spacing w:before="100" w:after="100"/>
              <w:ind w:left="100" w:right="100"/>
              <w:jc w:val="right"/>
            </w:pPr>
            <w:r>
              <w:rPr>
                <w:rFonts w:ascii="Arial" w:eastAsia="Arial" w:hAnsi="Arial" w:cs="Arial"/>
                <w:color w:val="000000"/>
                <w:sz w:val="22"/>
                <w:szCs w:val="22"/>
              </w:rPr>
              <w:t>1,980</w:t>
            </w:r>
          </w:p>
        </w:tc>
        <w:tc>
          <w:tcPr>
            <w:tcW w:w="1080" w:type="dxa"/>
            <w:shd w:val="clear" w:color="auto" w:fill="FFFFFF"/>
            <w:tcMar>
              <w:top w:w="0" w:type="dxa"/>
              <w:left w:w="0" w:type="dxa"/>
              <w:bottom w:w="0" w:type="dxa"/>
              <w:right w:w="0" w:type="dxa"/>
            </w:tcMar>
            <w:vAlign w:val="center"/>
          </w:tcPr>
          <w:p w14:paraId="0921AD18" w14:textId="77777777" w:rsidR="003F45C4" w:rsidRDefault="00DF7A63">
            <w:pPr>
              <w:spacing w:before="100" w:after="100"/>
              <w:ind w:left="100" w:right="100"/>
              <w:jc w:val="right"/>
            </w:pPr>
            <w:r>
              <w:rPr>
                <w:rFonts w:ascii="Arial" w:eastAsia="Arial" w:hAnsi="Arial" w:cs="Arial"/>
                <w:color w:val="000000"/>
                <w:sz w:val="22"/>
                <w:szCs w:val="22"/>
              </w:rPr>
              <w:t>5,486</w:t>
            </w:r>
          </w:p>
        </w:tc>
        <w:tc>
          <w:tcPr>
            <w:tcW w:w="1080" w:type="dxa"/>
            <w:shd w:val="clear" w:color="auto" w:fill="FFFFFF"/>
            <w:tcMar>
              <w:top w:w="0" w:type="dxa"/>
              <w:left w:w="0" w:type="dxa"/>
              <w:bottom w:w="0" w:type="dxa"/>
              <w:right w:w="0" w:type="dxa"/>
            </w:tcMar>
            <w:vAlign w:val="center"/>
          </w:tcPr>
          <w:p w14:paraId="6BFA32E7" w14:textId="77777777" w:rsidR="003F45C4" w:rsidRDefault="00DF7A63">
            <w:pPr>
              <w:spacing w:before="100" w:after="100"/>
              <w:ind w:left="100" w:right="100"/>
              <w:jc w:val="right"/>
            </w:pPr>
            <w:r>
              <w:rPr>
                <w:rFonts w:ascii="Arial" w:eastAsia="Arial" w:hAnsi="Arial" w:cs="Arial"/>
                <w:color w:val="000000"/>
                <w:sz w:val="22"/>
                <w:szCs w:val="22"/>
              </w:rPr>
              <w:t>1,264</w:t>
            </w:r>
          </w:p>
        </w:tc>
        <w:tc>
          <w:tcPr>
            <w:tcW w:w="1080" w:type="dxa"/>
            <w:shd w:val="clear" w:color="auto" w:fill="FFFFFF"/>
            <w:tcMar>
              <w:top w:w="0" w:type="dxa"/>
              <w:left w:w="0" w:type="dxa"/>
              <w:bottom w:w="0" w:type="dxa"/>
              <w:right w:w="0" w:type="dxa"/>
            </w:tcMar>
            <w:vAlign w:val="center"/>
          </w:tcPr>
          <w:p w14:paraId="787FC92B" w14:textId="77777777" w:rsidR="003F45C4" w:rsidRDefault="00DF7A63">
            <w:pPr>
              <w:spacing w:before="100" w:after="100"/>
              <w:ind w:left="100" w:right="100"/>
              <w:jc w:val="right"/>
            </w:pPr>
            <w:r>
              <w:rPr>
                <w:rFonts w:ascii="Arial" w:eastAsia="Arial" w:hAnsi="Arial" w:cs="Arial"/>
                <w:color w:val="000000"/>
                <w:sz w:val="22"/>
                <w:szCs w:val="22"/>
              </w:rPr>
              <w:t>121</w:t>
            </w:r>
          </w:p>
        </w:tc>
      </w:tr>
      <w:tr w:rsidR="003F45C4" w14:paraId="7641C62A" w14:textId="77777777" w:rsidTr="003F45C4">
        <w:trPr>
          <w:cantSplit/>
          <w:jc w:val="center"/>
        </w:trPr>
        <w:tc>
          <w:tcPr>
            <w:tcW w:w="1080" w:type="dxa"/>
            <w:shd w:val="clear" w:color="auto" w:fill="FFFFFF"/>
            <w:tcMar>
              <w:top w:w="0" w:type="dxa"/>
              <w:left w:w="0" w:type="dxa"/>
              <w:bottom w:w="0" w:type="dxa"/>
              <w:right w:w="0" w:type="dxa"/>
            </w:tcMar>
            <w:vAlign w:val="center"/>
          </w:tcPr>
          <w:p w14:paraId="3AE53AA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70708CF"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3E9AA44" w14:textId="77777777" w:rsidR="003F45C4" w:rsidRDefault="00DF7A63">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2635CDF8" w14:textId="77777777" w:rsidR="003F45C4" w:rsidRDefault="00DF7A63">
            <w:pPr>
              <w:spacing w:before="100" w:after="100"/>
              <w:ind w:left="100" w:right="100"/>
              <w:jc w:val="right"/>
            </w:pPr>
            <w:r>
              <w:rPr>
                <w:rFonts w:ascii="Arial" w:eastAsia="Arial" w:hAnsi="Arial" w:cs="Arial"/>
                <w:color w:val="000000"/>
                <w:sz w:val="22"/>
                <w:szCs w:val="22"/>
              </w:rPr>
              <w:t>3,199</w:t>
            </w:r>
          </w:p>
        </w:tc>
        <w:tc>
          <w:tcPr>
            <w:tcW w:w="1080" w:type="dxa"/>
            <w:shd w:val="clear" w:color="auto" w:fill="FFFFFF"/>
            <w:tcMar>
              <w:top w:w="0" w:type="dxa"/>
              <w:left w:w="0" w:type="dxa"/>
              <w:bottom w:w="0" w:type="dxa"/>
              <w:right w:w="0" w:type="dxa"/>
            </w:tcMar>
            <w:vAlign w:val="center"/>
          </w:tcPr>
          <w:p w14:paraId="792B5FB5" w14:textId="77777777" w:rsidR="003F45C4" w:rsidRDefault="00DF7A63">
            <w:pPr>
              <w:spacing w:before="100" w:after="100"/>
              <w:ind w:left="100" w:right="100"/>
              <w:jc w:val="right"/>
            </w:pPr>
            <w:r>
              <w:rPr>
                <w:rFonts w:ascii="Arial" w:eastAsia="Arial" w:hAnsi="Arial" w:cs="Arial"/>
                <w:color w:val="000000"/>
                <w:sz w:val="22"/>
                <w:szCs w:val="22"/>
              </w:rPr>
              <w:t>359</w:t>
            </w:r>
          </w:p>
        </w:tc>
        <w:tc>
          <w:tcPr>
            <w:tcW w:w="1080" w:type="dxa"/>
            <w:shd w:val="clear" w:color="auto" w:fill="FFFFFF"/>
            <w:tcMar>
              <w:top w:w="0" w:type="dxa"/>
              <w:left w:w="0" w:type="dxa"/>
              <w:bottom w:w="0" w:type="dxa"/>
              <w:right w:w="0" w:type="dxa"/>
            </w:tcMar>
            <w:vAlign w:val="center"/>
          </w:tcPr>
          <w:p w14:paraId="1003A0F0" w14:textId="77777777" w:rsidR="003F45C4" w:rsidRDefault="003F45C4">
            <w:pPr>
              <w:spacing w:before="100" w:after="100"/>
              <w:ind w:left="100" w:right="100"/>
              <w:jc w:val="right"/>
            </w:pPr>
          </w:p>
        </w:tc>
      </w:tr>
      <w:tr w:rsidR="003F45C4" w14:paraId="6998E22E" w14:textId="77777777" w:rsidTr="003F45C4">
        <w:trPr>
          <w:cantSplit/>
          <w:jc w:val="center"/>
        </w:trPr>
        <w:tc>
          <w:tcPr>
            <w:tcW w:w="1080" w:type="dxa"/>
            <w:shd w:val="clear" w:color="auto" w:fill="FFFFFF"/>
            <w:tcMar>
              <w:top w:w="0" w:type="dxa"/>
              <w:left w:w="0" w:type="dxa"/>
              <w:bottom w:w="0" w:type="dxa"/>
              <w:right w:w="0" w:type="dxa"/>
            </w:tcMar>
            <w:vAlign w:val="center"/>
          </w:tcPr>
          <w:p w14:paraId="545C3530"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70715D0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80BF47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DAF8348" w14:textId="77777777" w:rsidR="003F45C4" w:rsidRDefault="00DF7A63">
            <w:pPr>
              <w:spacing w:before="100" w:after="100"/>
              <w:ind w:left="100" w:right="100"/>
              <w:jc w:val="right"/>
            </w:pPr>
            <w:r>
              <w:rPr>
                <w:rFonts w:ascii="Arial" w:eastAsia="Arial" w:hAnsi="Arial" w:cs="Arial"/>
                <w:color w:val="000000"/>
                <w:sz w:val="22"/>
                <w:szCs w:val="22"/>
              </w:rPr>
              <w:t>3,084</w:t>
            </w:r>
          </w:p>
        </w:tc>
        <w:tc>
          <w:tcPr>
            <w:tcW w:w="1080" w:type="dxa"/>
            <w:shd w:val="clear" w:color="auto" w:fill="FFFFFF"/>
            <w:tcMar>
              <w:top w:w="0" w:type="dxa"/>
              <w:left w:w="0" w:type="dxa"/>
              <w:bottom w:w="0" w:type="dxa"/>
              <w:right w:w="0" w:type="dxa"/>
            </w:tcMar>
            <w:vAlign w:val="center"/>
          </w:tcPr>
          <w:p w14:paraId="214C1E26" w14:textId="77777777" w:rsidR="003F45C4" w:rsidRDefault="00DF7A63">
            <w:pPr>
              <w:spacing w:before="100" w:after="100"/>
              <w:ind w:left="100" w:right="100"/>
              <w:jc w:val="right"/>
            </w:pPr>
            <w:r>
              <w:rPr>
                <w:rFonts w:ascii="Arial" w:eastAsia="Arial" w:hAnsi="Arial" w:cs="Arial"/>
                <w:color w:val="000000"/>
                <w:sz w:val="22"/>
                <w:szCs w:val="22"/>
              </w:rPr>
              <w:t>558</w:t>
            </w:r>
          </w:p>
        </w:tc>
        <w:tc>
          <w:tcPr>
            <w:tcW w:w="1080" w:type="dxa"/>
            <w:shd w:val="clear" w:color="auto" w:fill="FFFFFF"/>
            <w:tcMar>
              <w:top w:w="0" w:type="dxa"/>
              <w:left w:w="0" w:type="dxa"/>
              <w:bottom w:w="0" w:type="dxa"/>
              <w:right w:w="0" w:type="dxa"/>
            </w:tcMar>
            <w:vAlign w:val="center"/>
          </w:tcPr>
          <w:p w14:paraId="002D6C1A" w14:textId="77777777" w:rsidR="003F45C4" w:rsidRDefault="003F45C4">
            <w:pPr>
              <w:spacing w:before="100" w:after="100"/>
              <w:ind w:left="100" w:right="100"/>
              <w:jc w:val="right"/>
            </w:pPr>
          </w:p>
        </w:tc>
      </w:tr>
      <w:tr w:rsidR="003F45C4" w14:paraId="21B73631" w14:textId="77777777" w:rsidTr="003F45C4">
        <w:trPr>
          <w:cantSplit/>
          <w:jc w:val="center"/>
        </w:trPr>
        <w:tc>
          <w:tcPr>
            <w:tcW w:w="1080" w:type="dxa"/>
            <w:shd w:val="clear" w:color="auto" w:fill="FFFFFF"/>
            <w:tcMar>
              <w:top w:w="0" w:type="dxa"/>
              <w:left w:w="0" w:type="dxa"/>
              <w:bottom w:w="0" w:type="dxa"/>
              <w:right w:w="0" w:type="dxa"/>
            </w:tcMar>
            <w:vAlign w:val="center"/>
          </w:tcPr>
          <w:p w14:paraId="2929FC85"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AC93B3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4F11F45" w14:textId="77777777" w:rsidR="003F45C4" w:rsidRDefault="00DF7A63">
            <w:pPr>
              <w:spacing w:before="100" w:after="100"/>
              <w:ind w:left="100" w:right="100"/>
              <w:jc w:val="right"/>
            </w:pPr>
            <w:r>
              <w:rPr>
                <w:rFonts w:ascii="Arial" w:eastAsia="Arial" w:hAnsi="Arial" w:cs="Arial"/>
                <w:color w:val="000000"/>
                <w:sz w:val="22"/>
                <w:szCs w:val="22"/>
              </w:rPr>
              <w:t>172</w:t>
            </w:r>
          </w:p>
        </w:tc>
        <w:tc>
          <w:tcPr>
            <w:tcW w:w="1080" w:type="dxa"/>
            <w:shd w:val="clear" w:color="auto" w:fill="FFFFFF"/>
            <w:tcMar>
              <w:top w:w="0" w:type="dxa"/>
              <w:left w:w="0" w:type="dxa"/>
              <w:bottom w:w="0" w:type="dxa"/>
              <w:right w:w="0" w:type="dxa"/>
            </w:tcMar>
            <w:vAlign w:val="center"/>
          </w:tcPr>
          <w:p w14:paraId="51496AB0" w14:textId="77777777" w:rsidR="003F45C4" w:rsidRDefault="00DF7A63">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088ECCDD" w14:textId="77777777" w:rsidR="003F45C4" w:rsidRDefault="00DF7A63">
            <w:pPr>
              <w:spacing w:before="100" w:after="100"/>
              <w:ind w:left="100" w:right="100"/>
              <w:jc w:val="right"/>
            </w:pPr>
            <w:r>
              <w:rPr>
                <w:rFonts w:ascii="Arial" w:eastAsia="Arial" w:hAnsi="Arial" w:cs="Arial"/>
                <w:color w:val="000000"/>
                <w:sz w:val="22"/>
                <w:szCs w:val="22"/>
              </w:rPr>
              <w:t>1,341</w:t>
            </w:r>
          </w:p>
        </w:tc>
        <w:tc>
          <w:tcPr>
            <w:tcW w:w="1080" w:type="dxa"/>
            <w:shd w:val="clear" w:color="auto" w:fill="FFFFFF"/>
            <w:tcMar>
              <w:top w:w="0" w:type="dxa"/>
              <w:left w:w="0" w:type="dxa"/>
              <w:bottom w:w="0" w:type="dxa"/>
              <w:right w:w="0" w:type="dxa"/>
            </w:tcMar>
            <w:vAlign w:val="center"/>
          </w:tcPr>
          <w:p w14:paraId="6955F57A" w14:textId="77777777" w:rsidR="003F45C4" w:rsidRDefault="003F45C4">
            <w:pPr>
              <w:spacing w:before="100" w:after="100"/>
              <w:ind w:left="100" w:right="100"/>
              <w:jc w:val="right"/>
            </w:pPr>
          </w:p>
        </w:tc>
      </w:tr>
      <w:tr w:rsidR="003F45C4" w14:paraId="4775E9A5" w14:textId="77777777" w:rsidTr="003F45C4">
        <w:trPr>
          <w:cantSplit/>
          <w:jc w:val="center"/>
        </w:trPr>
        <w:tc>
          <w:tcPr>
            <w:tcW w:w="1080" w:type="dxa"/>
            <w:shd w:val="clear" w:color="auto" w:fill="FFFFFF"/>
            <w:tcMar>
              <w:top w:w="0" w:type="dxa"/>
              <w:left w:w="0" w:type="dxa"/>
              <w:bottom w:w="0" w:type="dxa"/>
              <w:right w:w="0" w:type="dxa"/>
            </w:tcMar>
            <w:vAlign w:val="center"/>
          </w:tcPr>
          <w:p w14:paraId="0CA6CCB9"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6087D4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EBB86E7" w14:textId="77777777" w:rsidR="003F45C4" w:rsidRDefault="00DF7A63">
            <w:pPr>
              <w:spacing w:before="100" w:after="100"/>
              <w:ind w:left="100" w:right="100"/>
              <w:jc w:val="right"/>
            </w:pPr>
            <w:r>
              <w:rPr>
                <w:rFonts w:ascii="Arial" w:eastAsia="Arial" w:hAnsi="Arial" w:cs="Arial"/>
                <w:color w:val="000000"/>
                <w:sz w:val="22"/>
                <w:szCs w:val="22"/>
              </w:rPr>
              <w:t>488</w:t>
            </w:r>
          </w:p>
        </w:tc>
        <w:tc>
          <w:tcPr>
            <w:tcW w:w="1080" w:type="dxa"/>
            <w:shd w:val="clear" w:color="auto" w:fill="FFFFFF"/>
            <w:tcMar>
              <w:top w:w="0" w:type="dxa"/>
              <w:left w:w="0" w:type="dxa"/>
              <w:bottom w:w="0" w:type="dxa"/>
              <w:right w:w="0" w:type="dxa"/>
            </w:tcMar>
            <w:vAlign w:val="center"/>
          </w:tcPr>
          <w:p w14:paraId="3B33320C" w14:textId="77777777" w:rsidR="003F45C4" w:rsidRDefault="00DF7A63">
            <w:pPr>
              <w:spacing w:before="100" w:after="100"/>
              <w:ind w:left="100" w:right="100"/>
              <w:jc w:val="right"/>
            </w:pPr>
            <w:r>
              <w:rPr>
                <w:rFonts w:ascii="Arial" w:eastAsia="Arial" w:hAnsi="Arial" w:cs="Arial"/>
                <w:color w:val="000000"/>
                <w:sz w:val="22"/>
                <w:szCs w:val="22"/>
              </w:rPr>
              <w:t>593</w:t>
            </w:r>
          </w:p>
        </w:tc>
        <w:tc>
          <w:tcPr>
            <w:tcW w:w="1080" w:type="dxa"/>
            <w:shd w:val="clear" w:color="auto" w:fill="FFFFFF"/>
            <w:tcMar>
              <w:top w:w="0" w:type="dxa"/>
              <w:left w:w="0" w:type="dxa"/>
              <w:bottom w:w="0" w:type="dxa"/>
              <w:right w:w="0" w:type="dxa"/>
            </w:tcMar>
            <w:vAlign w:val="center"/>
          </w:tcPr>
          <w:p w14:paraId="3613BFF1" w14:textId="77777777" w:rsidR="003F45C4" w:rsidRDefault="00DF7A63">
            <w:pPr>
              <w:spacing w:before="100" w:after="100"/>
              <w:ind w:left="100" w:right="100"/>
              <w:jc w:val="right"/>
            </w:pPr>
            <w:r>
              <w:rPr>
                <w:rFonts w:ascii="Arial" w:eastAsia="Arial" w:hAnsi="Arial" w:cs="Arial"/>
                <w:color w:val="000000"/>
                <w:sz w:val="22"/>
                <w:szCs w:val="22"/>
              </w:rPr>
              <w:t>1,280</w:t>
            </w:r>
          </w:p>
        </w:tc>
        <w:tc>
          <w:tcPr>
            <w:tcW w:w="1080" w:type="dxa"/>
            <w:shd w:val="clear" w:color="auto" w:fill="FFFFFF"/>
            <w:tcMar>
              <w:top w:w="0" w:type="dxa"/>
              <w:left w:w="0" w:type="dxa"/>
              <w:bottom w:w="0" w:type="dxa"/>
              <w:right w:w="0" w:type="dxa"/>
            </w:tcMar>
            <w:vAlign w:val="center"/>
          </w:tcPr>
          <w:p w14:paraId="2EB74244" w14:textId="77777777" w:rsidR="003F45C4" w:rsidRDefault="00DF7A63">
            <w:pPr>
              <w:spacing w:before="100" w:after="100"/>
              <w:ind w:left="100" w:right="100"/>
              <w:jc w:val="right"/>
            </w:pPr>
            <w:r>
              <w:rPr>
                <w:rFonts w:ascii="Arial" w:eastAsia="Arial" w:hAnsi="Arial" w:cs="Arial"/>
                <w:color w:val="000000"/>
                <w:sz w:val="22"/>
                <w:szCs w:val="22"/>
              </w:rPr>
              <w:t>7,626</w:t>
            </w:r>
          </w:p>
        </w:tc>
      </w:tr>
      <w:tr w:rsidR="003F45C4" w14:paraId="6789F269" w14:textId="77777777" w:rsidTr="003F45C4">
        <w:trPr>
          <w:cantSplit/>
          <w:jc w:val="center"/>
        </w:trPr>
        <w:tc>
          <w:tcPr>
            <w:tcW w:w="1080" w:type="dxa"/>
            <w:shd w:val="clear" w:color="auto" w:fill="FFFFFF"/>
            <w:tcMar>
              <w:top w:w="0" w:type="dxa"/>
              <w:left w:w="0" w:type="dxa"/>
              <w:bottom w:w="0" w:type="dxa"/>
              <w:right w:w="0" w:type="dxa"/>
            </w:tcMar>
            <w:vAlign w:val="center"/>
          </w:tcPr>
          <w:p w14:paraId="11912899"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8CF3E4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1947186" w14:textId="77777777" w:rsidR="003F45C4" w:rsidRDefault="00DF7A63">
            <w:pPr>
              <w:spacing w:before="100" w:after="100"/>
              <w:ind w:left="100" w:right="100"/>
              <w:jc w:val="right"/>
            </w:pPr>
            <w:r>
              <w:rPr>
                <w:rFonts w:ascii="Arial" w:eastAsia="Arial" w:hAnsi="Arial" w:cs="Arial"/>
                <w:color w:val="000000"/>
                <w:sz w:val="22"/>
                <w:szCs w:val="22"/>
              </w:rPr>
              <w:t>123</w:t>
            </w:r>
          </w:p>
        </w:tc>
        <w:tc>
          <w:tcPr>
            <w:tcW w:w="1080" w:type="dxa"/>
            <w:shd w:val="clear" w:color="auto" w:fill="FFFFFF"/>
            <w:tcMar>
              <w:top w:w="0" w:type="dxa"/>
              <w:left w:w="0" w:type="dxa"/>
              <w:bottom w:w="0" w:type="dxa"/>
              <w:right w:w="0" w:type="dxa"/>
            </w:tcMar>
            <w:vAlign w:val="center"/>
          </w:tcPr>
          <w:p w14:paraId="06D3EBB6" w14:textId="77777777" w:rsidR="003F45C4" w:rsidRDefault="00DF7A63">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0B066A48" w14:textId="77777777" w:rsidR="003F45C4" w:rsidRDefault="00DF7A63">
            <w:pPr>
              <w:spacing w:before="100" w:after="100"/>
              <w:ind w:left="100" w:right="100"/>
              <w:jc w:val="right"/>
            </w:pPr>
            <w:r>
              <w:rPr>
                <w:rFonts w:ascii="Arial" w:eastAsia="Arial" w:hAnsi="Arial" w:cs="Arial"/>
                <w:color w:val="000000"/>
                <w:sz w:val="22"/>
                <w:szCs w:val="22"/>
              </w:rPr>
              <w:t>1,130</w:t>
            </w:r>
          </w:p>
        </w:tc>
        <w:tc>
          <w:tcPr>
            <w:tcW w:w="1080" w:type="dxa"/>
            <w:shd w:val="clear" w:color="auto" w:fill="FFFFFF"/>
            <w:tcMar>
              <w:top w:w="0" w:type="dxa"/>
              <w:left w:w="0" w:type="dxa"/>
              <w:bottom w:w="0" w:type="dxa"/>
              <w:right w:w="0" w:type="dxa"/>
            </w:tcMar>
            <w:vAlign w:val="center"/>
          </w:tcPr>
          <w:p w14:paraId="1027F25F" w14:textId="77777777" w:rsidR="003F45C4" w:rsidRDefault="003F45C4">
            <w:pPr>
              <w:spacing w:before="100" w:after="100"/>
              <w:ind w:left="100" w:right="100"/>
              <w:jc w:val="right"/>
            </w:pPr>
          </w:p>
        </w:tc>
      </w:tr>
      <w:tr w:rsidR="003F45C4" w14:paraId="7BFA5717" w14:textId="77777777" w:rsidTr="003F45C4">
        <w:trPr>
          <w:cantSplit/>
          <w:jc w:val="center"/>
        </w:trPr>
        <w:tc>
          <w:tcPr>
            <w:tcW w:w="1080" w:type="dxa"/>
            <w:shd w:val="clear" w:color="auto" w:fill="FFFFFF"/>
            <w:tcMar>
              <w:top w:w="0" w:type="dxa"/>
              <w:left w:w="0" w:type="dxa"/>
              <w:bottom w:w="0" w:type="dxa"/>
              <w:right w:w="0" w:type="dxa"/>
            </w:tcMar>
            <w:vAlign w:val="center"/>
          </w:tcPr>
          <w:p w14:paraId="3225A66C"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96E55DF"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8E147A5" w14:textId="77777777" w:rsidR="003F45C4" w:rsidRDefault="00DF7A63">
            <w:pPr>
              <w:spacing w:before="100" w:after="100"/>
              <w:ind w:left="100" w:right="100"/>
              <w:jc w:val="right"/>
            </w:pPr>
            <w:r>
              <w:rPr>
                <w:rFonts w:ascii="Arial" w:eastAsia="Arial" w:hAnsi="Arial" w:cs="Arial"/>
                <w:color w:val="000000"/>
                <w:sz w:val="22"/>
                <w:szCs w:val="22"/>
              </w:rPr>
              <w:t>1,673</w:t>
            </w:r>
          </w:p>
        </w:tc>
        <w:tc>
          <w:tcPr>
            <w:tcW w:w="1080" w:type="dxa"/>
            <w:shd w:val="clear" w:color="auto" w:fill="FFFFFF"/>
            <w:tcMar>
              <w:top w:w="0" w:type="dxa"/>
              <w:left w:w="0" w:type="dxa"/>
              <w:bottom w:w="0" w:type="dxa"/>
              <w:right w:w="0" w:type="dxa"/>
            </w:tcMar>
            <w:vAlign w:val="center"/>
          </w:tcPr>
          <w:p w14:paraId="0586538C" w14:textId="77777777" w:rsidR="003F45C4" w:rsidRDefault="00DF7A63">
            <w:pPr>
              <w:spacing w:before="100" w:after="100"/>
              <w:ind w:left="100" w:right="100"/>
              <w:jc w:val="right"/>
            </w:pPr>
            <w:r>
              <w:rPr>
                <w:rFonts w:ascii="Arial" w:eastAsia="Arial" w:hAnsi="Arial" w:cs="Arial"/>
                <w:color w:val="000000"/>
                <w:sz w:val="22"/>
                <w:szCs w:val="22"/>
              </w:rPr>
              <w:t>1,987</w:t>
            </w:r>
          </w:p>
        </w:tc>
        <w:tc>
          <w:tcPr>
            <w:tcW w:w="1080" w:type="dxa"/>
            <w:shd w:val="clear" w:color="auto" w:fill="FFFFFF"/>
            <w:tcMar>
              <w:top w:w="0" w:type="dxa"/>
              <w:left w:w="0" w:type="dxa"/>
              <w:bottom w:w="0" w:type="dxa"/>
              <w:right w:w="0" w:type="dxa"/>
            </w:tcMar>
            <w:vAlign w:val="center"/>
          </w:tcPr>
          <w:p w14:paraId="0D3FC3BB" w14:textId="77777777" w:rsidR="003F45C4" w:rsidRDefault="00DF7A63">
            <w:pPr>
              <w:spacing w:before="100" w:after="100"/>
              <w:ind w:left="100" w:right="100"/>
              <w:jc w:val="right"/>
            </w:pPr>
            <w:r>
              <w:rPr>
                <w:rFonts w:ascii="Arial" w:eastAsia="Arial" w:hAnsi="Arial" w:cs="Arial"/>
                <w:color w:val="000000"/>
                <w:sz w:val="22"/>
                <w:szCs w:val="22"/>
              </w:rPr>
              <w:t>2,638</w:t>
            </w:r>
          </w:p>
        </w:tc>
        <w:tc>
          <w:tcPr>
            <w:tcW w:w="1080" w:type="dxa"/>
            <w:shd w:val="clear" w:color="auto" w:fill="FFFFFF"/>
            <w:tcMar>
              <w:top w:w="0" w:type="dxa"/>
              <w:left w:w="0" w:type="dxa"/>
              <w:bottom w:w="0" w:type="dxa"/>
              <w:right w:w="0" w:type="dxa"/>
            </w:tcMar>
            <w:vAlign w:val="center"/>
          </w:tcPr>
          <w:p w14:paraId="6244944E" w14:textId="77777777" w:rsidR="003F45C4" w:rsidRDefault="003F45C4">
            <w:pPr>
              <w:spacing w:before="100" w:after="100"/>
              <w:ind w:left="100" w:right="100"/>
              <w:jc w:val="right"/>
            </w:pPr>
          </w:p>
        </w:tc>
      </w:tr>
      <w:tr w:rsidR="003F45C4" w14:paraId="3BC81EDB" w14:textId="77777777" w:rsidTr="003F45C4">
        <w:trPr>
          <w:cantSplit/>
          <w:jc w:val="center"/>
        </w:trPr>
        <w:tc>
          <w:tcPr>
            <w:tcW w:w="1080" w:type="dxa"/>
            <w:shd w:val="clear" w:color="auto" w:fill="FFFFFF"/>
            <w:tcMar>
              <w:top w:w="0" w:type="dxa"/>
              <w:left w:w="0" w:type="dxa"/>
              <w:bottom w:w="0" w:type="dxa"/>
              <w:right w:w="0" w:type="dxa"/>
            </w:tcMar>
            <w:vAlign w:val="center"/>
          </w:tcPr>
          <w:p w14:paraId="4DEBF6A1"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0616044"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2B7127A" w14:textId="77777777" w:rsidR="003F45C4" w:rsidRDefault="00DF7A63">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244CC33D" w14:textId="77777777" w:rsidR="003F45C4" w:rsidRDefault="00DF7A63">
            <w:pPr>
              <w:spacing w:before="100" w:after="100"/>
              <w:ind w:left="100" w:right="100"/>
              <w:jc w:val="right"/>
            </w:pPr>
            <w:r>
              <w:rPr>
                <w:rFonts w:ascii="Arial" w:eastAsia="Arial" w:hAnsi="Arial" w:cs="Arial"/>
                <w:color w:val="000000"/>
                <w:sz w:val="22"/>
                <w:szCs w:val="22"/>
              </w:rPr>
              <w:t>988</w:t>
            </w:r>
          </w:p>
        </w:tc>
        <w:tc>
          <w:tcPr>
            <w:tcW w:w="1080" w:type="dxa"/>
            <w:shd w:val="clear" w:color="auto" w:fill="FFFFFF"/>
            <w:tcMar>
              <w:top w:w="0" w:type="dxa"/>
              <w:left w:w="0" w:type="dxa"/>
              <w:bottom w:w="0" w:type="dxa"/>
              <w:right w:w="0" w:type="dxa"/>
            </w:tcMar>
            <w:vAlign w:val="center"/>
          </w:tcPr>
          <w:p w14:paraId="2FEACAB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706463" w14:textId="77777777" w:rsidR="003F45C4" w:rsidRDefault="003F45C4">
            <w:pPr>
              <w:spacing w:before="100" w:after="100"/>
              <w:ind w:left="100" w:right="100"/>
              <w:jc w:val="right"/>
            </w:pPr>
          </w:p>
        </w:tc>
      </w:tr>
      <w:tr w:rsidR="003F45C4" w14:paraId="38A2C86B" w14:textId="77777777" w:rsidTr="003F45C4">
        <w:trPr>
          <w:cantSplit/>
          <w:jc w:val="center"/>
        </w:trPr>
        <w:tc>
          <w:tcPr>
            <w:tcW w:w="1080" w:type="dxa"/>
            <w:shd w:val="clear" w:color="auto" w:fill="FFFFFF"/>
            <w:tcMar>
              <w:top w:w="0" w:type="dxa"/>
              <w:left w:w="0" w:type="dxa"/>
              <w:bottom w:w="0" w:type="dxa"/>
              <w:right w:w="0" w:type="dxa"/>
            </w:tcMar>
            <w:vAlign w:val="center"/>
          </w:tcPr>
          <w:p w14:paraId="075478D3"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EABF225"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57557D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1B70015" w14:textId="77777777" w:rsidR="003F45C4" w:rsidRDefault="00DF7A63">
            <w:pPr>
              <w:spacing w:before="100" w:after="100"/>
              <w:ind w:left="100" w:right="100"/>
              <w:jc w:val="right"/>
            </w:pPr>
            <w:r>
              <w:rPr>
                <w:rFonts w:ascii="Arial" w:eastAsia="Arial" w:hAnsi="Arial" w:cs="Arial"/>
                <w:color w:val="000000"/>
                <w:sz w:val="22"/>
                <w:szCs w:val="22"/>
              </w:rPr>
              <w:t>1,444</w:t>
            </w:r>
          </w:p>
        </w:tc>
        <w:tc>
          <w:tcPr>
            <w:tcW w:w="1080" w:type="dxa"/>
            <w:shd w:val="clear" w:color="auto" w:fill="FFFFFF"/>
            <w:tcMar>
              <w:top w:w="0" w:type="dxa"/>
              <w:left w:w="0" w:type="dxa"/>
              <w:bottom w:w="0" w:type="dxa"/>
              <w:right w:w="0" w:type="dxa"/>
            </w:tcMar>
            <w:vAlign w:val="center"/>
          </w:tcPr>
          <w:p w14:paraId="148B1BF2" w14:textId="77777777" w:rsidR="003F45C4" w:rsidRDefault="00DF7A63">
            <w:pPr>
              <w:spacing w:before="100" w:after="100"/>
              <w:ind w:left="100" w:right="100"/>
              <w:jc w:val="right"/>
            </w:pPr>
            <w:r>
              <w:rPr>
                <w:rFonts w:ascii="Arial" w:eastAsia="Arial" w:hAnsi="Arial" w:cs="Arial"/>
                <w:color w:val="000000"/>
                <w:sz w:val="22"/>
                <w:szCs w:val="22"/>
              </w:rPr>
              <w:t>367</w:t>
            </w:r>
          </w:p>
        </w:tc>
        <w:tc>
          <w:tcPr>
            <w:tcW w:w="1080" w:type="dxa"/>
            <w:shd w:val="clear" w:color="auto" w:fill="FFFFFF"/>
            <w:tcMar>
              <w:top w:w="0" w:type="dxa"/>
              <w:left w:w="0" w:type="dxa"/>
              <w:bottom w:w="0" w:type="dxa"/>
              <w:right w:w="0" w:type="dxa"/>
            </w:tcMar>
            <w:vAlign w:val="center"/>
          </w:tcPr>
          <w:p w14:paraId="37BBBF33" w14:textId="77777777" w:rsidR="003F45C4" w:rsidRDefault="003F45C4">
            <w:pPr>
              <w:spacing w:before="100" w:after="100"/>
              <w:ind w:left="100" w:right="100"/>
              <w:jc w:val="right"/>
            </w:pPr>
          </w:p>
        </w:tc>
      </w:tr>
      <w:tr w:rsidR="003F45C4" w14:paraId="5C779C98" w14:textId="77777777" w:rsidTr="003F45C4">
        <w:trPr>
          <w:cantSplit/>
          <w:jc w:val="center"/>
        </w:trPr>
        <w:tc>
          <w:tcPr>
            <w:tcW w:w="1080" w:type="dxa"/>
            <w:shd w:val="clear" w:color="auto" w:fill="FFFFFF"/>
            <w:tcMar>
              <w:top w:w="0" w:type="dxa"/>
              <w:left w:w="0" w:type="dxa"/>
              <w:bottom w:w="0" w:type="dxa"/>
              <w:right w:w="0" w:type="dxa"/>
            </w:tcMar>
            <w:vAlign w:val="center"/>
          </w:tcPr>
          <w:p w14:paraId="57EF6FE2"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7A42817"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FA2BEEB" w14:textId="77777777" w:rsidR="003F45C4" w:rsidRDefault="00DF7A63">
            <w:pPr>
              <w:spacing w:before="100" w:after="100"/>
              <w:ind w:left="100" w:right="100"/>
              <w:jc w:val="right"/>
            </w:pPr>
            <w:r>
              <w:rPr>
                <w:rFonts w:ascii="Arial" w:eastAsia="Arial" w:hAnsi="Arial" w:cs="Arial"/>
                <w:color w:val="000000"/>
                <w:sz w:val="22"/>
                <w:szCs w:val="22"/>
              </w:rPr>
              <w:t>321</w:t>
            </w:r>
          </w:p>
        </w:tc>
        <w:tc>
          <w:tcPr>
            <w:tcW w:w="1080" w:type="dxa"/>
            <w:shd w:val="clear" w:color="auto" w:fill="FFFFFF"/>
            <w:tcMar>
              <w:top w:w="0" w:type="dxa"/>
              <w:left w:w="0" w:type="dxa"/>
              <w:bottom w:w="0" w:type="dxa"/>
              <w:right w:w="0" w:type="dxa"/>
            </w:tcMar>
            <w:vAlign w:val="center"/>
          </w:tcPr>
          <w:p w14:paraId="7182F890" w14:textId="77777777" w:rsidR="003F45C4" w:rsidRDefault="00DF7A63">
            <w:pPr>
              <w:spacing w:before="100" w:after="100"/>
              <w:ind w:left="100" w:right="100"/>
              <w:jc w:val="right"/>
            </w:pPr>
            <w:r>
              <w:rPr>
                <w:rFonts w:ascii="Arial" w:eastAsia="Arial" w:hAnsi="Arial" w:cs="Arial"/>
                <w:color w:val="000000"/>
                <w:sz w:val="22"/>
                <w:szCs w:val="22"/>
              </w:rPr>
              <w:t>139</w:t>
            </w:r>
          </w:p>
        </w:tc>
        <w:tc>
          <w:tcPr>
            <w:tcW w:w="1080" w:type="dxa"/>
            <w:shd w:val="clear" w:color="auto" w:fill="FFFFFF"/>
            <w:tcMar>
              <w:top w:w="0" w:type="dxa"/>
              <w:left w:w="0" w:type="dxa"/>
              <w:bottom w:w="0" w:type="dxa"/>
              <w:right w:w="0" w:type="dxa"/>
            </w:tcMar>
            <w:vAlign w:val="center"/>
          </w:tcPr>
          <w:p w14:paraId="4886992F" w14:textId="77777777" w:rsidR="003F45C4" w:rsidRDefault="00DF7A63">
            <w:pPr>
              <w:spacing w:before="100" w:after="100"/>
              <w:ind w:left="100" w:right="100"/>
              <w:jc w:val="right"/>
            </w:pPr>
            <w:r>
              <w:rPr>
                <w:rFonts w:ascii="Arial" w:eastAsia="Arial" w:hAnsi="Arial" w:cs="Arial"/>
                <w:color w:val="000000"/>
                <w:sz w:val="22"/>
                <w:szCs w:val="22"/>
              </w:rPr>
              <w:t>3,866</w:t>
            </w:r>
          </w:p>
        </w:tc>
        <w:tc>
          <w:tcPr>
            <w:tcW w:w="1080" w:type="dxa"/>
            <w:shd w:val="clear" w:color="auto" w:fill="FFFFFF"/>
            <w:tcMar>
              <w:top w:w="0" w:type="dxa"/>
              <w:left w:w="0" w:type="dxa"/>
              <w:bottom w:w="0" w:type="dxa"/>
              <w:right w:w="0" w:type="dxa"/>
            </w:tcMar>
            <w:vAlign w:val="center"/>
          </w:tcPr>
          <w:p w14:paraId="6EAF7710" w14:textId="77777777" w:rsidR="003F45C4" w:rsidRDefault="003F45C4">
            <w:pPr>
              <w:spacing w:before="100" w:after="100"/>
              <w:ind w:left="100" w:right="100"/>
              <w:jc w:val="right"/>
            </w:pPr>
          </w:p>
        </w:tc>
      </w:tr>
      <w:tr w:rsidR="003F45C4" w14:paraId="41157302" w14:textId="77777777" w:rsidTr="003F45C4">
        <w:trPr>
          <w:cantSplit/>
          <w:jc w:val="center"/>
        </w:trPr>
        <w:tc>
          <w:tcPr>
            <w:tcW w:w="1080" w:type="dxa"/>
            <w:shd w:val="clear" w:color="auto" w:fill="FFFFFF"/>
            <w:tcMar>
              <w:top w:w="0" w:type="dxa"/>
              <w:left w:w="0" w:type="dxa"/>
              <w:bottom w:w="0" w:type="dxa"/>
              <w:right w:w="0" w:type="dxa"/>
            </w:tcMar>
            <w:vAlign w:val="center"/>
          </w:tcPr>
          <w:p w14:paraId="73BF4FC1" w14:textId="77777777" w:rsidR="003F45C4" w:rsidRDefault="00DF7A63">
            <w:pPr>
              <w:spacing w:before="100" w:after="100"/>
              <w:ind w:left="100" w:right="100"/>
            </w:pPr>
            <w:r>
              <w:rPr>
                <w:rFonts w:ascii="Arial" w:eastAsia="Arial" w:hAnsi="Arial" w:cs="Arial"/>
                <w:color w:val="000000"/>
                <w:sz w:val="22"/>
                <w:szCs w:val="22"/>
              </w:rPr>
              <w:lastRenderedPageBreak/>
              <w:t>2021</w:t>
            </w:r>
          </w:p>
        </w:tc>
        <w:tc>
          <w:tcPr>
            <w:tcW w:w="1080" w:type="dxa"/>
            <w:shd w:val="clear" w:color="auto" w:fill="FFFFFF"/>
            <w:tcMar>
              <w:top w:w="0" w:type="dxa"/>
              <w:left w:w="0" w:type="dxa"/>
              <w:bottom w:w="0" w:type="dxa"/>
              <w:right w:w="0" w:type="dxa"/>
            </w:tcMar>
            <w:vAlign w:val="center"/>
          </w:tcPr>
          <w:p w14:paraId="0D638578"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E0404DE" w14:textId="77777777" w:rsidR="003F45C4" w:rsidRDefault="00DF7A63">
            <w:pPr>
              <w:spacing w:before="100" w:after="100"/>
              <w:ind w:left="100" w:right="100"/>
              <w:jc w:val="right"/>
            </w:pPr>
            <w:r>
              <w:rPr>
                <w:rFonts w:ascii="Arial" w:eastAsia="Arial" w:hAnsi="Arial" w:cs="Arial"/>
                <w:color w:val="000000"/>
                <w:sz w:val="22"/>
                <w:szCs w:val="22"/>
              </w:rPr>
              <w:t>949</w:t>
            </w:r>
          </w:p>
        </w:tc>
        <w:tc>
          <w:tcPr>
            <w:tcW w:w="1080" w:type="dxa"/>
            <w:shd w:val="clear" w:color="auto" w:fill="FFFFFF"/>
            <w:tcMar>
              <w:top w:w="0" w:type="dxa"/>
              <w:left w:w="0" w:type="dxa"/>
              <w:bottom w:w="0" w:type="dxa"/>
              <w:right w:w="0" w:type="dxa"/>
            </w:tcMar>
            <w:vAlign w:val="center"/>
          </w:tcPr>
          <w:p w14:paraId="3B3B7BEF" w14:textId="77777777" w:rsidR="003F45C4" w:rsidRDefault="00DF7A63">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740E5E02" w14:textId="77777777" w:rsidR="003F45C4" w:rsidRDefault="00DF7A63">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663958ED" w14:textId="77777777" w:rsidR="003F45C4" w:rsidRDefault="00DF7A63">
            <w:pPr>
              <w:spacing w:before="100" w:after="100"/>
              <w:ind w:left="100" w:right="100"/>
              <w:jc w:val="right"/>
            </w:pPr>
            <w:r>
              <w:rPr>
                <w:rFonts w:ascii="Arial" w:eastAsia="Arial" w:hAnsi="Arial" w:cs="Arial"/>
                <w:color w:val="000000"/>
                <w:sz w:val="22"/>
                <w:szCs w:val="22"/>
              </w:rPr>
              <w:t>4,752</w:t>
            </w:r>
          </w:p>
        </w:tc>
      </w:tr>
      <w:tr w:rsidR="003F45C4" w14:paraId="789837A0" w14:textId="77777777" w:rsidTr="003F45C4">
        <w:trPr>
          <w:cantSplit/>
          <w:jc w:val="center"/>
        </w:trPr>
        <w:tc>
          <w:tcPr>
            <w:tcW w:w="1080" w:type="dxa"/>
            <w:shd w:val="clear" w:color="auto" w:fill="FFFFFF"/>
            <w:tcMar>
              <w:top w:w="0" w:type="dxa"/>
              <w:left w:w="0" w:type="dxa"/>
              <w:bottom w:w="0" w:type="dxa"/>
              <w:right w:w="0" w:type="dxa"/>
            </w:tcMar>
            <w:vAlign w:val="center"/>
          </w:tcPr>
          <w:p w14:paraId="6EE9F7A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0CFB3E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B34F809" w14:textId="77777777" w:rsidR="003F45C4" w:rsidRDefault="00DF7A63">
            <w:pPr>
              <w:spacing w:before="100" w:after="100"/>
              <w:ind w:left="100" w:right="100"/>
              <w:jc w:val="right"/>
            </w:pPr>
            <w:r>
              <w:rPr>
                <w:rFonts w:ascii="Arial" w:eastAsia="Arial" w:hAnsi="Arial" w:cs="Arial"/>
                <w:color w:val="000000"/>
                <w:sz w:val="22"/>
                <w:szCs w:val="22"/>
              </w:rPr>
              <w:t>48</w:t>
            </w:r>
          </w:p>
        </w:tc>
        <w:tc>
          <w:tcPr>
            <w:tcW w:w="1080" w:type="dxa"/>
            <w:shd w:val="clear" w:color="auto" w:fill="FFFFFF"/>
            <w:tcMar>
              <w:top w:w="0" w:type="dxa"/>
              <w:left w:w="0" w:type="dxa"/>
              <w:bottom w:w="0" w:type="dxa"/>
              <w:right w:w="0" w:type="dxa"/>
            </w:tcMar>
            <w:vAlign w:val="center"/>
          </w:tcPr>
          <w:p w14:paraId="1A1C52AE" w14:textId="77777777" w:rsidR="003F45C4" w:rsidRDefault="00DF7A63">
            <w:pPr>
              <w:spacing w:before="100" w:after="100"/>
              <w:ind w:left="100" w:right="100"/>
              <w:jc w:val="right"/>
            </w:pPr>
            <w:r>
              <w:rPr>
                <w:rFonts w:ascii="Arial" w:eastAsia="Arial" w:hAnsi="Arial" w:cs="Arial"/>
                <w:color w:val="000000"/>
                <w:sz w:val="22"/>
                <w:szCs w:val="22"/>
              </w:rPr>
              <w:t>146</w:t>
            </w:r>
          </w:p>
        </w:tc>
        <w:tc>
          <w:tcPr>
            <w:tcW w:w="1080" w:type="dxa"/>
            <w:shd w:val="clear" w:color="auto" w:fill="FFFFFF"/>
            <w:tcMar>
              <w:top w:w="0" w:type="dxa"/>
              <w:left w:w="0" w:type="dxa"/>
              <w:bottom w:w="0" w:type="dxa"/>
              <w:right w:w="0" w:type="dxa"/>
            </w:tcMar>
            <w:vAlign w:val="center"/>
          </w:tcPr>
          <w:p w14:paraId="4B9C95C8" w14:textId="77777777" w:rsidR="003F45C4" w:rsidRDefault="00DF7A63">
            <w:pPr>
              <w:spacing w:before="100" w:after="100"/>
              <w:ind w:left="100" w:right="100"/>
              <w:jc w:val="right"/>
            </w:pPr>
            <w:r>
              <w:rPr>
                <w:rFonts w:ascii="Arial" w:eastAsia="Arial" w:hAnsi="Arial" w:cs="Arial"/>
                <w:color w:val="000000"/>
                <w:sz w:val="22"/>
                <w:szCs w:val="22"/>
              </w:rPr>
              <w:t>1,239</w:t>
            </w:r>
          </w:p>
        </w:tc>
        <w:tc>
          <w:tcPr>
            <w:tcW w:w="1080" w:type="dxa"/>
            <w:shd w:val="clear" w:color="auto" w:fill="FFFFFF"/>
            <w:tcMar>
              <w:top w:w="0" w:type="dxa"/>
              <w:left w:w="0" w:type="dxa"/>
              <w:bottom w:w="0" w:type="dxa"/>
              <w:right w:w="0" w:type="dxa"/>
            </w:tcMar>
            <w:vAlign w:val="center"/>
          </w:tcPr>
          <w:p w14:paraId="512AF8D1" w14:textId="77777777" w:rsidR="003F45C4" w:rsidRDefault="003F45C4">
            <w:pPr>
              <w:spacing w:before="100" w:after="100"/>
              <w:ind w:left="100" w:right="100"/>
              <w:jc w:val="right"/>
            </w:pPr>
          </w:p>
        </w:tc>
      </w:tr>
      <w:tr w:rsidR="003F45C4" w14:paraId="334DCC78" w14:textId="77777777" w:rsidTr="003F45C4">
        <w:trPr>
          <w:cantSplit/>
          <w:jc w:val="center"/>
        </w:trPr>
        <w:tc>
          <w:tcPr>
            <w:tcW w:w="1080" w:type="dxa"/>
            <w:shd w:val="clear" w:color="auto" w:fill="FFFFFF"/>
            <w:tcMar>
              <w:top w:w="0" w:type="dxa"/>
              <w:left w:w="0" w:type="dxa"/>
              <w:bottom w:w="0" w:type="dxa"/>
              <w:right w:w="0" w:type="dxa"/>
            </w:tcMar>
            <w:vAlign w:val="center"/>
          </w:tcPr>
          <w:p w14:paraId="029ADCD4"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A16737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A58ED96" w14:textId="77777777" w:rsidR="003F45C4" w:rsidRDefault="00DF7A63">
            <w:pPr>
              <w:spacing w:before="100" w:after="100"/>
              <w:ind w:left="100" w:right="100"/>
              <w:jc w:val="right"/>
            </w:pPr>
            <w:r>
              <w:rPr>
                <w:rFonts w:ascii="Arial" w:eastAsia="Arial" w:hAnsi="Arial" w:cs="Arial"/>
                <w:color w:val="000000"/>
                <w:sz w:val="22"/>
                <w:szCs w:val="22"/>
              </w:rPr>
              <w:t>1,540</w:t>
            </w:r>
          </w:p>
        </w:tc>
        <w:tc>
          <w:tcPr>
            <w:tcW w:w="1080" w:type="dxa"/>
            <w:shd w:val="clear" w:color="auto" w:fill="FFFFFF"/>
            <w:tcMar>
              <w:top w:w="0" w:type="dxa"/>
              <w:left w:w="0" w:type="dxa"/>
              <w:bottom w:w="0" w:type="dxa"/>
              <w:right w:w="0" w:type="dxa"/>
            </w:tcMar>
            <w:vAlign w:val="center"/>
          </w:tcPr>
          <w:p w14:paraId="609F4AEE" w14:textId="77777777" w:rsidR="003F45C4" w:rsidRDefault="00DF7A63">
            <w:pPr>
              <w:spacing w:before="100" w:after="100"/>
              <w:ind w:left="100" w:right="100"/>
              <w:jc w:val="right"/>
            </w:pPr>
            <w:r>
              <w:rPr>
                <w:rFonts w:ascii="Arial" w:eastAsia="Arial" w:hAnsi="Arial" w:cs="Arial"/>
                <w:color w:val="000000"/>
                <w:sz w:val="22"/>
                <w:szCs w:val="22"/>
              </w:rPr>
              <w:t>437</w:t>
            </w:r>
          </w:p>
        </w:tc>
        <w:tc>
          <w:tcPr>
            <w:tcW w:w="1080" w:type="dxa"/>
            <w:shd w:val="clear" w:color="auto" w:fill="FFFFFF"/>
            <w:tcMar>
              <w:top w:w="0" w:type="dxa"/>
              <w:left w:w="0" w:type="dxa"/>
              <w:bottom w:w="0" w:type="dxa"/>
              <w:right w:w="0" w:type="dxa"/>
            </w:tcMar>
            <w:vAlign w:val="center"/>
          </w:tcPr>
          <w:p w14:paraId="5A0A66F0" w14:textId="77777777" w:rsidR="003F45C4" w:rsidRDefault="00DF7A63">
            <w:pPr>
              <w:spacing w:before="100" w:after="100"/>
              <w:ind w:left="100" w:right="100"/>
              <w:jc w:val="right"/>
            </w:pPr>
            <w:r>
              <w:rPr>
                <w:rFonts w:ascii="Arial" w:eastAsia="Arial" w:hAnsi="Arial" w:cs="Arial"/>
                <w:color w:val="000000"/>
                <w:sz w:val="22"/>
                <w:szCs w:val="22"/>
              </w:rPr>
              <w:t>8,344</w:t>
            </w:r>
          </w:p>
        </w:tc>
        <w:tc>
          <w:tcPr>
            <w:tcW w:w="1080" w:type="dxa"/>
            <w:shd w:val="clear" w:color="auto" w:fill="FFFFFF"/>
            <w:tcMar>
              <w:top w:w="0" w:type="dxa"/>
              <w:left w:w="0" w:type="dxa"/>
              <w:bottom w:w="0" w:type="dxa"/>
              <w:right w:w="0" w:type="dxa"/>
            </w:tcMar>
            <w:vAlign w:val="center"/>
          </w:tcPr>
          <w:p w14:paraId="5C1BD882" w14:textId="77777777" w:rsidR="003F45C4" w:rsidRDefault="00DF7A63">
            <w:pPr>
              <w:spacing w:before="100" w:after="100"/>
              <w:ind w:left="100" w:right="100"/>
              <w:jc w:val="right"/>
            </w:pPr>
            <w:r>
              <w:rPr>
                <w:rFonts w:ascii="Arial" w:eastAsia="Arial" w:hAnsi="Arial" w:cs="Arial"/>
                <w:color w:val="000000"/>
                <w:sz w:val="22"/>
                <w:szCs w:val="22"/>
              </w:rPr>
              <w:t>75</w:t>
            </w:r>
          </w:p>
        </w:tc>
      </w:tr>
      <w:tr w:rsidR="003F45C4" w14:paraId="7A9CD77D" w14:textId="77777777" w:rsidTr="003F45C4">
        <w:trPr>
          <w:cantSplit/>
          <w:jc w:val="center"/>
        </w:trPr>
        <w:tc>
          <w:tcPr>
            <w:tcW w:w="1080" w:type="dxa"/>
            <w:shd w:val="clear" w:color="auto" w:fill="FFFFFF"/>
            <w:tcMar>
              <w:top w:w="0" w:type="dxa"/>
              <w:left w:w="0" w:type="dxa"/>
              <w:bottom w:w="0" w:type="dxa"/>
              <w:right w:w="0" w:type="dxa"/>
            </w:tcMar>
            <w:vAlign w:val="center"/>
          </w:tcPr>
          <w:p w14:paraId="4AA9D7E2"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0CBCD18"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588034F" w14:textId="77777777" w:rsidR="003F45C4" w:rsidRDefault="00DF7A63">
            <w:pPr>
              <w:spacing w:before="100" w:after="100"/>
              <w:ind w:left="100" w:right="100"/>
              <w:jc w:val="right"/>
            </w:pPr>
            <w:r>
              <w:rPr>
                <w:rFonts w:ascii="Arial" w:eastAsia="Arial" w:hAnsi="Arial" w:cs="Arial"/>
                <w:color w:val="000000"/>
                <w:sz w:val="22"/>
                <w:szCs w:val="22"/>
              </w:rPr>
              <w:t>78</w:t>
            </w:r>
          </w:p>
        </w:tc>
        <w:tc>
          <w:tcPr>
            <w:tcW w:w="1080" w:type="dxa"/>
            <w:shd w:val="clear" w:color="auto" w:fill="FFFFFF"/>
            <w:tcMar>
              <w:top w:w="0" w:type="dxa"/>
              <w:left w:w="0" w:type="dxa"/>
              <w:bottom w:w="0" w:type="dxa"/>
              <w:right w:w="0" w:type="dxa"/>
            </w:tcMar>
            <w:vAlign w:val="center"/>
          </w:tcPr>
          <w:p w14:paraId="5DF3D5A0" w14:textId="77777777" w:rsidR="003F45C4" w:rsidRDefault="00DF7A63">
            <w:pPr>
              <w:spacing w:before="100" w:after="100"/>
              <w:ind w:left="100" w:right="100"/>
              <w:jc w:val="right"/>
            </w:pPr>
            <w:r>
              <w:rPr>
                <w:rFonts w:ascii="Arial" w:eastAsia="Arial" w:hAnsi="Arial" w:cs="Arial"/>
                <w:color w:val="000000"/>
                <w:sz w:val="22"/>
                <w:szCs w:val="22"/>
              </w:rPr>
              <w:t>221</w:t>
            </w:r>
          </w:p>
        </w:tc>
        <w:tc>
          <w:tcPr>
            <w:tcW w:w="1080" w:type="dxa"/>
            <w:shd w:val="clear" w:color="auto" w:fill="FFFFFF"/>
            <w:tcMar>
              <w:top w:w="0" w:type="dxa"/>
              <w:left w:w="0" w:type="dxa"/>
              <w:bottom w:w="0" w:type="dxa"/>
              <w:right w:w="0" w:type="dxa"/>
            </w:tcMar>
            <w:vAlign w:val="center"/>
          </w:tcPr>
          <w:p w14:paraId="6E57327D" w14:textId="77777777" w:rsidR="003F45C4" w:rsidRDefault="00DF7A63">
            <w:pPr>
              <w:spacing w:before="100" w:after="100"/>
              <w:ind w:left="100" w:right="100"/>
              <w:jc w:val="right"/>
            </w:pPr>
            <w:r>
              <w:rPr>
                <w:rFonts w:ascii="Arial" w:eastAsia="Arial" w:hAnsi="Arial" w:cs="Arial"/>
                <w:color w:val="000000"/>
                <w:sz w:val="22"/>
                <w:szCs w:val="22"/>
              </w:rPr>
              <w:t>3,040</w:t>
            </w:r>
          </w:p>
        </w:tc>
        <w:tc>
          <w:tcPr>
            <w:tcW w:w="1080" w:type="dxa"/>
            <w:shd w:val="clear" w:color="auto" w:fill="FFFFFF"/>
            <w:tcMar>
              <w:top w:w="0" w:type="dxa"/>
              <w:left w:w="0" w:type="dxa"/>
              <w:bottom w:w="0" w:type="dxa"/>
              <w:right w:w="0" w:type="dxa"/>
            </w:tcMar>
            <w:vAlign w:val="center"/>
          </w:tcPr>
          <w:p w14:paraId="2238DDAC" w14:textId="77777777" w:rsidR="003F45C4" w:rsidRDefault="003F45C4">
            <w:pPr>
              <w:spacing w:before="100" w:after="100"/>
              <w:ind w:left="100" w:right="100"/>
              <w:jc w:val="right"/>
            </w:pPr>
          </w:p>
        </w:tc>
      </w:tr>
      <w:tr w:rsidR="003F45C4" w14:paraId="63EAD5AA" w14:textId="77777777" w:rsidTr="003F45C4">
        <w:trPr>
          <w:cantSplit/>
          <w:jc w:val="center"/>
        </w:trPr>
        <w:tc>
          <w:tcPr>
            <w:tcW w:w="1080" w:type="dxa"/>
            <w:shd w:val="clear" w:color="auto" w:fill="FFFFFF"/>
            <w:tcMar>
              <w:top w:w="0" w:type="dxa"/>
              <w:left w:w="0" w:type="dxa"/>
              <w:bottom w:w="0" w:type="dxa"/>
              <w:right w:w="0" w:type="dxa"/>
            </w:tcMar>
            <w:vAlign w:val="center"/>
          </w:tcPr>
          <w:p w14:paraId="6E03C59A"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1C0941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3FD120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EA9D682" w14:textId="77777777" w:rsidR="003F45C4" w:rsidRDefault="00DF7A63">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64972126" w14:textId="77777777" w:rsidR="003F45C4" w:rsidRDefault="00DF7A63">
            <w:pPr>
              <w:spacing w:before="100" w:after="100"/>
              <w:ind w:left="100" w:right="100"/>
              <w:jc w:val="right"/>
            </w:pPr>
            <w:r>
              <w:rPr>
                <w:rFonts w:ascii="Arial" w:eastAsia="Arial" w:hAnsi="Arial" w:cs="Arial"/>
                <w:color w:val="000000"/>
                <w:sz w:val="22"/>
                <w:szCs w:val="22"/>
              </w:rPr>
              <w:t>3,136</w:t>
            </w:r>
          </w:p>
        </w:tc>
        <w:tc>
          <w:tcPr>
            <w:tcW w:w="1080" w:type="dxa"/>
            <w:shd w:val="clear" w:color="auto" w:fill="FFFFFF"/>
            <w:tcMar>
              <w:top w:w="0" w:type="dxa"/>
              <w:left w:w="0" w:type="dxa"/>
              <w:bottom w:w="0" w:type="dxa"/>
              <w:right w:w="0" w:type="dxa"/>
            </w:tcMar>
            <w:vAlign w:val="center"/>
          </w:tcPr>
          <w:p w14:paraId="14DFAC8A" w14:textId="77777777" w:rsidR="003F45C4" w:rsidRDefault="003F45C4">
            <w:pPr>
              <w:spacing w:before="100" w:after="100"/>
              <w:ind w:left="100" w:right="100"/>
              <w:jc w:val="right"/>
            </w:pPr>
          </w:p>
        </w:tc>
      </w:tr>
      <w:tr w:rsidR="003F45C4" w14:paraId="3C19E55B" w14:textId="77777777" w:rsidTr="003F45C4">
        <w:trPr>
          <w:cantSplit/>
          <w:jc w:val="center"/>
        </w:trPr>
        <w:tc>
          <w:tcPr>
            <w:tcW w:w="1080" w:type="dxa"/>
            <w:shd w:val="clear" w:color="auto" w:fill="FFFFFF"/>
            <w:tcMar>
              <w:top w:w="0" w:type="dxa"/>
              <w:left w:w="0" w:type="dxa"/>
              <w:bottom w:w="0" w:type="dxa"/>
              <w:right w:w="0" w:type="dxa"/>
            </w:tcMar>
            <w:vAlign w:val="center"/>
          </w:tcPr>
          <w:p w14:paraId="4313C90D"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914DFF2"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0E03A27" w14:textId="77777777" w:rsidR="003F45C4" w:rsidRDefault="00DF7A63">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1523D1F2" w14:textId="77777777" w:rsidR="003F45C4" w:rsidRDefault="00DF7A63">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1A39FA59" w14:textId="77777777" w:rsidR="003F45C4" w:rsidRDefault="00DF7A63">
            <w:pPr>
              <w:spacing w:before="100" w:after="100"/>
              <w:ind w:left="100" w:right="100"/>
              <w:jc w:val="right"/>
            </w:pPr>
            <w:r>
              <w:rPr>
                <w:rFonts w:ascii="Arial" w:eastAsia="Arial" w:hAnsi="Arial" w:cs="Arial"/>
                <w:color w:val="000000"/>
                <w:sz w:val="22"/>
                <w:szCs w:val="22"/>
              </w:rPr>
              <w:t>4,742</w:t>
            </w:r>
          </w:p>
        </w:tc>
        <w:tc>
          <w:tcPr>
            <w:tcW w:w="1080" w:type="dxa"/>
            <w:shd w:val="clear" w:color="auto" w:fill="FFFFFF"/>
            <w:tcMar>
              <w:top w:w="0" w:type="dxa"/>
              <w:left w:w="0" w:type="dxa"/>
              <w:bottom w:w="0" w:type="dxa"/>
              <w:right w:w="0" w:type="dxa"/>
            </w:tcMar>
            <w:vAlign w:val="center"/>
          </w:tcPr>
          <w:p w14:paraId="3D45DC1C" w14:textId="77777777" w:rsidR="003F45C4" w:rsidRDefault="003F45C4">
            <w:pPr>
              <w:spacing w:before="100" w:after="100"/>
              <w:ind w:left="100" w:right="100"/>
              <w:jc w:val="right"/>
            </w:pPr>
          </w:p>
        </w:tc>
      </w:tr>
      <w:tr w:rsidR="003F45C4" w14:paraId="45DE20BF" w14:textId="77777777" w:rsidTr="003F45C4">
        <w:trPr>
          <w:cantSplit/>
          <w:jc w:val="center"/>
        </w:trPr>
        <w:tc>
          <w:tcPr>
            <w:tcW w:w="1080" w:type="dxa"/>
            <w:shd w:val="clear" w:color="auto" w:fill="FFFFFF"/>
            <w:tcMar>
              <w:top w:w="0" w:type="dxa"/>
              <w:left w:w="0" w:type="dxa"/>
              <w:bottom w:w="0" w:type="dxa"/>
              <w:right w:w="0" w:type="dxa"/>
            </w:tcMar>
            <w:vAlign w:val="center"/>
          </w:tcPr>
          <w:p w14:paraId="48809CF7"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09127F7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5B0692C" w14:textId="77777777" w:rsidR="003F45C4" w:rsidRDefault="00DF7A63">
            <w:pPr>
              <w:spacing w:before="100" w:after="100"/>
              <w:ind w:left="100" w:right="100"/>
              <w:jc w:val="right"/>
            </w:pPr>
            <w:r>
              <w:rPr>
                <w:rFonts w:ascii="Arial" w:eastAsia="Arial" w:hAnsi="Arial" w:cs="Arial"/>
                <w:color w:val="000000"/>
                <w:sz w:val="22"/>
                <w:szCs w:val="22"/>
              </w:rPr>
              <w:t>1,872</w:t>
            </w:r>
          </w:p>
        </w:tc>
        <w:tc>
          <w:tcPr>
            <w:tcW w:w="1080" w:type="dxa"/>
            <w:shd w:val="clear" w:color="auto" w:fill="FFFFFF"/>
            <w:tcMar>
              <w:top w:w="0" w:type="dxa"/>
              <w:left w:w="0" w:type="dxa"/>
              <w:bottom w:w="0" w:type="dxa"/>
              <w:right w:w="0" w:type="dxa"/>
            </w:tcMar>
            <w:vAlign w:val="center"/>
          </w:tcPr>
          <w:p w14:paraId="7BBF8344" w14:textId="77777777" w:rsidR="003F45C4" w:rsidRDefault="00DF7A63">
            <w:pPr>
              <w:spacing w:before="100" w:after="100"/>
              <w:ind w:left="100" w:right="100"/>
              <w:jc w:val="right"/>
            </w:pPr>
            <w:r>
              <w:rPr>
                <w:rFonts w:ascii="Arial" w:eastAsia="Arial" w:hAnsi="Arial" w:cs="Arial"/>
                <w:color w:val="000000"/>
                <w:sz w:val="22"/>
                <w:szCs w:val="22"/>
              </w:rPr>
              <w:t>73</w:t>
            </w:r>
          </w:p>
        </w:tc>
        <w:tc>
          <w:tcPr>
            <w:tcW w:w="1080" w:type="dxa"/>
            <w:shd w:val="clear" w:color="auto" w:fill="FFFFFF"/>
            <w:tcMar>
              <w:top w:w="0" w:type="dxa"/>
              <w:left w:w="0" w:type="dxa"/>
              <w:bottom w:w="0" w:type="dxa"/>
              <w:right w:w="0" w:type="dxa"/>
            </w:tcMar>
            <w:vAlign w:val="center"/>
          </w:tcPr>
          <w:p w14:paraId="7D1BB013" w14:textId="77777777" w:rsidR="003F45C4" w:rsidRDefault="00DF7A63">
            <w:pPr>
              <w:spacing w:before="100" w:after="100"/>
              <w:ind w:left="100" w:right="100"/>
              <w:jc w:val="right"/>
            </w:pPr>
            <w:r>
              <w:rPr>
                <w:rFonts w:ascii="Arial" w:eastAsia="Arial" w:hAnsi="Arial" w:cs="Arial"/>
                <w:color w:val="000000"/>
                <w:sz w:val="22"/>
                <w:szCs w:val="22"/>
              </w:rPr>
              <w:t>3,188</w:t>
            </w:r>
          </w:p>
        </w:tc>
        <w:tc>
          <w:tcPr>
            <w:tcW w:w="1080" w:type="dxa"/>
            <w:shd w:val="clear" w:color="auto" w:fill="FFFFFF"/>
            <w:tcMar>
              <w:top w:w="0" w:type="dxa"/>
              <w:left w:w="0" w:type="dxa"/>
              <w:bottom w:w="0" w:type="dxa"/>
              <w:right w:w="0" w:type="dxa"/>
            </w:tcMar>
            <w:vAlign w:val="center"/>
          </w:tcPr>
          <w:p w14:paraId="2A3ECA28" w14:textId="77777777" w:rsidR="003F45C4" w:rsidRDefault="00DF7A63">
            <w:pPr>
              <w:spacing w:before="100" w:after="100"/>
              <w:ind w:left="100" w:right="100"/>
              <w:jc w:val="right"/>
            </w:pPr>
            <w:r>
              <w:rPr>
                <w:rFonts w:ascii="Arial" w:eastAsia="Arial" w:hAnsi="Arial" w:cs="Arial"/>
                <w:color w:val="000000"/>
                <w:sz w:val="22"/>
                <w:szCs w:val="22"/>
              </w:rPr>
              <w:t>2,463</w:t>
            </w:r>
          </w:p>
        </w:tc>
      </w:tr>
      <w:tr w:rsidR="003F45C4" w14:paraId="2BEAEFA6" w14:textId="77777777" w:rsidTr="003F45C4">
        <w:trPr>
          <w:cantSplit/>
          <w:jc w:val="center"/>
        </w:trPr>
        <w:tc>
          <w:tcPr>
            <w:tcW w:w="1080" w:type="dxa"/>
            <w:shd w:val="clear" w:color="auto" w:fill="FFFFFF"/>
            <w:tcMar>
              <w:top w:w="0" w:type="dxa"/>
              <w:left w:w="0" w:type="dxa"/>
              <w:bottom w:w="0" w:type="dxa"/>
              <w:right w:w="0" w:type="dxa"/>
            </w:tcMar>
            <w:vAlign w:val="center"/>
          </w:tcPr>
          <w:p w14:paraId="759B0C6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8380DDB"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978722E" w14:textId="77777777" w:rsidR="003F45C4" w:rsidRDefault="00DF7A63">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1CC156EF" w14:textId="77777777" w:rsidR="003F45C4" w:rsidRDefault="00DF7A63">
            <w:pPr>
              <w:spacing w:before="100" w:after="100"/>
              <w:ind w:left="100" w:right="100"/>
              <w:jc w:val="right"/>
            </w:pPr>
            <w:r>
              <w:rPr>
                <w:rFonts w:ascii="Arial" w:eastAsia="Arial" w:hAnsi="Arial" w:cs="Arial"/>
                <w:color w:val="000000"/>
                <w:sz w:val="22"/>
                <w:szCs w:val="22"/>
              </w:rPr>
              <w:t>187</w:t>
            </w:r>
          </w:p>
        </w:tc>
        <w:tc>
          <w:tcPr>
            <w:tcW w:w="1080" w:type="dxa"/>
            <w:shd w:val="clear" w:color="auto" w:fill="FFFFFF"/>
            <w:tcMar>
              <w:top w:w="0" w:type="dxa"/>
              <w:left w:w="0" w:type="dxa"/>
              <w:bottom w:w="0" w:type="dxa"/>
              <w:right w:w="0" w:type="dxa"/>
            </w:tcMar>
            <w:vAlign w:val="center"/>
          </w:tcPr>
          <w:p w14:paraId="4030CAFE" w14:textId="77777777" w:rsidR="003F45C4" w:rsidRDefault="00DF7A63">
            <w:pPr>
              <w:spacing w:before="100" w:after="100"/>
              <w:ind w:left="100" w:right="100"/>
              <w:jc w:val="right"/>
            </w:pPr>
            <w:r>
              <w:rPr>
                <w:rFonts w:ascii="Arial" w:eastAsia="Arial" w:hAnsi="Arial" w:cs="Arial"/>
                <w:color w:val="000000"/>
                <w:sz w:val="22"/>
                <w:szCs w:val="22"/>
              </w:rPr>
              <w:t>4,222</w:t>
            </w:r>
          </w:p>
        </w:tc>
        <w:tc>
          <w:tcPr>
            <w:tcW w:w="1080" w:type="dxa"/>
            <w:shd w:val="clear" w:color="auto" w:fill="FFFFFF"/>
            <w:tcMar>
              <w:top w:w="0" w:type="dxa"/>
              <w:left w:w="0" w:type="dxa"/>
              <w:bottom w:w="0" w:type="dxa"/>
              <w:right w:w="0" w:type="dxa"/>
            </w:tcMar>
            <w:vAlign w:val="center"/>
          </w:tcPr>
          <w:p w14:paraId="2AE846A5" w14:textId="77777777" w:rsidR="003F45C4" w:rsidRDefault="003F45C4">
            <w:pPr>
              <w:spacing w:before="100" w:after="100"/>
              <w:ind w:left="100" w:right="100"/>
              <w:jc w:val="right"/>
            </w:pPr>
          </w:p>
        </w:tc>
      </w:tr>
      <w:tr w:rsidR="003F45C4" w14:paraId="77936AC9" w14:textId="77777777" w:rsidTr="003F45C4">
        <w:trPr>
          <w:cantSplit/>
          <w:jc w:val="center"/>
        </w:trPr>
        <w:tc>
          <w:tcPr>
            <w:tcW w:w="1080" w:type="dxa"/>
            <w:shd w:val="clear" w:color="auto" w:fill="FFFFFF"/>
            <w:tcMar>
              <w:top w:w="0" w:type="dxa"/>
              <w:left w:w="0" w:type="dxa"/>
              <w:bottom w:w="0" w:type="dxa"/>
              <w:right w:w="0" w:type="dxa"/>
            </w:tcMar>
            <w:vAlign w:val="center"/>
          </w:tcPr>
          <w:p w14:paraId="6EF8869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F51815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4DCB384" w14:textId="77777777" w:rsidR="003F45C4" w:rsidRDefault="00DF7A63">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21DF838E" w14:textId="77777777" w:rsidR="003F45C4" w:rsidRDefault="00DF7A63">
            <w:pPr>
              <w:spacing w:before="100" w:after="100"/>
              <w:ind w:left="100" w:right="100"/>
              <w:jc w:val="right"/>
            </w:pPr>
            <w:r>
              <w:rPr>
                <w:rFonts w:ascii="Arial" w:eastAsia="Arial" w:hAnsi="Arial" w:cs="Arial"/>
                <w:color w:val="000000"/>
                <w:sz w:val="22"/>
                <w:szCs w:val="22"/>
              </w:rPr>
              <w:t>347</w:t>
            </w:r>
          </w:p>
        </w:tc>
        <w:tc>
          <w:tcPr>
            <w:tcW w:w="1080" w:type="dxa"/>
            <w:shd w:val="clear" w:color="auto" w:fill="FFFFFF"/>
            <w:tcMar>
              <w:top w:w="0" w:type="dxa"/>
              <w:left w:w="0" w:type="dxa"/>
              <w:bottom w:w="0" w:type="dxa"/>
              <w:right w:w="0" w:type="dxa"/>
            </w:tcMar>
            <w:vAlign w:val="center"/>
          </w:tcPr>
          <w:p w14:paraId="16C6A5B2" w14:textId="77777777" w:rsidR="003F45C4" w:rsidRDefault="00DF7A63">
            <w:pPr>
              <w:spacing w:before="100" w:after="100"/>
              <w:ind w:left="100" w:right="100"/>
              <w:jc w:val="right"/>
            </w:pPr>
            <w:r>
              <w:rPr>
                <w:rFonts w:ascii="Arial" w:eastAsia="Arial" w:hAnsi="Arial" w:cs="Arial"/>
                <w:color w:val="000000"/>
                <w:sz w:val="22"/>
                <w:szCs w:val="22"/>
              </w:rPr>
              <w:t>7,505</w:t>
            </w:r>
          </w:p>
        </w:tc>
        <w:tc>
          <w:tcPr>
            <w:tcW w:w="1080" w:type="dxa"/>
            <w:shd w:val="clear" w:color="auto" w:fill="FFFFFF"/>
            <w:tcMar>
              <w:top w:w="0" w:type="dxa"/>
              <w:left w:w="0" w:type="dxa"/>
              <w:bottom w:w="0" w:type="dxa"/>
              <w:right w:w="0" w:type="dxa"/>
            </w:tcMar>
            <w:vAlign w:val="center"/>
          </w:tcPr>
          <w:p w14:paraId="5DCF5F99" w14:textId="77777777" w:rsidR="003F45C4" w:rsidRDefault="00DF7A63">
            <w:pPr>
              <w:spacing w:before="100" w:after="100"/>
              <w:ind w:left="100" w:right="100"/>
              <w:jc w:val="right"/>
            </w:pPr>
            <w:r>
              <w:rPr>
                <w:rFonts w:ascii="Arial" w:eastAsia="Arial" w:hAnsi="Arial" w:cs="Arial"/>
                <w:color w:val="000000"/>
                <w:sz w:val="22"/>
                <w:szCs w:val="22"/>
              </w:rPr>
              <w:t>23</w:t>
            </w:r>
          </w:p>
        </w:tc>
      </w:tr>
      <w:tr w:rsidR="003F45C4" w14:paraId="60DDC83A" w14:textId="77777777" w:rsidTr="003F45C4">
        <w:trPr>
          <w:cantSplit/>
          <w:jc w:val="center"/>
        </w:trPr>
        <w:tc>
          <w:tcPr>
            <w:tcW w:w="1080" w:type="dxa"/>
            <w:shd w:val="clear" w:color="auto" w:fill="FFFFFF"/>
            <w:tcMar>
              <w:top w:w="0" w:type="dxa"/>
              <w:left w:w="0" w:type="dxa"/>
              <w:bottom w:w="0" w:type="dxa"/>
              <w:right w:w="0" w:type="dxa"/>
            </w:tcMar>
            <w:vAlign w:val="center"/>
          </w:tcPr>
          <w:p w14:paraId="6D74AB0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FD2689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603271F" w14:textId="77777777" w:rsidR="003F45C4" w:rsidRDefault="00DF7A63">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3200A7EE" w14:textId="77777777" w:rsidR="003F45C4" w:rsidRDefault="00DF7A63">
            <w:pPr>
              <w:spacing w:before="100" w:after="100"/>
              <w:ind w:left="100" w:right="100"/>
              <w:jc w:val="right"/>
            </w:pPr>
            <w:r>
              <w:rPr>
                <w:rFonts w:ascii="Arial" w:eastAsia="Arial" w:hAnsi="Arial" w:cs="Arial"/>
                <w:color w:val="000000"/>
                <w:sz w:val="22"/>
                <w:szCs w:val="22"/>
              </w:rPr>
              <w:t>287</w:t>
            </w:r>
          </w:p>
        </w:tc>
        <w:tc>
          <w:tcPr>
            <w:tcW w:w="1080" w:type="dxa"/>
            <w:shd w:val="clear" w:color="auto" w:fill="FFFFFF"/>
            <w:tcMar>
              <w:top w:w="0" w:type="dxa"/>
              <w:left w:w="0" w:type="dxa"/>
              <w:bottom w:w="0" w:type="dxa"/>
              <w:right w:w="0" w:type="dxa"/>
            </w:tcMar>
            <w:vAlign w:val="center"/>
          </w:tcPr>
          <w:p w14:paraId="5E371CDE" w14:textId="77777777" w:rsidR="003F45C4" w:rsidRDefault="00DF7A63">
            <w:pPr>
              <w:spacing w:before="100" w:after="100"/>
              <w:ind w:left="100" w:right="100"/>
              <w:jc w:val="right"/>
            </w:pPr>
            <w:r>
              <w:rPr>
                <w:rFonts w:ascii="Arial" w:eastAsia="Arial" w:hAnsi="Arial" w:cs="Arial"/>
                <w:color w:val="000000"/>
                <w:sz w:val="22"/>
                <w:szCs w:val="22"/>
              </w:rPr>
              <w:t>1,332</w:t>
            </w:r>
          </w:p>
        </w:tc>
        <w:tc>
          <w:tcPr>
            <w:tcW w:w="1080" w:type="dxa"/>
            <w:shd w:val="clear" w:color="auto" w:fill="FFFFFF"/>
            <w:tcMar>
              <w:top w:w="0" w:type="dxa"/>
              <w:left w:w="0" w:type="dxa"/>
              <w:bottom w:w="0" w:type="dxa"/>
              <w:right w:w="0" w:type="dxa"/>
            </w:tcMar>
            <w:vAlign w:val="center"/>
          </w:tcPr>
          <w:p w14:paraId="035B4E76" w14:textId="77777777" w:rsidR="003F45C4" w:rsidRDefault="003F45C4">
            <w:pPr>
              <w:spacing w:before="100" w:after="100"/>
              <w:ind w:left="100" w:right="100"/>
              <w:jc w:val="right"/>
            </w:pPr>
          </w:p>
        </w:tc>
      </w:tr>
      <w:tr w:rsidR="003F45C4" w14:paraId="24FEA866" w14:textId="77777777" w:rsidTr="003F45C4">
        <w:trPr>
          <w:cantSplit/>
          <w:jc w:val="center"/>
        </w:trPr>
        <w:tc>
          <w:tcPr>
            <w:tcW w:w="1080" w:type="dxa"/>
            <w:shd w:val="clear" w:color="auto" w:fill="FFFFFF"/>
            <w:tcMar>
              <w:top w:w="0" w:type="dxa"/>
              <w:left w:w="0" w:type="dxa"/>
              <w:bottom w:w="0" w:type="dxa"/>
              <w:right w:w="0" w:type="dxa"/>
            </w:tcMar>
            <w:vAlign w:val="center"/>
          </w:tcPr>
          <w:p w14:paraId="37573E3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8FAF2C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E41004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B590C4" w14:textId="77777777" w:rsidR="003F45C4" w:rsidRDefault="00DF7A63">
            <w:pPr>
              <w:spacing w:before="100" w:after="100"/>
              <w:ind w:left="100" w:right="100"/>
              <w:jc w:val="right"/>
            </w:pPr>
            <w:r>
              <w:rPr>
                <w:rFonts w:ascii="Arial" w:eastAsia="Arial" w:hAnsi="Arial" w:cs="Arial"/>
                <w:color w:val="000000"/>
                <w:sz w:val="22"/>
                <w:szCs w:val="22"/>
              </w:rPr>
              <w:t>1,194</w:t>
            </w:r>
          </w:p>
        </w:tc>
        <w:tc>
          <w:tcPr>
            <w:tcW w:w="1080" w:type="dxa"/>
            <w:shd w:val="clear" w:color="auto" w:fill="FFFFFF"/>
            <w:tcMar>
              <w:top w:w="0" w:type="dxa"/>
              <w:left w:w="0" w:type="dxa"/>
              <w:bottom w:w="0" w:type="dxa"/>
              <w:right w:w="0" w:type="dxa"/>
            </w:tcMar>
            <w:vAlign w:val="center"/>
          </w:tcPr>
          <w:p w14:paraId="767FA6A3" w14:textId="77777777" w:rsidR="003F45C4" w:rsidRDefault="00DF7A63">
            <w:pPr>
              <w:spacing w:before="100" w:after="100"/>
              <w:ind w:left="100" w:right="100"/>
              <w:jc w:val="right"/>
            </w:pPr>
            <w:r>
              <w:rPr>
                <w:rFonts w:ascii="Arial" w:eastAsia="Arial" w:hAnsi="Arial" w:cs="Arial"/>
                <w:color w:val="000000"/>
                <w:sz w:val="22"/>
                <w:szCs w:val="22"/>
              </w:rPr>
              <w:t>4,417</w:t>
            </w:r>
          </w:p>
        </w:tc>
        <w:tc>
          <w:tcPr>
            <w:tcW w:w="1080" w:type="dxa"/>
            <w:shd w:val="clear" w:color="auto" w:fill="FFFFFF"/>
            <w:tcMar>
              <w:top w:w="0" w:type="dxa"/>
              <w:left w:w="0" w:type="dxa"/>
              <w:bottom w:w="0" w:type="dxa"/>
              <w:right w:w="0" w:type="dxa"/>
            </w:tcMar>
            <w:vAlign w:val="center"/>
          </w:tcPr>
          <w:p w14:paraId="1A28A996" w14:textId="77777777" w:rsidR="003F45C4" w:rsidRDefault="003F45C4">
            <w:pPr>
              <w:spacing w:before="100" w:after="100"/>
              <w:ind w:left="100" w:right="100"/>
              <w:jc w:val="right"/>
            </w:pPr>
          </w:p>
        </w:tc>
      </w:tr>
      <w:tr w:rsidR="003F45C4" w14:paraId="01AFF3C3" w14:textId="77777777" w:rsidTr="003F45C4">
        <w:trPr>
          <w:cantSplit/>
          <w:jc w:val="center"/>
        </w:trPr>
        <w:tc>
          <w:tcPr>
            <w:tcW w:w="1080" w:type="dxa"/>
            <w:shd w:val="clear" w:color="auto" w:fill="FFFFFF"/>
            <w:tcMar>
              <w:top w:w="0" w:type="dxa"/>
              <w:left w:w="0" w:type="dxa"/>
              <w:bottom w:w="0" w:type="dxa"/>
              <w:right w:w="0" w:type="dxa"/>
            </w:tcMar>
            <w:vAlign w:val="center"/>
          </w:tcPr>
          <w:p w14:paraId="588F20C7"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05E9565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3A1746F" w14:textId="77777777" w:rsidR="003F45C4" w:rsidRDefault="00DF7A6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3FCAEB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C6E3D7" w14:textId="77777777" w:rsidR="003F45C4" w:rsidRDefault="00DF7A63">
            <w:pPr>
              <w:spacing w:before="100" w:after="100"/>
              <w:ind w:left="100" w:right="100"/>
              <w:jc w:val="right"/>
            </w:pPr>
            <w:r>
              <w:rPr>
                <w:rFonts w:ascii="Arial" w:eastAsia="Arial" w:hAnsi="Arial" w:cs="Arial"/>
                <w:color w:val="000000"/>
                <w:sz w:val="22"/>
                <w:szCs w:val="22"/>
              </w:rPr>
              <w:t>63</w:t>
            </w:r>
          </w:p>
        </w:tc>
        <w:tc>
          <w:tcPr>
            <w:tcW w:w="1080" w:type="dxa"/>
            <w:shd w:val="clear" w:color="auto" w:fill="FFFFFF"/>
            <w:tcMar>
              <w:top w:w="0" w:type="dxa"/>
              <w:left w:w="0" w:type="dxa"/>
              <w:bottom w:w="0" w:type="dxa"/>
              <w:right w:w="0" w:type="dxa"/>
            </w:tcMar>
            <w:vAlign w:val="center"/>
          </w:tcPr>
          <w:p w14:paraId="1C1F8EA4" w14:textId="77777777" w:rsidR="003F45C4" w:rsidRDefault="003F45C4">
            <w:pPr>
              <w:spacing w:before="100" w:after="100"/>
              <w:ind w:left="100" w:right="100"/>
              <w:jc w:val="right"/>
            </w:pPr>
          </w:p>
        </w:tc>
      </w:tr>
      <w:tr w:rsidR="003F45C4" w14:paraId="52049389" w14:textId="77777777" w:rsidTr="003F45C4">
        <w:trPr>
          <w:cantSplit/>
          <w:jc w:val="center"/>
        </w:trPr>
        <w:tc>
          <w:tcPr>
            <w:tcW w:w="1080" w:type="dxa"/>
            <w:shd w:val="clear" w:color="auto" w:fill="FFFFFF"/>
            <w:tcMar>
              <w:top w:w="0" w:type="dxa"/>
              <w:left w:w="0" w:type="dxa"/>
              <w:bottom w:w="0" w:type="dxa"/>
              <w:right w:w="0" w:type="dxa"/>
            </w:tcMar>
            <w:vAlign w:val="center"/>
          </w:tcPr>
          <w:p w14:paraId="56272C9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7E5C7BD"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52C8152" w14:textId="77777777" w:rsidR="003F45C4" w:rsidRDefault="00DF7A63">
            <w:pPr>
              <w:spacing w:before="100" w:after="100"/>
              <w:ind w:left="100" w:right="100"/>
              <w:jc w:val="right"/>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1769CA3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80100D" w14:textId="77777777" w:rsidR="003F45C4" w:rsidRDefault="00DF7A63">
            <w:pPr>
              <w:spacing w:before="100" w:after="100"/>
              <w:ind w:left="100" w:right="100"/>
              <w:jc w:val="right"/>
            </w:pPr>
            <w:r>
              <w:rPr>
                <w:rFonts w:ascii="Arial" w:eastAsia="Arial" w:hAnsi="Arial" w:cs="Arial"/>
                <w:color w:val="000000"/>
                <w:sz w:val="22"/>
                <w:szCs w:val="22"/>
              </w:rPr>
              <w:t>670</w:t>
            </w:r>
          </w:p>
        </w:tc>
        <w:tc>
          <w:tcPr>
            <w:tcW w:w="1080" w:type="dxa"/>
            <w:shd w:val="clear" w:color="auto" w:fill="FFFFFF"/>
            <w:tcMar>
              <w:top w:w="0" w:type="dxa"/>
              <w:left w:w="0" w:type="dxa"/>
              <w:bottom w:w="0" w:type="dxa"/>
              <w:right w:w="0" w:type="dxa"/>
            </w:tcMar>
            <w:vAlign w:val="center"/>
          </w:tcPr>
          <w:p w14:paraId="5BF49BA9" w14:textId="77777777" w:rsidR="003F45C4" w:rsidRDefault="00DF7A63">
            <w:pPr>
              <w:spacing w:before="100" w:after="100"/>
              <w:ind w:left="100" w:right="100"/>
              <w:jc w:val="right"/>
            </w:pPr>
            <w:r>
              <w:rPr>
                <w:rFonts w:ascii="Arial" w:eastAsia="Arial" w:hAnsi="Arial" w:cs="Arial"/>
                <w:color w:val="000000"/>
                <w:sz w:val="22"/>
                <w:szCs w:val="22"/>
              </w:rPr>
              <w:t>370</w:t>
            </w:r>
          </w:p>
        </w:tc>
      </w:tr>
      <w:tr w:rsidR="003F45C4" w14:paraId="60AFF569" w14:textId="77777777" w:rsidTr="003F45C4">
        <w:trPr>
          <w:cantSplit/>
          <w:jc w:val="center"/>
        </w:trPr>
        <w:tc>
          <w:tcPr>
            <w:tcW w:w="1080" w:type="dxa"/>
            <w:shd w:val="clear" w:color="auto" w:fill="FFFFFF"/>
            <w:tcMar>
              <w:top w:w="0" w:type="dxa"/>
              <w:left w:w="0" w:type="dxa"/>
              <w:bottom w:w="0" w:type="dxa"/>
              <w:right w:w="0" w:type="dxa"/>
            </w:tcMar>
            <w:vAlign w:val="center"/>
          </w:tcPr>
          <w:p w14:paraId="149CD34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F6107FA"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87BF7D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6DF837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7C25075" w14:textId="77777777" w:rsidR="003F45C4" w:rsidRDefault="00DF7A63">
            <w:pPr>
              <w:spacing w:before="100" w:after="100"/>
              <w:ind w:left="100" w:right="100"/>
              <w:jc w:val="right"/>
            </w:pPr>
            <w:r>
              <w:rPr>
                <w:rFonts w:ascii="Arial" w:eastAsia="Arial" w:hAnsi="Arial" w:cs="Arial"/>
                <w:color w:val="000000"/>
                <w:sz w:val="22"/>
                <w:szCs w:val="22"/>
              </w:rPr>
              <w:t>1,449</w:t>
            </w:r>
          </w:p>
        </w:tc>
        <w:tc>
          <w:tcPr>
            <w:tcW w:w="1080" w:type="dxa"/>
            <w:shd w:val="clear" w:color="auto" w:fill="FFFFFF"/>
            <w:tcMar>
              <w:top w:w="0" w:type="dxa"/>
              <w:left w:w="0" w:type="dxa"/>
              <w:bottom w:w="0" w:type="dxa"/>
              <w:right w:w="0" w:type="dxa"/>
            </w:tcMar>
            <w:vAlign w:val="center"/>
          </w:tcPr>
          <w:p w14:paraId="34955A24" w14:textId="77777777" w:rsidR="003F45C4" w:rsidRDefault="003F45C4">
            <w:pPr>
              <w:spacing w:before="100" w:after="100"/>
              <w:ind w:left="100" w:right="100"/>
              <w:jc w:val="right"/>
            </w:pPr>
          </w:p>
        </w:tc>
      </w:tr>
      <w:tr w:rsidR="003F45C4" w14:paraId="43E41413" w14:textId="77777777" w:rsidTr="003F45C4">
        <w:trPr>
          <w:cantSplit/>
          <w:jc w:val="center"/>
        </w:trPr>
        <w:tc>
          <w:tcPr>
            <w:tcW w:w="1080" w:type="dxa"/>
            <w:shd w:val="clear" w:color="auto" w:fill="FFFFFF"/>
            <w:tcMar>
              <w:top w:w="0" w:type="dxa"/>
              <w:left w:w="0" w:type="dxa"/>
              <w:bottom w:w="0" w:type="dxa"/>
              <w:right w:w="0" w:type="dxa"/>
            </w:tcMar>
            <w:vAlign w:val="center"/>
          </w:tcPr>
          <w:p w14:paraId="5966B148"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3AC05D3"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968545C" w14:textId="77777777" w:rsidR="003F45C4" w:rsidRDefault="00DF7A63">
            <w:pPr>
              <w:spacing w:before="100" w:after="100"/>
              <w:ind w:left="100" w:right="100"/>
              <w:jc w:val="right"/>
            </w:pPr>
            <w:r>
              <w:rPr>
                <w:rFonts w:ascii="Arial" w:eastAsia="Arial" w:hAnsi="Arial" w:cs="Arial"/>
                <w:color w:val="000000"/>
                <w:sz w:val="22"/>
                <w:szCs w:val="22"/>
              </w:rPr>
              <w:t>110</w:t>
            </w:r>
          </w:p>
        </w:tc>
        <w:tc>
          <w:tcPr>
            <w:tcW w:w="1080" w:type="dxa"/>
            <w:shd w:val="clear" w:color="auto" w:fill="FFFFFF"/>
            <w:tcMar>
              <w:top w:w="0" w:type="dxa"/>
              <w:left w:w="0" w:type="dxa"/>
              <w:bottom w:w="0" w:type="dxa"/>
              <w:right w:w="0" w:type="dxa"/>
            </w:tcMar>
            <w:vAlign w:val="center"/>
          </w:tcPr>
          <w:p w14:paraId="027905B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7DC40F2" w14:textId="77777777" w:rsidR="003F45C4" w:rsidRDefault="00DF7A63">
            <w:pPr>
              <w:spacing w:before="100" w:after="100"/>
              <w:ind w:left="100" w:right="100"/>
              <w:jc w:val="right"/>
            </w:pPr>
            <w:r>
              <w:rPr>
                <w:rFonts w:ascii="Arial" w:eastAsia="Arial" w:hAnsi="Arial" w:cs="Arial"/>
                <w:color w:val="000000"/>
                <w:sz w:val="22"/>
                <w:szCs w:val="22"/>
              </w:rPr>
              <w:t>1,510</w:t>
            </w:r>
          </w:p>
        </w:tc>
        <w:tc>
          <w:tcPr>
            <w:tcW w:w="1080" w:type="dxa"/>
            <w:shd w:val="clear" w:color="auto" w:fill="FFFFFF"/>
            <w:tcMar>
              <w:top w:w="0" w:type="dxa"/>
              <w:left w:w="0" w:type="dxa"/>
              <w:bottom w:w="0" w:type="dxa"/>
              <w:right w:w="0" w:type="dxa"/>
            </w:tcMar>
            <w:vAlign w:val="center"/>
          </w:tcPr>
          <w:p w14:paraId="57B48877" w14:textId="77777777" w:rsidR="003F45C4" w:rsidRDefault="003F45C4">
            <w:pPr>
              <w:spacing w:before="100" w:after="100"/>
              <w:ind w:left="100" w:right="100"/>
              <w:jc w:val="right"/>
            </w:pPr>
          </w:p>
        </w:tc>
      </w:tr>
      <w:tr w:rsidR="003F45C4" w14:paraId="7F519AF4" w14:textId="77777777" w:rsidTr="003F45C4">
        <w:trPr>
          <w:cantSplit/>
          <w:jc w:val="center"/>
        </w:trPr>
        <w:tc>
          <w:tcPr>
            <w:tcW w:w="1080" w:type="dxa"/>
            <w:shd w:val="clear" w:color="auto" w:fill="FFFFFF"/>
            <w:tcMar>
              <w:top w:w="0" w:type="dxa"/>
              <w:left w:w="0" w:type="dxa"/>
              <w:bottom w:w="0" w:type="dxa"/>
              <w:right w:w="0" w:type="dxa"/>
            </w:tcMar>
            <w:vAlign w:val="center"/>
          </w:tcPr>
          <w:p w14:paraId="1FE2E463"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E606861"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39136D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F1BBA2" w14:textId="77777777" w:rsidR="003F45C4" w:rsidRDefault="00DF7A63">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28B8146A" w14:textId="77777777" w:rsidR="003F45C4" w:rsidRDefault="00DF7A63">
            <w:pPr>
              <w:spacing w:before="100" w:after="100"/>
              <w:ind w:left="100" w:right="100"/>
              <w:jc w:val="right"/>
            </w:pPr>
            <w:r>
              <w:rPr>
                <w:rFonts w:ascii="Arial" w:eastAsia="Arial" w:hAnsi="Arial" w:cs="Arial"/>
                <w:color w:val="000000"/>
                <w:sz w:val="22"/>
                <w:szCs w:val="22"/>
              </w:rPr>
              <w:t>1,196</w:t>
            </w:r>
          </w:p>
        </w:tc>
        <w:tc>
          <w:tcPr>
            <w:tcW w:w="1080" w:type="dxa"/>
            <w:shd w:val="clear" w:color="auto" w:fill="FFFFFF"/>
            <w:tcMar>
              <w:top w:w="0" w:type="dxa"/>
              <w:left w:w="0" w:type="dxa"/>
              <w:bottom w:w="0" w:type="dxa"/>
              <w:right w:w="0" w:type="dxa"/>
            </w:tcMar>
            <w:vAlign w:val="center"/>
          </w:tcPr>
          <w:p w14:paraId="38F3E2D3" w14:textId="77777777" w:rsidR="003F45C4" w:rsidRDefault="003F45C4">
            <w:pPr>
              <w:spacing w:before="100" w:after="100"/>
              <w:ind w:left="100" w:right="100"/>
              <w:jc w:val="right"/>
            </w:pPr>
          </w:p>
        </w:tc>
      </w:tr>
      <w:tr w:rsidR="003F45C4" w14:paraId="5914D288"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8B28ED4"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51E5585"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7C3CEEC"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1DE5F41A" w14:textId="77777777" w:rsidR="003F45C4" w:rsidRDefault="00DF7A63">
            <w:pPr>
              <w:spacing w:before="100" w:after="100"/>
              <w:ind w:left="100" w:right="100"/>
              <w:jc w:val="right"/>
            </w:pPr>
            <w:r>
              <w:rPr>
                <w:rFonts w:ascii="Arial" w:eastAsia="Arial" w:hAnsi="Arial" w:cs="Arial"/>
                <w:color w:val="000000"/>
                <w:sz w:val="22"/>
                <w:szCs w:val="22"/>
              </w:rPr>
              <w:t>293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9D23E0C" w14:textId="77777777" w:rsidR="003F45C4" w:rsidRDefault="00DF7A63">
            <w:pPr>
              <w:spacing w:before="100" w:after="100"/>
              <w:ind w:left="100" w:right="100"/>
              <w:jc w:val="right"/>
            </w:pPr>
            <w:r>
              <w:rPr>
                <w:rFonts w:ascii="Arial" w:eastAsia="Arial" w:hAnsi="Arial" w:cs="Arial"/>
                <w:color w:val="000000"/>
                <w:sz w:val="22"/>
                <w:szCs w:val="22"/>
              </w:rPr>
              <w:t>2,100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1A31978" w14:textId="77777777" w:rsidR="003F45C4" w:rsidRDefault="003F45C4">
            <w:pPr>
              <w:spacing w:before="100" w:after="100"/>
              <w:ind w:left="100" w:right="100"/>
              <w:jc w:val="right"/>
            </w:pPr>
          </w:p>
        </w:tc>
      </w:tr>
    </w:tbl>
    <w:p w14:paraId="0EDD7F41" w14:textId="77777777" w:rsidR="003F45C4" w:rsidRDefault="00DF7A63">
      <w:pPr>
        <w:pStyle w:val="CaptionedFigure"/>
      </w:pPr>
      <w:r>
        <w:rPr>
          <w:noProof/>
        </w:rPr>
        <w:lastRenderedPageBreak/>
        <w:drawing>
          <wp:inline distT="0" distB="0" distL="0" distR="0" wp14:anchorId="431989D1" wp14:editId="45C8FD21">
            <wp:extent cx="4620126" cy="6930189"/>
            <wp:effectExtent l="0" t="0" r="0" b="0"/>
            <wp:docPr id="36" name="Picture" descr="Figure 6. 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7" name="Picture" descr="sablefish_obs_coverage_draft_files/figure-docx/unnamed-chunk-14-1.png"/>
                    <pic:cNvPicPr>
                      <a:picLocks noChangeAspect="1" noChangeArrowheads="1"/>
                    </pic:cNvPicPr>
                  </pic:nvPicPr>
                  <pic:blipFill>
                    <a:blip r:embed="rId16"/>
                    <a:stretch>
                      <a:fillRect/>
                    </a:stretch>
                  </pic:blipFill>
                  <pic:spPr bwMode="auto">
                    <a:xfrm>
                      <a:off x="0" y="0"/>
                      <a:ext cx="4620126" cy="6930189"/>
                    </a:xfrm>
                    <a:prstGeom prst="rect">
                      <a:avLst/>
                    </a:prstGeom>
                    <a:noFill/>
                    <a:ln w="9525">
                      <a:noFill/>
                      <a:headEnd/>
                      <a:tailEnd/>
                    </a:ln>
                  </pic:spPr>
                </pic:pic>
              </a:graphicData>
            </a:graphic>
          </wp:inline>
        </w:drawing>
      </w:r>
    </w:p>
    <w:p w14:paraId="62679DE7" w14:textId="77777777" w:rsidR="003F45C4" w:rsidRDefault="00DF7A63">
      <w:pPr>
        <w:pStyle w:val="ImageCaption"/>
      </w:pPr>
      <w:r>
        <w:t xml:space="preserve">Figure </w:t>
      </w:r>
      <w:commentRangeStart w:id="53"/>
      <w:commentRangeStart w:id="54"/>
      <w:r>
        <w:t xml:space="preserve">6. </w:t>
      </w:r>
      <w:commentRangeEnd w:id="53"/>
      <w:r w:rsidR="00940399">
        <w:rPr>
          <w:rStyle w:val="CommentReference"/>
          <w:i w:val="0"/>
        </w:rPr>
        <w:commentReference w:id="53"/>
      </w:r>
      <w:commentRangeEnd w:id="54"/>
      <w:r w:rsidR="00A526C5">
        <w:rPr>
          <w:rStyle w:val="CommentReference"/>
          <w:i w:val="0"/>
        </w:rPr>
        <w:commentReference w:id="54"/>
      </w:r>
      <w:r>
        <w:t>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14:paraId="3C219716" w14:textId="77777777" w:rsidR="003F45C4" w:rsidRDefault="00DF7A63">
      <w:pPr>
        <w:pStyle w:val="TableCaption"/>
      </w:pPr>
      <w:r>
        <w:rPr>
          <w:b/>
        </w:rPr>
        <w:lastRenderedPageBreak/>
        <w:t xml:space="preserve">Table </w:t>
      </w:r>
      <w:r>
        <w:rPr>
          <w:b/>
        </w:rPr>
        <w:fldChar w:fldCharType="begin"/>
      </w:r>
      <w:r>
        <w:rPr>
          <w:b/>
        </w:rPr>
        <w:instrText>SEQ tab \* Arabic</w:instrText>
      </w:r>
      <w:r>
        <w:rPr>
          <w:b/>
        </w:rPr>
        <w:fldChar w:fldCharType="end"/>
      </w:r>
      <w:r>
        <w:t xml:space="preserve">: sablefish number of </w:t>
      </w:r>
      <w:commentRangeStart w:id="55"/>
      <w:r>
        <w:t xml:space="preserve">otoliths obtained by </w:t>
      </w:r>
      <w:commentRangeEnd w:id="55"/>
      <w:r w:rsidR="000F0932">
        <w:rPr>
          <w:rStyle w:val="CommentReference"/>
          <w:i w:val="0"/>
        </w:rPr>
        <w:commentReference w:id="55"/>
      </w:r>
      <w:r>
        <w:t>year, area, and gear</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3F45C4" w14:paraId="6161070B"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ADFD9B" w14:textId="77777777" w:rsidR="003F45C4" w:rsidRDefault="00DF7A63">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E7229E"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27ABE4"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FA0EEB"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1AF815"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AC05A3" w14:textId="77777777" w:rsidR="003F45C4" w:rsidRDefault="00DF7A63">
            <w:pPr>
              <w:spacing w:before="100" w:after="100"/>
              <w:ind w:left="100" w:right="100"/>
              <w:jc w:val="right"/>
            </w:pPr>
            <w:r>
              <w:rPr>
                <w:rFonts w:ascii="Arial" w:eastAsia="Arial" w:hAnsi="Arial" w:cs="Arial"/>
                <w:color w:val="000000"/>
                <w:sz w:val="22"/>
                <w:szCs w:val="22"/>
              </w:rPr>
              <w:t>PTR</w:t>
            </w:r>
          </w:p>
        </w:tc>
      </w:tr>
      <w:tr w:rsidR="003F45C4" w14:paraId="036D2304" w14:textId="77777777" w:rsidTr="003F45C4">
        <w:trPr>
          <w:cantSplit/>
          <w:jc w:val="center"/>
        </w:trPr>
        <w:tc>
          <w:tcPr>
            <w:tcW w:w="1080" w:type="dxa"/>
            <w:shd w:val="clear" w:color="auto" w:fill="FFFFFF"/>
            <w:tcMar>
              <w:top w:w="0" w:type="dxa"/>
              <w:left w:w="0" w:type="dxa"/>
              <w:bottom w:w="0" w:type="dxa"/>
              <w:right w:w="0" w:type="dxa"/>
            </w:tcMar>
            <w:vAlign w:val="center"/>
          </w:tcPr>
          <w:p w14:paraId="6258201D"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9D4E0A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BC85D9"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29679B5E" w14:textId="77777777" w:rsidR="003F45C4" w:rsidRDefault="00DF7A63">
            <w:pPr>
              <w:spacing w:before="100" w:after="100"/>
              <w:ind w:left="100" w:right="100"/>
              <w:jc w:val="right"/>
            </w:pPr>
            <w:r>
              <w:rPr>
                <w:rFonts w:ascii="Arial" w:eastAsia="Arial" w:hAnsi="Arial" w:cs="Arial"/>
                <w:color w:val="000000"/>
                <w:sz w:val="22"/>
                <w:szCs w:val="22"/>
              </w:rPr>
              <w:t>1,061</w:t>
            </w:r>
          </w:p>
        </w:tc>
        <w:tc>
          <w:tcPr>
            <w:tcW w:w="1080" w:type="dxa"/>
            <w:shd w:val="clear" w:color="auto" w:fill="FFFFFF"/>
            <w:tcMar>
              <w:top w:w="0" w:type="dxa"/>
              <w:left w:w="0" w:type="dxa"/>
              <w:bottom w:w="0" w:type="dxa"/>
              <w:right w:w="0" w:type="dxa"/>
            </w:tcMar>
            <w:vAlign w:val="center"/>
          </w:tcPr>
          <w:p w14:paraId="06C02E3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B95E8E" w14:textId="77777777" w:rsidR="003F45C4" w:rsidRDefault="003F45C4">
            <w:pPr>
              <w:spacing w:before="100" w:after="100"/>
              <w:ind w:left="100" w:right="100"/>
              <w:jc w:val="right"/>
            </w:pPr>
          </w:p>
        </w:tc>
      </w:tr>
      <w:tr w:rsidR="003F45C4" w14:paraId="74F5CD9B" w14:textId="77777777" w:rsidTr="003F45C4">
        <w:trPr>
          <w:cantSplit/>
          <w:jc w:val="center"/>
        </w:trPr>
        <w:tc>
          <w:tcPr>
            <w:tcW w:w="1080" w:type="dxa"/>
            <w:shd w:val="clear" w:color="auto" w:fill="FFFFFF"/>
            <w:tcMar>
              <w:top w:w="0" w:type="dxa"/>
              <w:left w:w="0" w:type="dxa"/>
              <w:bottom w:w="0" w:type="dxa"/>
              <w:right w:w="0" w:type="dxa"/>
            </w:tcMar>
            <w:vAlign w:val="center"/>
          </w:tcPr>
          <w:p w14:paraId="0CE4F120"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6031398"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F13862E" w14:textId="77777777" w:rsidR="003F45C4" w:rsidRDefault="00DF7A63">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2B0F9C5B" w14:textId="77777777" w:rsidR="003F45C4" w:rsidRDefault="00DF7A63">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10EE1C76" w14:textId="77777777" w:rsidR="003F45C4" w:rsidRDefault="00DF7A63">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19C6A6B3" w14:textId="77777777" w:rsidR="003F45C4" w:rsidRDefault="003F45C4">
            <w:pPr>
              <w:spacing w:before="100" w:after="100"/>
              <w:ind w:left="100" w:right="100"/>
              <w:jc w:val="right"/>
            </w:pPr>
          </w:p>
        </w:tc>
      </w:tr>
      <w:tr w:rsidR="003F45C4" w14:paraId="4F58CBE0" w14:textId="77777777" w:rsidTr="003F45C4">
        <w:trPr>
          <w:cantSplit/>
          <w:jc w:val="center"/>
        </w:trPr>
        <w:tc>
          <w:tcPr>
            <w:tcW w:w="1080" w:type="dxa"/>
            <w:shd w:val="clear" w:color="auto" w:fill="FFFFFF"/>
            <w:tcMar>
              <w:top w:w="0" w:type="dxa"/>
              <w:left w:w="0" w:type="dxa"/>
              <w:bottom w:w="0" w:type="dxa"/>
              <w:right w:w="0" w:type="dxa"/>
            </w:tcMar>
            <w:vAlign w:val="center"/>
          </w:tcPr>
          <w:p w14:paraId="14DDB670"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8AC955F"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FEB1735" w14:textId="77777777" w:rsidR="003F45C4" w:rsidRDefault="00DF7A63">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68E620D9" w14:textId="77777777" w:rsidR="003F45C4" w:rsidRDefault="00DF7A63">
            <w:pPr>
              <w:spacing w:before="100" w:after="100"/>
              <w:ind w:left="100" w:right="100"/>
              <w:jc w:val="right"/>
            </w:pPr>
            <w:r>
              <w:rPr>
                <w:rFonts w:ascii="Arial" w:eastAsia="Arial" w:hAnsi="Arial" w:cs="Arial"/>
                <w:color w:val="000000"/>
                <w:sz w:val="22"/>
                <w:szCs w:val="22"/>
              </w:rPr>
              <w:t>669</w:t>
            </w:r>
          </w:p>
        </w:tc>
        <w:tc>
          <w:tcPr>
            <w:tcW w:w="1080" w:type="dxa"/>
            <w:shd w:val="clear" w:color="auto" w:fill="FFFFFF"/>
            <w:tcMar>
              <w:top w:w="0" w:type="dxa"/>
              <w:left w:w="0" w:type="dxa"/>
              <w:bottom w:w="0" w:type="dxa"/>
              <w:right w:w="0" w:type="dxa"/>
            </w:tcMar>
            <w:vAlign w:val="center"/>
          </w:tcPr>
          <w:p w14:paraId="5F87017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4F395F" w14:textId="77777777" w:rsidR="003F45C4" w:rsidRDefault="003F45C4">
            <w:pPr>
              <w:spacing w:before="100" w:after="100"/>
              <w:ind w:left="100" w:right="100"/>
              <w:jc w:val="right"/>
            </w:pPr>
          </w:p>
        </w:tc>
      </w:tr>
      <w:tr w:rsidR="003F45C4" w14:paraId="67675C40" w14:textId="77777777" w:rsidTr="003F45C4">
        <w:trPr>
          <w:cantSplit/>
          <w:jc w:val="center"/>
        </w:trPr>
        <w:tc>
          <w:tcPr>
            <w:tcW w:w="1080" w:type="dxa"/>
            <w:shd w:val="clear" w:color="auto" w:fill="FFFFFF"/>
            <w:tcMar>
              <w:top w:w="0" w:type="dxa"/>
              <w:left w:w="0" w:type="dxa"/>
              <w:bottom w:w="0" w:type="dxa"/>
              <w:right w:w="0" w:type="dxa"/>
            </w:tcMar>
            <w:vAlign w:val="center"/>
          </w:tcPr>
          <w:p w14:paraId="1C922C7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2EC08DC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C0BB5C7" w14:textId="77777777" w:rsidR="003F45C4" w:rsidRDefault="00DF7A63">
            <w:pPr>
              <w:spacing w:before="100" w:after="100"/>
              <w:ind w:left="100" w:right="100"/>
              <w:jc w:val="right"/>
            </w:pPr>
            <w:r>
              <w:rPr>
                <w:rFonts w:ascii="Arial" w:eastAsia="Arial" w:hAnsi="Arial" w:cs="Arial"/>
                <w:color w:val="000000"/>
                <w:sz w:val="22"/>
                <w:szCs w:val="22"/>
              </w:rPr>
              <w:t>485</w:t>
            </w:r>
          </w:p>
        </w:tc>
        <w:tc>
          <w:tcPr>
            <w:tcW w:w="1080" w:type="dxa"/>
            <w:shd w:val="clear" w:color="auto" w:fill="FFFFFF"/>
            <w:tcMar>
              <w:top w:w="0" w:type="dxa"/>
              <w:left w:w="0" w:type="dxa"/>
              <w:bottom w:w="0" w:type="dxa"/>
              <w:right w:w="0" w:type="dxa"/>
            </w:tcMar>
            <w:vAlign w:val="center"/>
          </w:tcPr>
          <w:p w14:paraId="58496CC2" w14:textId="77777777" w:rsidR="003F45C4" w:rsidRDefault="00DF7A63">
            <w:pPr>
              <w:spacing w:before="100" w:after="100"/>
              <w:ind w:left="100" w:right="100"/>
              <w:jc w:val="right"/>
            </w:pPr>
            <w:r>
              <w:rPr>
                <w:rFonts w:ascii="Arial" w:eastAsia="Arial" w:hAnsi="Arial" w:cs="Arial"/>
                <w:color w:val="000000"/>
                <w:sz w:val="22"/>
                <w:szCs w:val="22"/>
              </w:rPr>
              <w:t>922</w:t>
            </w:r>
          </w:p>
        </w:tc>
        <w:tc>
          <w:tcPr>
            <w:tcW w:w="1080" w:type="dxa"/>
            <w:shd w:val="clear" w:color="auto" w:fill="FFFFFF"/>
            <w:tcMar>
              <w:top w:w="0" w:type="dxa"/>
              <w:left w:w="0" w:type="dxa"/>
              <w:bottom w:w="0" w:type="dxa"/>
              <w:right w:w="0" w:type="dxa"/>
            </w:tcMar>
            <w:vAlign w:val="center"/>
          </w:tcPr>
          <w:p w14:paraId="13DE23A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C0B451E" w14:textId="77777777" w:rsidR="003F45C4" w:rsidRDefault="003F45C4">
            <w:pPr>
              <w:spacing w:before="100" w:after="100"/>
              <w:ind w:left="100" w:right="100"/>
              <w:jc w:val="right"/>
            </w:pPr>
          </w:p>
        </w:tc>
      </w:tr>
      <w:tr w:rsidR="003F45C4" w14:paraId="100BC501" w14:textId="77777777" w:rsidTr="003F45C4">
        <w:trPr>
          <w:cantSplit/>
          <w:jc w:val="center"/>
        </w:trPr>
        <w:tc>
          <w:tcPr>
            <w:tcW w:w="1080" w:type="dxa"/>
            <w:shd w:val="clear" w:color="auto" w:fill="FFFFFF"/>
            <w:tcMar>
              <w:top w:w="0" w:type="dxa"/>
              <w:left w:w="0" w:type="dxa"/>
              <w:bottom w:w="0" w:type="dxa"/>
              <w:right w:w="0" w:type="dxa"/>
            </w:tcMar>
            <w:vAlign w:val="center"/>
          </w:tcPr>
          <w:p w14:paraId="034AE09D"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A97A6F2"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6EC8FCB" w14:textId="77777777" w:rsidR="003F45C4" w:rsidRDefault="00DF7A63">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4C555595" w14:textId="77777777" w:rsidR="003F45C4" w:rsidRDefault="00DF7A63">
            <w:pPr>
              <w:spacing w:before="100" w:after="100"/>
              <w:ind w:left="100" w:right="100"/>
              <w:jc w:val="right"/>
            </w:pPr>
            <w:r>
              <w:rPr>
                <w:rFonts w:ascii="Arial" w:eastAsia="Arial" w:hAnsi="Arial" w:cs="Arial"/>
                <w:color w:val="000000"/>
                <w:sz w:val="22"/>
                <w:szCs w:val="22"/>
              </w:rPr>
              <w:t>190</w:t>
            </w:r>
          </w:p>
        </w:tc>
        <w:tc>
          <w:tcPr>
            <w:tcW w:w="1080" w:type="dxa"/>
            <w:shd w:val="clear" w:color="auto" w:fill="FFFFFF"/>
            <w:tcMar>
              <w:top w:w="0" w:type="dxa"/>
              <w:left w:w="0" w:type="dxa"/>
              <w:bottom w:w="0" w:type="dxa"/>
              <w:right w:w="0" w:type="dxa"/>
            </w:tcMar>
            <w:vAlign w:val="center"/>
          </w:tcPr>
          <w:p w14:paraId="00C1121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E0CC56" w14:textId="77777777" w:rsidR="003F45C4" w:rsidRDefault="003F45C4">
            <w:pPr>
              <w:spacing w:before="100" w:after="100"/>
              <w:ind w:left="100" w:right="100"/>
              <w:jc w:val="right"/>
            </w:pPr>
          </w:p>
        </w:tc>
      </w:tr>
      <w:tr w:rsidR="003F45C4" w14:paraId="185B263B" w14:textId="77777777" w:rsidTr="003F45C4">
        <w:trPr>
          <w:cantSplit/>
          <w:jc w:val="center"/>
        </w:trPr>
        <w:tc>
          <w:tcPr>
            <w:tcW w:w="1080" w:type="dxa"/>
            <w:shd w:val="clear" w:color="auto" w:fill="FFFFFF"/>
            <w:tcMar>
              <w:top w:w="0" w:type="dxa"/>
              <w:left w:w="0" w:type="dxa"/>
              <w:bottom w:w="0" w:type="dxa"/>
              <w:right w:w="0" w:type="dxa"/>
            </w:tcMar>
            <w:vAlign w:val="center"/>
          </w:tcPr>
          <w:p w14:paraId="2E917A7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E13E0D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BA468E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D589C13" w14:textId="77777777" w:rsidR="003F45C4" w:rsidRDefault="00DF7A63">
            <w:pPr>
              <w:spacing w:before="100" w:after="100"/>
              <w:ind w:left="100" w:right="100"/>
              <w:jc w:val="right"/>
            </w:pPr>
            <w:r>
              <w:rPr>
                <w:rFonts w:ascii="Arial" w:eastAsia="Arial" w:hAnsi="Arial" w:cs="Arial"/>
                <w:color w:val="000000"/>
                <w:sz w:val="22"/>
                <w:szCs w:val="22"/>
              </w:rPr>
              <w:t>256</w:t>
            </w:r>
          </w:p>
        </w:tc>
        <w:tc>
          <w:tcPr>
            <w:tcW w:w="1080" w:type="dxa"/>
            <w:shd w:val="clear" w:color="auto" w:fill="FFFFFF"/>
            <w:tcMar>
              <w:top w:w="0" w:type="dxa"/>
              <w:left w:w="0" w:type="dxa"/>
              <w:bottom w:w="0" w:type="dxa"/>
              <w:right w:w="0" w:type="dxa"/>
            </w:tcMar>
            <w:vAlign w:val="center"/>
          </w:tcPr>
          <w:p w14:paraId="7B6871C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E18FEB" w14:textId="77777777" w:rsidR="003F45C4" w:rsidRDefault="003F45C4">
            <w:pPr>
              <w:spacing w:before="100" w:after="100"/>
              <w:ind w:left="100" w:right="100"/>
              <w:jc w:val="right"/>
            </w:pPr>
          </w:p>
        </w:tc>
      </w:tr>
      <w:tr w:rsidR="003F45C4" w14:paraId="49959B14" w14:textId="77777777" w:rsidTr="003F45C4">
        <w:trPr>
          <w:cantSplit/>
          <w:jc w:val="center"/>
        </w:trPr>
        <w:tc>
          <w:tcPr>
            <w:tcW w:w="1080" w:type="dxa"/>
            <w:shd w:val="clear" w:color="auto" w:fill="FFFFFF"/>
            <w:tcMar>
              <w:top w:w="0" w:type="dxa"/>
              <w:left w:w="0" w:type="dxa"/>
              <w:bottom w:w="0" w:type="dxa"/>
              <w:right w:w="0" w:type="dxa"/>
            </w:tcMar>
            <w:vAlign w:val="center"/>
          </w:tcPr>
          <w:p w14:paraId="7BD662A6"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A93638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35D269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9EBA83" w14:textId="77777777" w:rsidR="003F45C4" w:rsidRDefault="00DF7A63">
            <w:pPr>
              <w:spacing w:before="100" w:after="100"/>
              <w:ind w:left="100" w:right="100"/>
              <w:jc w:val="right"/>
            </w:pPr>
            <w:r>
              <w:rPr>
                <w:rFonts w:ascii="Arial" w:eastAsia="Arial" w:hAnsi="Arial" w:cs="Arial"/>
                <w:color w:val="000000"/>
                <w:sz w:val="22"/>
                <w:szCs w:val="22"/>
              </w:rPr>
              <w:t>651</w:t>
            </w:r>
          </w:p>
        </w:tc>
        <w:tc>
          <w:tcPr>
            <w:tcW w:w="1080" w:type="dxa"/>
            <w:shd w:val="clear" w:color="auto" w:fill="FFFFFF"/>
            <w:tcMar>
              <w:top w:w="0" w:type="dxa"/>
              <w:left w:w="0" w:type="dxa"/>
              <w:bottom w:w="0" w:type="dxa"/>
              <w:right w:w="0" w:type="dxa"/>
            </w:tcMar>
            <w:vAlign w:val="center"/>
          </w:tcPr>
          <w:p w14:paraId="3F6601E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635A8D" w14:textId="77777777" w:rsidR="003F45C4" w:rsidRDefault="003F45C4">
            <w:pPr>
              <w:spacing w:before="100" w:after="100"/>
              <w:ind w:left="100" w:right="100"/>
              <w:jc w:val="right"/>
            </w:pPr>
          </w:p>
        </w:tc>
      </w:tr>
      <w:tr w:rsidR="003F45C4" w14:paraId="505FAA78" w14:textId="77777777" w:rsidTr="003F45C4">
        <w:trPr>
          <w:cantSplit/>
          <w:jc w:val="center"/>
        </w:trPr>
        <w:tc>
          <w:tcPr>
            <w:tcW w:w="1080" w:type="dxa"/>
            <w:shd w:val="clear" w:color="auto" w:fill="FFFFFF"/>
            <w:tcMar>
              <w:top w:w="0" w:type="dxa"/>
              <w:left w:w="0" w:type="dxa"/>
              <w:bottom w:w="0" w:type="dxa"/>
              <w:right w:w="0" w:type="dxa"/>
            </w:tcMar>
            <w:vAlign w:val="center"/>
          </w:tcPr>
          <w:p w14:paraId="0B6B2F87"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2A0AF8A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1F2EC4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F5E2033" w14:textId="77777777" w:rsidR="003F45C4" w:rsidRDefault="00DF7A63">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39063346" w14:textId="77777777" w:rsidR="003F45C4" w:rsidRDefault="00DF7A6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DE9E0BE" w14:textId="77777777" w:rsidR="003F45C4" w:rsidRDefault="003F45C4">
            <w:pPr>
              <w:spacing w:before="100" w:after="100"/>
              <w:ind w:left="100" w:right="100"/>
              <w:jc w:val="right"/>
            </w:pPr>
          </w:p>
        </w:tc>
      </w:tr>
      <w:tr w:rsidR="003F45C4" w14:paraId="345384A2" w14:textId="77777777" w:rsidTr="003F45C4">
        <w:trPr>
          <w:cantSplit/>
          <w:jc w:val="center"/>
        </w:trPr>
        <w:tc>
          <w:tcPr>
            <w:tcW w:w="1080" w:type="dxa"/>
            <w:shd w:val="clear" w:color="auto" w:fill="FFFFFF"/>
            <w:tcMar>
              <w:top w:w="0" w:type="dxa"/>
              <w:left w:w="0" w:type="dxa"/>
              <w:bottom w:w="0" w:type="dxa"/>
              <w:right w:w="0" w:type="dxa"/>
            </w:tcMar>
            <w:vAlign w:val="center"/>
          </w:tcPr>
          <w:p w14:paraId="011BA872"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D19D1A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8C4B3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B2E124C" w14:textId="77777777" w:rsidR="003F45C4" w:rsidRDefault="00DF7A63">
            <w:pPr>
              <w:spacing w:before="100" w:after="100"/>
              <w:ind w:left="100" w:right="100"/>
              <w:jc w:val="right"/>
            </w:pPr>
            <w:r>
              <w:rPr>
                <w:rFonts w:ascii="Arial" w:eastAsia="Arial" w:hAnsi="Arial" w:cs="Arial"/>
                <w:color w:val="000000"/>
                <w:sz w:val="22"/>
                <w:szCs w:val="22"/>
              </w:rPr>
              <w:t>571</w:t>
            </w:r>
          </w:p>
        </w:tc>
        <w:tc>
          <w:tcPr>
            <w:tcW w:w="1080" w:type="dxa"/>
            <w:shd w:val="clear" w:color="auto" w:fill="FFFFFF"/>
            <w:tcMar>
              <w:top w:w="0" w:type="dxa"/>
              <w:left w:w="0" w:type="dxa"/>
              <w:bottom w:w="0" w:type="dxa"/>
              <w:right w:w="0" w:type="dxa"/>
            </w:tcMar>
            <w:vAlign w:val="center"/>
          </w:tcPr>
          <w:p w14:paraId="1180CE3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7493B7" w14:textId="77777777" w:rsidR="003F45C4" w:rsidRDefault="003F45C4">
            <w:pPr>
              <w:spacing w:before="100" w:after="100"/>
              <w:ind w:left="100" w:right="100"/>
              <w:jc w:val="right"/>
            </w:pPr>
          </w:p>
        </w:tc>
      </w:tr>
      <w:tr w:rsidR="003F45C4" w14:paraId="6ED761E5" w14:textId="77777777" w:rsidTr="003F45C4">
        <w:trPr>
          <w:cantSplit/>
          <w:jc w:val="center"/>
        </w:trPr>
        <w:tc>
          <w:tcPr>
            <w:tcW w:w="1080" w:type="dxa"/>
            <w:shd w:val="clear" w:color="auto" w:fill="FFFFFF"/>
            <w:tcMar>
              <w:top w:w="0" w:type="dxa"/>
              <w:left w:w="0" w:type="dxa"/>
              <w:bottom w:w="0" w:type="dxa"/>
              <w:right w:w="0" w:type="dxa"/>
            </w:tcMar>
            <w:vAlign w:val="center"/>
          </w:tcPr>
          <w:p w14:paraId="03141AB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55091A1"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EEF9019" w14:textId="77777777" w:rsidR="003F45C4" w:rsidRDefault="00DF7A63">
            <w:pPr>
              <w:spacing w:before="100" w:after="100"/>
              <w:ind w:left="100" w:right="100"/>
              <w:jc w:val="right"/>
            </w:pPr>
            <w:r>
              <w:rPr>
                <w:rFonts w:ascii="Arial" w:eastAsia="Arial" w:hAnsi="Arial" w:cs="Arial"/>
                <w:color w:val="000000"/>
                <w:sz w:val="22"/>
                <w:szCs w:val="22"/>
              </w:rPr>
              <w:t>420</w:t>
            </w:r>
          </w:p>
        </w:tc>
        <w:tc>
          <w:tcPr>
            <w:tcW w:w="1080" w:type="dxa"/>
            <w:shd w:val="clear" w:color="auto" w:fill="FFFFFF"/>
            <w:tcMar>
              <w:top w:w="0" w:type="dxa"/>
              <w:left w:w="0" w:type="dxa"/>
              <w:bottom w:w="0" w:type="dxa"/>
              <w:right w:w="0" w:type="dxa"/>
            </w:tcMar>
            <w:vAlign w:val="center"/>
          </w:tcPr>
          <w:p w14:paraId="77781247" w14:textId="77777777" w:rsidR="003F45C4" w:rsidRDefault="00DF7A63">
            <w:pPr>
              <w:spacing w:before="100" w:after="100"/>
              <w:ind w:left="100" w:right="100"/>
              <w:jc w:val="right"/>
            </w:pPr>
            <w:r>
              <w:rPr>
                <w:rFonts w:ascii="Arial" w:eastAsia="Arial" w:hAnsi="Arial" w:cs="Arial"/>
                <w:color w:val="000000"/>
                <w:sz w:val="22"/>
                <w:szCs w:val="22"/>
              </w:rPr>
              <w:t>1,582</w:t>
            </w:r>
          </w:p>
        </w:tc>
        <w:tc>
          <w:tcPr>
            <w:tcW w:w="1080" w:type="dxa"/>
            <w:shd w:val="clear" w:color="auto" w:fill="FFFFFF"/>
            <w:tcMar>
              <w:top w:w="0" w:type="dxa"/>
              <w:left w:w="0" w:type="dxa"/>
              <w:bottom w:w="0" w:type="dxa"/>
              <w:right w:w="0" w:type="dxa"/>
            </w:tcMar>
            <w:vAlign w:val="center"/>
          </w:tcPr>
          <w:p w14:paraId="5462301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5DBDDC3" w14:textId="77777777" w:rsidR="003F45C4" w:rsidRDefault="003F45C4">
            <w:pPr>
              <w:spacing w:before="100" w:after="100"/>
              <w:ind w:left="100" w:right="100"/>
              <w:jc w:val="right"/>
            </w:pPr>
          </w:p>
        </w:tc>
      </w:tr>
      <w:tr w:rsidR="003F45C4" w14:paraId="3A6677F2" w14:textId="77777777" w:rsidTr="003F45C4">
        <w:trPr>
          <w:cantSplit/>
          <w:jc w:val="center"/>
        </w:trPr>
        <w:tc>
          <w:tcPr>
            <w:tcW w:w="1080" w:type="dxa"/>
            <w:shd w:val="clear" w:color="auto" w:fill="FFFFFF"/>
            <w:tcMar>
              <w:top w:w="0" w:type="dxa"/>
              <w:left w:w="0" w:type="dxa"/>
              <w:bottom w:w="0" w:type="dxa"/>
              <w:right w:w="0" w:type="dxa"/>
            </w:tcMar>
            <w:vAlign w:val="center"/>
          </w:tcPr>
          <w:p w14:paraId="57D38926"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941537D"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A2CD6B4"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5356744" w14:textId="77777777" w:rsidR="003F45C4" w:rsidRDefault="00DF7A63">
            <w:pPr>
              <w:spacing w:before="100" w:after="100"/>
              <w:ind w:left="100" w:right="100"/>
              <w:jc w:val="right"/>
            </w:pPr>
            <w:r>
              <w:rPr>
                <w:rFonts w:ascii="Arial" w:eastAsia="Arial" w:hAnsi="Arial" w:cs="Arial"/>
                <w:color w:val="000000"/>
                <w:sz w:val="22"/>
                <w:szCs w:val="22"/>
              </w:rPr>
              <w:t>344</w:t>
            </w:r>
          </w:p>
        </w:tc>
        <w:tc>
          <w:tcPr>
            <w:tcW w:w="1080" w:type="dxa"/>
            <w:shd w:val="clear" w:color="auto" w:fill="FFFFFF"/>
            <w:tcMar>
              <w:top w:w="0" w:type="dxa"/>
              <w:left w:w="0" w:type="dxa"/>
              <w:bottom w:w="0" w:type="dxa"/>
              <w:right w:w="0" w:type="dxa"/>
            </w:tcMar>
            <w:vAlign w:val="center"/>
          </w:tcPr>
          <w:p w14:paraId="1CC79E8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1198094" w14:textId="77777777" w:rsidR="003F45C4" w:rsidRDefault="003F45C4">
            <w:pPr>
              <w:spacing w:before="100" w:after="100"/>
              <w:ind w:left="100" w:right="100"/>
              <w:jc w:val="right"/>
            </w:pPr>
          </w:p>
        </w:tc>
      </w:tr>
      <w:tr w:rsidR="003F45C4" w14:paraId="7D75A8D7" w14:textId="77777777" w:rsidTr="003F45C4">
        <w:trPr>
          <w:cantSplit/>
          <w:jc w:val="center"/>
        </w:trPr>
        <w:tc>
          <w:tcPr>
            <w:tcW w:w="1080" w:type="dxa"/>
            <w:shd w:val="clear" w:color="auto" w:fill="FFFFFF"/>
            <w:tcMar>
              <w:top w:w="0" w:type="dxa"/>
              <w:left w:w="0" w:type="dxa"/>
              <w:bottom w:w="0" w:type="dxa"/>
              <w:right w:w="0" w:type="dxa"/>
            </w:tcMar>
            <w:vAlign w:val="center"/>
          </w:tcPr>
          <w:p w14:paraId="08145203"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E9B016E"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B927F3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288D1E" w14:textId="77777777" w:rsidR="003F45C4" w:rsidRDefault="00DF7A63">
            <w:pPr>
              <w:spacing w:before="100" w:after="100"/>
              <w:ind w:left="100" w:right="100"/>
              <w:jc w:val="right"/>
            </w:pPr>
            <w:r>
              <w:rPr>
                <w:rFonts w:ascii="Arial" w:eastAsia="Arial" w:hAnsi="Arial" w:cs="Arial"/>
                <w:color w:val="000000"/>
                <w:sz w:val="22"/>
                <w:szCs w:val="22"/>
              </w:rPr>
              <w:t>530</w:t>
            </w:r>
          </w:p>
        </w:tc>
        <w:tc>
          <w:tcPr>
            <w:tcW w:w="1080" w:type="dxa"/>
            <w:shd w:val="clear" w:color="auto" w:fill="FFFFFF"/>
            <w:tcMar>
              <w:top w:w="0" w:type="dxa"/>
              <w:left w:w="0" w:type="dxa"/>
              <w:bottom w:w="0" w:type="dxa"/>
              <w:right w:w="0" w:type="dxa"/>
            </w:tcMar>
            <w:vAlign w:val="center"/>
          </w:tcPr>
          <w:p w14:paraId="24BAB43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A015EB" w14:textId="77777777" w:rsidR="003F45C4" w:rsidRDefault="003F45C4">
            <w:pPr>
              <w:spacing w:before="100" w:after="100"/>
              <w:ind w:left="100" w:right="100"/>
              <w:jc w:val="right"/>
            </w:pPr>
          </w:p>
        </w:tc>
      </w:tr>
      <w:tr w:rsidR="003F45C4" w14:paraId="5955496E" w14:textId="77777777" w:rsidTr="003F45C4">
        <w:trPr>
          <w:cantSplit/>
          <w:jc w:val="center"/>
        </w:trPr>
        <w:tc>
          <w:tcPr>
            <w:tcW w:w="1080" w:type="dxa"/>
            <w:shd w:val="clear" w:color="auto" w:fill="FFFFFF"/>
            <w:tcMar>
              <w:top w:w="0" w:type="dxa"/>
              <w:left w:w="0" w:type="dxa"/>
              <w:bottom w:w="0" w:type="dxa"/>
              <w:right w:w="0" w:type="dxa"/>
            </w:tcMar>
            <w:vAlign w:val="center"/>
          </w:tcPr>
          <w:p w14:paraId="25DB4375"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7B7A30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AF59D2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9BC78E" w14:textId="77777777" w:rsidR="003F45C4" w:rsidRDefault="00DF7A63">
            <w:pPr>
              <w:spacing w:before="100" w:after="100"/>
              <w:ind w:left="100" w:right="100"/>
              <w:jc w:val="right"/>
            </w:pPr>
            <w:r>
              <w:rPr>
                <w:rFonts w:ascii="Arial" w:eastAsia="Arial" w:hAnsi="Arial" w:cs="Arial"/>
                <w:color w:val="000000"/>
                <w:sz w:val="22"/>
                <w:szCs w:val="22"/>
              </w:rPr>
              <w:t>665</w:t>
            </w:r>
          </w:p>
        </w:tc>
        <w:tc>
          <w:tcPr>
            <w:tcW w:w="1080" w:type="dxa"/>
            <w:shd w:val="clear" w:color="auto" w:fill="FFFFFF"/>
            <w:tcMar>
              <w:top w:w="0" w:type="dxa"/>
              <w:left w:w="0" w:type="dxa"/>
              <w:bottom w:w="0" w:type="dxa"/>
              <w:right w:w="0" w:type="dxa"/>
            </w:tcMar>
            <w:vAlign w:val="center"/>
          </w:tcPr>
          <w:p w14:paraId="72433DE4"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18AA5395" w14:textId="77777777" w:rsidR="003F45C4" w:rsidRDefault="003F45C4">
            <w:pPr>
              <w:spacing w:before="100" w:after="100"/>
              <w:ind w:left="100" w:right="100"/>
              <w:jc w:val="right"/>
            </w:pPr>
          </w:p>
        </w:tc>
      </w:tr>
      <w:tr w:rsidR="003F45C4" w14:paraId="7E01117B" w14:textId="77777777" w:rsidTr="003F45C4">
        <w:trPr>
          <w:cantSplit/>
          <w:jc w:val="center"/>
        </w:trPr>
        <w:tc>
          <w:tcPr>
            <w:tcW w:w="1080" w:type="dxa"/>
            <w:shd w:val="clear" w:color="auto" w:fill="FFFFFF"/>
            <w:tcMar>
              <w:top w:w="0" w:type="dxa"/>
              <w:left w:w="0" w:type="dxa"/>
              <w:bottom w:w="0" w:type="dxa"/>
              <w:right w:w="0" w:type="dxa"/>
            </w:tcMar>
            <w:vAlign w:val="center"/>
          </w:tcPr>
          <w:p w14:paraId="37EED3A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03BA86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BB9653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6CE657" w14:textId="77777777" w:rsidR="003F45C4" w:rsidRDefault="00DF7A63">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66CD7F14" w14:textId="77777777" w:rsidR="003F45C4" w:rsidRDefault="00DF7A63">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74911C8C" w14:textId="77777777" w:rsidR="003F45C4" w:rsidRDefault="003F45C4">
            <w:pPr>
              <w:spacing w:before="100" w:after="100"/>
              <w:ind w:left="100" w:right="100"/>
              <w:jc w:val="right"/>
            </w:pPr>
          </w:p>
        </w:tc>
      </w:tr>
      <w:tr w:rsidR="003F45C4" w14:paraId="74EECAEC" w14:textId="77777777" w:rsidTr="003F45C4">
        <w:trPr>
          <w:cantSplit/>
          <w:jc w:val="center"/>
        </w:trPr>
        <w:tc>
          <w:tcPr>
            <w:tcW w:w="1080" w:type="dxa"/>
            <w:shd w:val="clear" w:color="auto" w:fill="FFFFFF"/>
            <w:tcMar>
              <w:top w:w="0" w:type="dxa"/>
              <w:left w:w="0" w:type="dxa"/>
              <w:bottom w:w="0" w:type="dxa"/>
              <w:right w:w="0" w:type="dxa"/>
            </w:tcMar>
            <w:vAlign w:val="center"/>
          </w:tcPr>
          <w:p w14:paraId="0A0887C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44EC7E0"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568E47"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5C9D1295" w14:textId="77777777" w:rsidR="003F45C4" w:rsidRDefault="00DF7A63">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10DEC15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CABC699" w14:textId="77777777" w:rsidR="003F45C4" w:rsidRDefault="003F45C4">
            <w:pPr>
              <w:spacing w:before="100" w:after="100"/>
              <w:ind w:left="100" w:right="100"/>
              <w:jc w:val="right"/>
            </w:pPr>
          </w:p>
        </w:tc>
      </w:tr>
      <w:tr w:rsidR="003F45C4" w14:paraId="0C7A9A1C" w14:textId="77777777" w:rsidTr="003F45C4">
        <w:trPr>
          <w:cantSplit/>
          <w:jc w:val="center"/>
        </w:trPr>
        <w:tc>
          <w:tcPr>
            <w:tcW w:w="1080" w:type="dxa"/>
            <w:shd w:val="clear" w:color="auto" w:fill="FFFFFF"/>
            <w:tcMar>
              <w:top w:w="0" w:type="dxa"/>
              <w:left w:w="0" w:type="dxa"/>
              <w:bottom w:w="0" w:type="dxa"/>
              <w:right w:w="0" w:type="dxa"/>
            </w:tcMar>
            <w:vAlign w:val="center"/>
          </w:tcPr>
          <w:p w14:paraId="07EBBCC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9B6715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727F0C6" w14:textId="77777777" w:rsidR="003F45C4" w:rsidRDefault="00DF7A63">
            <w:pPr>
              <w:spacing w:before="100" w:after="100"/>
              <w:ind w:left="100" w:right="100"/>
              <w:jc w:val="right"/>
            </w:pPr>
            <w:r>
              <w:rPr>
                <w:rFonts w:ascii="Arial" w:eastAsia="Arial" w:hAnsi="Arial" w:cs="Arial"/>
                <w:color w:val="000000"/>
                <w:sz w:val="22"/>
                <w:szCs w:val="22"/>
              </w:rPr>
              <w:t>406</w:t>
            </w:r>
          </w:p>
        </w:tc>
        <w:tc>
          <w:tcPr>
            <w:tcW w:w="1080" w:type="dxa"/>
            <w:shd w:val="clear" w:color="auto" w:fill="FFFFFF"/>
            <w:tcMar>
              <w:top w:w="0" w:type="dxa"/>
              <w:left w:w="0" w:type="dxa"/>
              <w:bottom w:w="0" w:type="dxa"/>
              <w:right w:w="0" w:type="dxa"/>
            </w:tcMar>
            <w:vAlign w:val="center"/>
          </w:tcPr>
          <w:p w14:paraId="024CBCAB" w14:textId="77777777" w:rsidR="003F45C4" w:rsidRDefault="00DF7A63">
            <w:pPr>
              <w:spacing w:before="100" w:after="100"/>
              <w:ind w:left="100" w:right="100"/>
              <w:jc w:val="right"/>
            </w:pPr>
            <w:r>
              <w:rPr>
                <w:rFonts w:ascii="Arial" w:eastAsia="Arial" w:hAnsi="Arial" w:cs="Arial"/>
                <w:color w:val="000000"/>
                <w:sz w:val="22"/>
                <w:szCs w:val="22"/>
              </w:rPr>
              <w:t>1,696</w:t>
            </w:r>
          </w:p>
        </w:tc>
        <w:tc>
          <w:tcPr>
            <w:tcW w:w="1080" w:type="dxa"/>
            <w:shd w:val="clear" w:color="auto" w:fill="FFFFFF"/>
            <w:tcMar>
              <w:top w:w="0" w:type="dxa"/>
              <w:left w:w="0" w:type="dxa"/>
              <w:bottom w:w="0" w:type="dxa"/>
              <w:right w:w="0" w:type="dxa"/>
            </w:tcMar>
            <w:vAlign w:val="center"/>
          </w:tcPr>
          <w:p w14:paraId="54EE8C5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8AC37E" w14:textId="77777777" w:rsidR="003F45C4" w:rsidRDefault="00DF7A63">
            <w:pPr>
              <w:spacing w:before="100" w:after="100"/>
              <w:ind w:left="100" w:right="100"/>
              <w:jc w:val="right"/>
            </w:pPr>
            <w:r>
              <w:rPr>
                <w:rFonts w:ascii="Arial" w:eastAsia="Arial" w:hAnsi="Arial" w:cs="Arial"/>
                <w:color w:val="000000"/>
                <w:sz w:val="22"/>
                <w:szCs w:val="22"/>
              </w:rPr>
              <w:t>35</w:t>
            </w:r>
          </w:p>
        </w:tc>
      </w:tr>
      <w:tr w:rsidR="003F45C4" w14:paraId="78DC3398" w14:textId="77777777" w:rsidTr="003F45C4">
        <w:trPr>
          <w:cantSplit/>
          <w:jc w:val="center"/>
        </w:trPr>
        <w:tc>
          <w:tcPr>
            <w:tcW w:w="1080" w:type="dxa"/>
            <w:shd w:val="clear" w:color="auto" w:fill="FFFFFF"/>
            <w:tcMar>
              <w:top w:w="0" w:type="dxa"/>
              <w:left w:w="0" w:type="dxa"/>
              <w:bottom w:w="0" w:type="dxa"/>
              <w:right w:w="0" w:type="dxa"/>
            </w:tcMar>
            <w:vAlign w:val="center"/>
          </w:tcPr>
          <w:p w14:paraId="5676D5C6"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7F3F036"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45314F1" w14:textId="77777777" w:rsidR="003F45C4" w:rsidRDefault="00DF7A63">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12574CC7" w14:textId="77777777" w:rsidR="003F45C4" w:rsidRDefault="00DF7A63">
            <w:pPr>
              <w:spacing w:before="100" w:after="100"/>
              <w:ind w:left="100" w:right="100"/>
              <w:jc w:val="right"/>
            </w:pPr>
            <w:r>
              <w:rPr>
                <w:rFonts w:ascii="Arial" w:eastAsia="Arial" w:hAnsi="Arial" w:cs="Arial"/>
                <w:color w:val="000000"/>
                <w:sz w:val="22"/>
                <w:szCs w:val="22"/>
              </w:rPr>
              <w:t>495</w:t>
            </w:r>
          </w:p>
        </w:tc>
        <w:tc>
          <w:tcPr>
            <w:tcW w:w="1080" w:type="dxa"/>
            <w:shd w:val="clear" w:color="auto" w:fill="FFFFFF"/>
            <w:tcMar>
              <w:top w:w="0" w:type="dxa"/>
              <w:left w:w="0" w:type="dxa"/>
              <w:bottom w:w="0" w:type="dxa"/>
              <w:right w:w="0" w:type="dxa"/>
            </w:tcMar>
            <w:vAlign w:val="center"/>
          </w:tcPr>
          <w:p w14:paraId="3A291EF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96F906" w14:textId="77777777" w:rsidR="003F45C4" w:rsidRDefault="003F45C4">
            <w:pPr>
              <w:spacing w:before="100" w:after="100"/>
              <w:ind w:left="100" w:right="100"/>
              <w:jc w:val="right"/>
            </w:pPr>
          </w:p>
        </w:tc>
      </w:tr>
      <w:tr w:rsidR="003F45C4" w14:paraId="2C62C8F2" w14:textId="77777777" w:rsidTr="003F45C4">
        <w:trPr>
          <w:cantSplit/>
          <w:jc w:val="center"/>
        </w:trPr>
        <w:tc>
          <w:tcPr>
            <w:tcW w:w="1080" w:type="dxa"/>
            <w:shd w:val="clear" w:color="auto" w:fill="FFFFFF"/>
            <w:tcMar>
              <w:top w:w="0" w:type="dxa"/>
              <w:left w:w="0" w:type="dxa"/>
              <w:bottom w:w="0" w:type="dxa"/>
              <w:right w:w="0" w:type="dxa"/>
            </w:tcMar>
            <w:vAlign w:val="center"/>
          </w:tcPr>
          <w:p w14:paraId="32B434F2"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466002F4"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C5E18B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E708A8" w14:textId="77777777" w:rsidR="003F45C4" w:rsidRDefault="00DF7A63">
            <w:pPr>
              <w:spacing w:before="100" w:after="100"/>
              <w:ind w:left="100" w:right="100"/>
              <w:jc w:val="right"/>
            </w:pPr>
            <w:r>
              <w:rPr>
                <w:rFonts w:ascii="Arial" w:eastAsia="Arial" w:hAnsi="Arial" w:cs="Arial"/>
                <w:color w:val="000000"/>
                <w:sz w:val="22"/>
                <w:szCs w:val="22"/>
              </w:rPr>
              <w:t>564</w:t>
            </w:r>
          </w:p>
        </w:tc>
        <w:tc>
          <w:tcPr>
            <w:tcW w:w="1080" w:type="dxa"/>
            <w:shd w:val="clear" w:color="auto" w:fill="FFFFFF"/>
            <w:tcMar>
              <w:top w:w="0" w:type="dxa"/>
              <w:left w:w="0" w:type="dxa"/>
              <w:bottom w:w="0" w:type="dxa"/>
              <w:right w:w="0" w:type="dxa"/>
            </w:tcMar>
            <w:vAlign w:val="center"/>
          </w:tcPr>
          <w:p w14:paraId="6A440FB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1ABA1D" w14:textId="77777777" w:rsidR="003F45C4" w:rsidRDefault="003F45C4">
            <w:pPr>
              <w:spacing w:before="100" w:after="100"/>
              <w:ind w:left="100" w:right="100"/>
              <w:jc w:val="right"/>
            </w:pPr>
          </w:p>
        </w:tc>
      </w:tr>
      <w:tr w:rsidR="003F45C4" w14:paraId="6ED295E2" w14:textId="77777777" w:rsidTr="003F45C4">
        <w:trPr>
          <w:cantSplit/>
          <w:jc w:val="center"/>
        </w:trPr>
        <w:tc>
          <w:tcPr>
            <w:tcW w:w="1080" w:type="dxa"/>
            <w:shd w:val="clear" w:color="auto" w:fill="FFFFFF"/>
            <w:tcMar>
              <w:top w:w="0" w:type="dxa"/>
              <w:left w:w="0" w:type="dxa"/>
              <w:bottom w:w="0" w:type="dxa"/>
              <w:right w:w="0" w:type="dxa"/>
            </w:tcMar>
            <w:vAlign w:val="center"/>
          </w:tcPr>
          <w:p w14:paraId="64C3C0A8"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4C2D79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1D52DD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A4C9294" w14:textId="77777777" w:rsidR="003F45C4" w:rsidRDefault="00DF7A63">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16A0332D" w14:textId="77777777" w:rsidR="003F45C4" w:rsidRDefault="00DF7A63">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AD8160C" w14:textId="77777777" w:rsidR="003F45C4" w:rsidRDefault="003F45C4">
            <w:pPr>
              <w:spacing w:before="100" w:after="100"/>
              <w:ind w:left="100" w:right="100"/>
              <w:jc w:val="right"/>
            </w:pPr>
          </w:p>
        </w:tc>
      </w:tr>
      <w:tr w:rsidR="003F45C4" w14:paraId="7E17A12E" w14:textId="77777777" w:rsidTr="003F45C4">
        <w:trPr>
          <w:cantSplit/>
          <w:jc w:val="center"/>
        </w:trPr>
        <w:tc>
          <w:tcPr>
            <w:tcW w:w="1080" w:type="dxa"/>
            <w:shd w:val="clear" w:color="auto" w:fill="FFFFFF"/>
            <w:tcMar>
              <w:top w:w="0" w:type="dxa"/>
              <w:left w:w="0" w:type="dxa"/>
              <w:bottom w:w="0" w:type="dxa"/>
              <w:right w:w="0" w:type="dxa"/>
            </w:tcMar>
            <w:vAlign w:val="center"/>
          </w:tcPr>
          <w:p w14:paraId="1FCD02E7"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6F51EE1"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4AE51BD" w14:textId="77777777" w:rsidR="003F45C4" w:rsidRDefault="00DF7A63">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3E829BBF" w14:textId="77777777" w:rsidR="003F45C4" w:rsidRDefault="00DF7A6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339DD14B" w14:textId="77777777" w:rsidR="003F45C4" w:rsidRDefault="00DF7A63">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4872FB18" w14:textId="77777777" w:rsidR="003F45C4" w:rsidRDefault="003F45C4">
            <w:pPr>
              <w:spacing w:before="100" w:after="100"/>
              <w:ind w:left="100" w:right="100"/>
              <w:jc w:val="right"/>
            </w:pPr>
          </w:p>
        </w:tc>
      </w:tr>
      <w:tr w:rsidR="003F45C4" w14:paraId="06409901" w14:textId="77777777" w:rsidTr="003F45C4">
        <w:trPr>
          <w:cantSplit/>
          <w:jc w:val="center"/>
        </w:trPr>
        <w:tc>
          <w:tcPr>
            <w:tcW w:w="1080" w:type="dxa"/>
            <w:shd w:val="clear" w:color="auto" w:fill="FFFFFF"/>
            <w:tcMar>
              <w:top w:w="0" w:type="dxa"/>
              <w:left w:w="0" w:type="dxa"/>
              <w:bottom w:w="0" w:type="dxa"/>
              <w:right w:w="0" w:type="dxa"/>
            </w:tcMar>
            <w:vAlign w:val="center"/>
          </w:tcPr>
          <w:p w14:paraId="6B8F5D44"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5F9E7C5"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F3D6A5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24D26F" w14:textId="77777777" w:rsidR="003F45C4" w:rsidRDefault="00DF7A63">
            <w:pPr>
              <w:spacing w:before="100" w:after="100"/>
              <w:ind w:left="100" w:right="100"/>
              <w:jc w:val="right"/>
            </w:pPr>
            <w:r>
              <w:rPr>
                <w:rFonts w:ascii="Arial" w:eastAsia="Arial" w:hAnsi="Arial" w:cs="Arial"/>
                <w:color w:val="000000"/>
                <w:sz w:val="22"/>
                <w:szCs w:val="22"/>
              </w:rPr>
              <w:t>537</w:t>
            </w:r>
          </w:p>
        </w:tc>
        <w:tc>
          <w:tcPr>
            <w:tcW w:w="1080" w:type="dxa"/>
            <w:shd w:val="clear" w:color="auto" w:fill="FFFFFF"/>
            <w:tcMar>
              <w:top w:w="0" w:type="dxa"/>
              <w:left w:w="0" w:type="dxa"/>
              <w:bottom w:w="0" w:type="dxa"/>
              <w:right w:w="0" w:type="dxa"/>
            </w:tcMar>
            <w:vAlign w:val="center"/>
          </w:tcPr>
          <w:p w14:paraId="19A9D5D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7CCFE7" w14:textId="77777777" w:rsidR="003F45C4" w:rsidRDefault="00DF7A63">
            <w:pPr>
              <w:spacing w:before="100" w:after="100"/>
              <w:ind w:left="100" w:right="100"/>
              <w:jc w:val="right"/>
            </w:pPr>
            <w:r>
              <w:rPr>
                <w:rFonts w:ascii="Arial" w:eastAsia="Arial" w:hAnsi="Arial" w:cs="Arial"/>
                <w:color w:val="000000"/>
                <w:sz w:val="22"/>
                <w:szCs w:val="22"/>
              </w:rPr>
              <w:t>3</w:t>
            </w:r>
          </w:p>
        </w:tc>
      </w:tr>
      <w:tr w:rsidR="003F45C4" w14:paraId="476CF68B" w14:textId="77777777" w:rsidTr="003F45C4">
        <w:trPr>
          <w:cantSplit/>
          <w:jc w:val="center"/>
        </w:trPr>
        <w:tc>
          <w:tcPr>
            <w:tcW w:w="1080" w:type="dxa"/>
            <w:shd w:val="clear" w:color="auto" w:fill="FFFFFF"/>
            <w:tcMar>
              <w:top w:w="0" w:type="dxa"/>
              <w:left w:w="0" w:type="dxa"/>
              <w:bottom w:w="0" w:type="dxa"/>
              <w:right w:w="0" w:type="dxa"/>
            </w:tcMar>
            <w:vAlign w:val="center"/>
          </w:tcPr>
          <w:p w14:paraId="773A64C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639D11C"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317E155" w14:textId="77777777" w:rsidR="003F45C4" w:rsidRDefault="00DF7A63">
            <w:pPr>
              <w:spacing w:before="100" w:after="100"/>
              <w:ind w:left="100" w:right="100"/>
              <w:jc w:val="right"/>
            </w:pPr>
            <w:r>
              <w:rPr>
                <w:rFonts w:ascii="Arial" w:eastAsia="Arial" w:hAnsi="Arial" w:cs="Arial"/>
                <w:color w:val="000000"/>
                <w:sz w:val="22"/>
                <w:szCs w:val="22"/>
              </w:rPr>
              <w:t>292</w:t>
            </w:r>
          </w:p>
        </w:tc>
        <w:tc>
          <w:tcPr>
            <w:tcW w:w="1080" w:type="dxa"/>
            <w:shd w:val="clear" w:color="auto" w:fill="FFFFFF"/>
            <w:tcMar>
              <w:top w:w="0" w:type="dxa"/>
              <w:left w:w="0" w:type="dxa"/>
              <w:bottom w:w="0" w:type="dxa"/>
              <w:right w:w="0" w:type="dxa"/>
            </w:tcMar>
            <w:vAlign w:val="center"/>
          </w:tcPr>
          <w:p w14:paraId="062C62A2" w14:textId="77777777" w:rsidR="003F45C4" w:rsidRDefault="00DF7A63">
            <w:pPr>
              <w:spacing w:before="100" w:after="100"/>
              <w:ind w:left="100" w:right="100"/>
              <w:jc w:val="right"/>
            </w:pPr>
            <w:r>
              <w:rPr>
                <w:rFonts w:ascii="Arial" w:eastAsia="Arial" w:hAnsi="Arial" w:cs="Arial"/>
                <w:color w:val="000000"/>
                <w:sz w:val="22"/>
                <w:szCs w:val="22"/>
              </w:rPr>
              <w:t>1,454</w:t>
            </w:r>
          </w:p>
        </w:tc>
        <w:tc>
          <w:tcPr>
            <w:tcW w:w="1080" w:type="dxa"/>
            <w:shd w:val="clear" w:color="auto" w:fill="FFFFFF"/>
            <w:tcMar>
              <w:top w:w="0" w:type="dxa"/>
              <w:left w:w="0" w:type="dxa"/>
              <w:bottom w:w="0" w:type="dxa"/>
              <w:right w:w="0" w:type="dxa"/>
            </w:tcMar>
            <w:vAlign w:val="center"/>
          </w:tcPr>
          <w:p w14:paraId="6FD091C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757096" w14:textId="77777777" w:rsidR="003F45C4" w:rsidRDefault="003F45C4">
            <w:pPr>
              <w:spacing w:before="100" w:after="100"/>
              <w:ind w:left="100" w:right="100"/>
              <w:jc w:val="right"/>
            </w:pPr>
          </w:p>
        </w:tc>
      </w:tr>
      <w:tr w:rsidR="003F45C4" w14:paraId="2E737987" w14:textId="77777777" w:rsidTr="003F45C4">
        <w:trPr>
          <w:cantSplit/>
          <w:jc w:val="center"/>
        </w:trPr>
        <w:tc>
          <w:tcPr>
            <w:tcW w:w="1080" w:type="dxa"/>
            <w:shd w:val="clear" w:color="auto" w:fill="FFFFFF"/>
            <w:tcMar>
              <w:top w:w="0" w:type="dxa"/>
              <w:left w:w="0" w:type="dxa"/>
              <w:bottom w:w="0" w:type="dxa"/>
              <w:right w:w="0" w:type="dxa"/>
            </w:tcMar>
            <w:vAlign w:val="center"/>
          </w:tcPr>
          <w:p w14:paraId="3A3B1A59"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86E98BC"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5E613F4" w14:textId="77777777" w:rsidR="003F45C4" w:rsidRDefault="00DF7A63">
            <w:pPr>
              <w:spacing w:before="100" w:after="100"/>
              <w:ind w:left="100" w:right="10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36983F33" w14:textId="77777777" w:rsidR="003F45C4" w:rsidRDefault="00DF7A63">
            <w:pPr>
              <w:spacing w:before="100" w:after="100"/>
              <w:ind w:left="100" w:right="100"/>
              <w:jc w:val="right"/>
            </w:pPr>
            <w:r>
              <w:rPr>
                <w:rFonts w:ascii="Arial" w:eastAsia="Arial" w:hAnsi="Arial" w:cs="Arial"/>
                <w:color w:val="000000"/>
                <w:sz w:val="22"/>
                <w:szCs w:val="22"/>
              </w:rPr>
              <w:t>293</w:t>
            </w:r>
          </w:p>
        </w:tc>
        <w:tc>
          <w:tcPr>
            <w:tcW w:w="1080" w:type="dxa"/>
            <w:shd w:val="clear" w:color="auto" w:fill="FFFFFF"/>
            <w:tcMar>
              <w:top w:w="0" w:type="dxa"/>
              <w:left w:w="0" w:type="dxa"/>
              <w:bottom w:w="0" w:type="dxa"/>
              <w:right w:w="0" w:type="dxa"/>
            </w:tcMar>
            <w:vAlign w:val="center"/>
          </w:tcPr>
          <w:p w14:paraId="09BD4CE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3C6820" w14:textId="77777777" w:rsidR="003F45C4" w:rsidRDefault="003F45C4">
            <w:pPr>
              <w:spacing w:before="100" w:after="100"/>
              <w:ind w:left="100" w:right="100"/>
              <w:jc w:val="right"/>
            </w:pPr>
          </w:p>
        </w:tc>
      </w:tr>
      <w:tr w:rsidR="003F45C4" w14:paraId="478BA1C9" w14:textId="77777777" w:rsidTr="003F45C4">
        <w:trPr>
          <w:cantSplit/>
          <w:jc w:val="center"/>
        </w:trPr>
        <w:tc>
          <w:tcPr>
            <w:tcW w:w="1080" w:type="dxa"/>
            <w:shd w:val="clear" w:color="auto" w:fill="FFFFFF"/>
            <w:tcMar>
              <w:top w:w="0" w:type="dxa"/>
              <w:left w:w="0" w:type="dxa"/>
              <w:bottom w:w="0" w:type="dxa"/>
              <w:right w:w="0" w:type="dxa"/>
            </w:tcMar>
            <w:vAlign w:val="center"/>
          </w:tcPr>
          <w:p w14:paraId="1F0A0B15"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5F57F2B4"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C06C7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230042" w14:textId="77777777" w:rsidR="003F45C4" w:rsidRDefault="00DF7A63">
            <w:pPr>
              <w:spacing w:before="100" w:after="100"/>
              <w:ind w:left="100" w:right="100"/>
              <w:jc w:val="right"/>
            </w:pPr>
            <w:r>
              <w:rPr>
                <w:rFonts w:ascii="Arial" w:eastAsia="Arial" w:hAnsi="Arial" w:cs="Arial"/>
                <w:color w:val="000000"/>
                <w:sz w:val="22"/>
                <w:szCs w:val="22"/>
              </w:rPr>
              <w:t>379</w:t>
            </w:r>
          </w:p>
        </w:tc>
        <w:tc>
          <w:tcPr>
            <w:tcW w:w="1080" w:type="dxa"/>
            <w:shd w:val="clear" w:color="auto" w:fill="FFFFFF"/>
            <w:tcMar>
              <w:top w:w="0" w:type="dxa"/>
              <w:left w:w="0" w:type="dxa"/>
              <w:bottom w:w="0" w:type="dxa"/>
              <w:right w:w="0" w:type="dxa"/>
            </w:tcMar>
            <w:vAlign w:val="center"/>
          </w:tcPr>
          <w:p w14:paraId="48CDC41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E941BD" w14:textId="77777777" w:rsidR="003F45C4" w:rsidRDefault="003F45C4">
            <w:pPr>
              <w:spacing w:before="100" w:after="100"/>
              <w:ind w:left="100" w:right="100"/>
              <w:jc w:val="right"/>
            </w:pPr>
          </w:p>
        </w:tc>
      </w:tr>
      <w:tr w:rsidR="003F45C4" w14:paraId="352233A9" w14:textId="77777777" w:rsidTr="003F45C4">
        <w:trPr>
          <w:cantSplit/>
          <w:jc w:val="center"/>
        </w:trPr>
        <w:tc>
          <w:tcPr>
            <w:tcW w:w="1080" w:type="dxa"/>
            <w:shd w:val="clear" w:color="auto" w:fill="FFFFFF"/>
            <w:tcMar>
              <w:top w:w="0" w:type="dxa"/>
              <w:left w:w="0" w:type="dxa"/>
              <w:bottom w:w="0" w:type="dxa"/>
              <w:right w:w="0" w:type="dxa"/>
            </w:tcMar>
            <w:vAlign w:val="center"/>
          </w:tcPr>
          <w:p w14:paraId="52CA89B7" w14:textId="77777777" w:rsidR="003F45C4" w:rsidRDefault="00DF7A63">
            <w:pPr>
              <w:spacing w:before="100" w:after="100"/>
              <w:ind w:left="100" w:right="100"/>
            </w:pPr>
            <w:r>
              <w:rPr>
                <w:rFonts w:ascii="Arial" w:eastAsia="Arial" w:hAnsi="Arial" w:cs="Arial"/>
                <w:color w:val="000000"/>
                <w:sz w:val="22"/>
                <w:szCs w:val="22"/>
              </w:rPr>
              <w:lastRenderedPageBreak/>
              <w:t>2017</w:t>
            </w:r>
          </w:p>
        </w:tc>
        <w:tc>
          <w:tcPr>
            <w:tcW w:w="1080" w:type="dxa"/>
            <w:shd w:val="clear" w:color="auto" w:fill="FFFFFF"/>
            <w:tcMar>
              <w:top w:w="0" w:type="dxa"/>
              <w:left w:w="0" w:type="dxa"/>
              <w:bottom w:w="0" w:type="dxa"/>
              <w:right w:w="0" w:type="dxa"/>
            </w:tcMar>
            <w:vAlign w:val="center"/>
          </w:tcPr>
          <w:p w14:paraId="3F12085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1D61FA3" w14:textId="77777777" w:rsidR="003F45C4" w:rsidRDefault="00DF7A63">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7E886EA0" w14:textId="77777777" w:rsidR="003F45C4" w:rsidRDefault="00DF7A6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5308FC17" w14:textId="77777777" w:rsidR="003F45C4" w:rsidRDefault="00DF7A63">
            <w:pPr>
              <w:spacing w:before="100" w:after="100"/>
              <w:ind w:left="100" w:right="100"/>
              <w:jc w:val="right"/>
            </w:pPr>
            <w:r>
              <w:rPr>
                <w:rFonts w:ascii="Arial" w:eastAsia="Arial" w:hAnsi="Arial" w:cs="Arial"/>
                <w:color w:val="000000"/>
                <w:sz w:val="22"/>
                <w:szCs w:val="22"/>
              </w:rPr>
              <w:t>252</w:t>
            </w:r>
          </w:p>
        </w:tc>
        <w:tc>
          <w:tcPr>
            <w:tcW w:w="1080" w:type="dxa"/>
            <w:shd w:val="clear" w:color="auto" w:fill="FFFFFF"/>
            <w:tcMar>
              <w:top w:w="0" w:type="dxa"/>
              <w:left w:w="0" w:type="dxa"/>
              <w:bottom w:w="0" w:type="dxa"/>
              <w:right w:w="0" w:type="dxa"/>
            </w:tcMar>
            <w:vAlign w:val="center"/>
          </w:tcPr>
          <w:p w14:paraId="1ABBE3E3" w14:textId="77777777" w:rsidR="003F45C4" w:rsidRDefault="003F45C4">
            <w:pPr>
              <w:spacing w:before="100" w:after="100"/>
              <w:ind w:left="100" w:right="100"/>
              <w:jc w:val="right"/>
            </w:pPr>
          </w:p>
        </w:tc>
      </w:tr>
      <w:tr w:rsidR="003F45C4" w14:paraId="4C95F455" w14:textId="77777777" w:rsidTr="003F45C4">
        <w:trPr>
          <w:cantSplit/>
          <w:jc w:val="center"/>
        </w:trPr>
        <w:tc>
          <w:tcPr>
            <w:tcW w:w="1080" w:type="dxa"/>
            <w:shd w:val="clear" w:color="auto" w:fill="FFFFFF"/>
            <w:tcMar>
              <w:top w:w="0" w:type="dxa"/>
              <w:left w:w="0" w:type="dxa"/>
              <w:bottom w:w="0" w:type="dxa"/>
              <w:right w:w="0" w:type="dxa"/>
            </w:tcMar>
            <w:vAlign w:val="center"/>
          </w:tcPr>
          <w:p w14:paraId="7C24BD12"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876643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0EF2B14" w14:textId="77777777" w:rsidR="003F45C4" w:rsidRDefault="00DF7A63">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525498B3" w14:textId="77777777" w:rsidR="003F45C4" w:rsidRDefault="00DF7A63">
            <w:pPr>
              <w:spacing w:before="100" w:after="100"/>
              <w:ind w:left="100" w:right="10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1272DD3A" w14:textId="77777777" w:rsidR="003F45C4" w:rsidRDefault="00DF7A63">
            <w:pPr>
              <w:spacing w:before="100" w:after="100"/>
              <w:ind w:left="100" w:right="100"/>
              <w:jc w:val="right"/>
            </w:pPr>
            <w:r>
              <w:rPr>
                <w:rFonts w:ascii="Arial" w:eastAsia="Arial" w:hAnsi="Arial" w:cs="Arial"/>
                <w:color w:val="000000"/>
                <w:sz w:val="22"/>
                <w:szCs w:val="22"/>
              </w:rPr>
              <w:t>179</w:t>
            </w:r>
          </w:p>
        </w:tc>
        <w:tc>
          <w:tcPr>
            <w:tcW w:w="1080" w:type="dxa"/>
            <w:shd w:val="clear" w:color="auto" w:fill="FFFFFF"/>
            <w:tcMar>
              <w:top w:w="0" w:type="dxa"/>
              <w:left w:w="0" w:type="dxa"/>
              <w:bottom w:w="0" w:type="dxa"/>
              <w:right w:w="0" w:type="dxa"/>
            </w:tcMar>
            <w:vAlign w:val="center"/>
          </w:tcPr>
          <w:p w14:paraId="5B9DB783" w14:textId="77777777" w:rsidR="003F45C4" w:rsidRDefault="003F45C4">
            <w:pPr>
              <w:spacing w:before="100" w:after="100"/>
              <w:ind w:left="100" w:right="100"/>
              <w:jc w:val="right"/>
            </w:pPr>
          </w:p>
        </w:tc>
      </w:tr>
      <w:tr w:rsidR="003F45C4" w14:paraId="08926C96" w14:textId="77777777" w:rsidTr="003F45C4">
        <w:trPr>
          <w:cantSplit/>
          <w:jc w:val="center"/>
        </w:trPr>
        <w:tc>
          <w:tcPr>
            <w:tcW w:w="1080" w:type="dxa"/>
            <w:shd w:val="clear" w:color="auto" w:fill="FFFFFF"/>
            <w:tcMar>
              <w:top w:w="0" w:type="dxa"/>
              <w:left w:w="0" w:type="dxa"/>
              <w:bottom w:w="0" w:type="dxa"/>
              <w:right w:w="0" w:type="dxa"/>
            </w:tcMar>
            <w:vAlign w:val="center"/>
          </w:tcPr>
          <w:p w14:paraId="2FCB2F41"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0E0AA4E"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5F2361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11322C" w14:textId="77777777" w:rsidR="003F45C4" w:rsidRDefault="00DF7A63">
            <w:pPr>
              <w:spacing w:before="100" w:after="100"/>
              <w:ind w:left="100" w:right="100"/>
              <w:jc w:val="right"/>
            </w:pPr>
            <w:r>
              <w:rPr>
                <w:rFonts w:ascii="Arial" w:eastAsia="Arial" w:hAnsi="Arial" w:cs="Arial"/>
                <w:color w:val="000000"/>
                <w:sz w:val="22"/>
                <w:szCs w:val="22"/>
              </w:rPr>
              <w:t>152</w:t>
            </w:r>
          </w:p>
        </w:tc>
        <w:tc>
          <w:tcPr>
            <w:tcW w:w="1080" w:type="dxa"/>
            <w:shd w:val="clear" w:color="auto" w:fill="FFFFFF"/>
            <w:tcMar>
              <w:top w:w="0" w:type="dxa"/>
              <w:left w:w="0" w:type="dxa"/>
              <w:bottom w:w="0" w:type="dxa"/>
              <w:right w:w="0" w:type="dxa"/>
            </w:tcMar>
            <w:vAlign w:val="center"/>
          </w:tcPr>
          <w:p w14:paraId="66BE8F75" w14:textId="77777777" w:rsidR="003F45C4" w:rsidRDefault="00DF7A63">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379274AA" w14:textId="77777777" w:rsidR="003F45C4" w:rsidRDefault="003F45C4">
            <w:pPr>
              <w:spacing w:before="100" w:after="100"/>
              <w:ind w:left="100" w:right="100"/>
              <w:jc w:val="right"/>
            </w:pPr>
          </w:p>
        </w:tc>
      </w:tr>
      <w:tr w:rsidR="003F45C4" w14:paraId="019D9701" w14:textId="77777777" w:rsidTr="003F45C4">
        <w:trPr>
          <w:cantSplit/>
          <w:jc w:val="center"/>
        </w:trPr>
        <w:tc>
          <w:tcPr>
            <w:tcW w:w="1080" w:type="dxa"/>
            <w:shd w:val="clear" w:color="auto" w:fill="FFFFFF"/>
            <w:tcMar>
              <w:top w:w="0" w:type="dxa"/>
              <w:left w:w="0" w:type="dxa"/>
              <w:bottom w:w="0" w:type="dxa"/>
              <w:right w:w="0" w:type="dxa"/>
            </w:tcMar>
            <w:vAlign w:val="center"/>
          </w:tcPr>
          <w:p w14:paraId="745C6D43"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8D89B14"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8C20BEE" w14:textId="77777777" w:rsidR="003F45C4" w:rsidRDefault="00DF7A63">
            <w:pPr>
              <w:spacing w:before="100" w:after="100"/>
              <w:ind w:left="100" w:right="100"/>
              <w:jc w:val="right"/>
            </w:pPr>
            <w:r>
              <w:rPr>
                <w:rFonts w:ascii="Arial" w:eastAsia="Arial" w:hAnsi="Arial" w:cs="Arial"/>
                <w:color w:val="000000"/>
                <w:sz w:val="22"/>
                <w:szCs w:val="22"/>
              </w:rPr>
              <w:t>465</w:t>
            </w:r>
          </w:p>
        </w:tc>
        <w:tc>
          <w:tcPr>
            <w:tcW w:w="1080" w:type="dxa"/>
            <w:shd w:val="clear" w:color="auto" w:fill="FFFFFF"/>
            <w:tcMar>
              <w:top w:w="0" w:type="dxa"/>
              <w:left w:w="0" w:type="dxa"/>
              <w:bottom w:w="0" w:type="dxa"/>
              <w:right w:w="0" w:type="dxa"/>
            </w:tcMar>
            <w:vAlign w:val="center"/>
          </w:tcPr>
          <w:p w14:paraId="5750961B" w14:textId="77777777" w:rsidR="003F45C4" w:rsidRDefault="00DF7A63">
            <w:pPr>
              <w:spacing w:before="100" w:after="100"/>
              <w:ind w:left="100" w:right="100"/>
              <w:jc w:val="right"/>
            </w:pPr>
            <w:r>
              <w:rPr>
                <w:rFonts w:ascii="Arial" w:eastAsia="Arial" w:hAnsi="Arial" w:cs="Arial"/>
                <w:color w:val="000000"/>
                <w:sz w:val="22"/>
                <w:szCs w:val="22"/>
              </w:rPr>
              <w:t>847</w:t>
            </w:r>
          </w:p>
        </w:tc>
        <w:tc>
          <w:tcPr>
            <w:tcW w:w="1080" w:type="dxa"/>
            <w:shd w:val="clear" w:color="auto" w:fill="FFFFFF"/>
            <w:tcMar>
              <w:top w:w="0" w:type="dxa"/>
              <w:left w:w="0" w:type="dxa"/>
              <w:bottom w:w="0" w:type="dxa"/>
              <w:right w:w="0" w:type="dxa"/>
            </w:tcMar>
            <w:vAlign w:val="center"/>
          </w:tcPr>
          <w:p w14:paraId="499B722F" w14:textId="77777777" w:rsidR="003F45C4" w:rsidRDefault="00DF7A63">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6B784FE3" w14:textId="77777777" w:rsidR="003F45C4" w:rsidRDefault="00DF7A63">
            <w:pPr>
              <w:spacing w:before="100" w:after="100"/>
              <w:ind w:left="100" w:right="100"/>
              <w:jc w:val="right"/>
            </w:pPr>
            <w:r>
              <w:rPr>
                <w:rFonts w:ascii="Arial" w:eastAsia="Arial" w:hAnsi="Arial" w:cs="Arial"/>
                <w:color w:val="000000"/>
                <w:sz w:val="22"/>
                <w:szCs w:val="22"/>
              </w:rPr>
              <w:t>9</w:t>
            </w:r>
          </w:p>
        </w:tc>
      </w:tr>
      <w:tr w:rsidR="003F45C4" w14:paraId="46BE2F4F" w14:textId="77777777" w:rsidTr="003F45C4">
        <w:trPr>
          <w:cantSplit/>
          <w:jc w:val="center"/>
        </w:trPr>
        <w:tc>
          <w:tcPr>
            <w:tcW w:w="1080" w:type="dxa"/>
            <w:shd w:val="clear" w:color="auto" w:fill="FFFFFF"/>
            <w:tcMar>
              <w:top w:w="0" w:type="dxa"/>
              <w:left w:w="0" w:type="dxa"/>
              <w:bottom w:w="0" w:type="dxa"/>
              <w:right w:w="0" w:type="dxa"/>
            </w:tcMar>
            <w:vAlign w:val="center"/>
          </w:tcPr>
          <w:p w14:paraId="15B6A542"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AEE88AE"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BFE46ED" w14:textId="77777777" w:rsidR="003F45C4" w:rsidRDefault="00DF7A63">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74F3CDC5" w14:textId="77777777" w:rsidR="003F45C4" w:rsidRDefault="00DF7A63">
            <w:pPr>
              <w:spacing w:before="100" w:after="100"/>
              <w:ind w:left="100" w:right="100"/>
              <w:jc w:val="right"/>
            </w:pPr>
            <w:r>
              <w:rPr>
                <w:rFonts w:ascii="Arial" w:eastAsia="Arial" w:hAnsi="Arial" w:cs="Arial"/>
                <w:color w:val="000000"/>
                <w:sz w:val="22"/>
                <w:szCs w:val="22"/>
              </w:rPr>
              <w:t>206</w:t>
            </w:r>
          </w:p>
        </w:tc>
        <w:tc>
          <w:tcPr>
            <w:tcW w:w="1080" w:type="dxa"/>
            <w:shd w:val="clear" w:color="auto" w:fill="FFFFFF"/>
            <w:tcMar>
              <w:top w:w="0" w:type="dxa"/>
              <w:left w:w="0" w:type="dxa"/>
              <w:bottom w:w="0" w:type="dxa"/>
              <w:right w:w="0" w:type="dxa"/>
            </w:tcMar>
            <w:vAlign w:val="center"/>
          </w:tcPr>
          <w:p w14:paraId="4829F4A7" w14:textId="77777777" w:rsidR="003F45C4" w:rsidRDefault="00DF7A63">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0C9B8EB3" w14:textId="77777777" w:rsidR="003F45C4" w:rsidRDefault="003F45C4">
            <w:pPr>
              <w:spacing w:before="100" w:after="100"/>
              <w:ind w:left="100" w:right="100"/>
              <w:jc w:val="right"/>
            </w:pPr>
          </w:p>
        </w:tc>
      </w:tr>
      <w:tr w:rsidR="003F45C4" w14:paraId="5432DEB0" w14:textId="77777777" w:rsidTr="003F45C4">
        <w:trPr>
          <w:cantSplit/>
          <w:jc w:val="center"/>
        </w:trPr>
        <w:tc>
          <w:tcPr>
            <w:tcW w:w="1080" w:type="dxa"/>
            <w:shd w:val="clear" w:color="auto" w:fill="FFFFFF"/>
            <w:tcMar>
              <w:top w:w="0" w:type="dxa"/>
              <w:left w:w="0" w:type="dxa"/>
              <w:bottom w:w="0" w:type="dxa"/>
              <w:right w:w="0" w:type="dxa"/>
            </w:tcMar>
            <w:vAlign w:val="center"/>
          </w:tcPr>
          <w:p w14:paraId="0929D214"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46CFDB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44E350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54A4A2" w14:textId="77777777" w:rsidR="003F45C4" w:rsidRDefault="00DF7A63">
            <w:pPr>
              <w:spacing w:before="100" w:after="100"/>
              <w:ind w:left="100" w:right="100"/>
              <w:jc w:val="right"/>
            </w:pPr>
            <w:r>
              <w:rPr>
                <w:rFonts w:ascii="Arial" w:eastAsia="Arial" w:hAnsi="Arial" w:cs="Arial"/>
                <w:color w:val="000000"/>
                <w:sz w:val="22"/>
                <w:szCs w:val="22"/>
              </w:rPr>
              <w:t>509</w:t>
            </w:r>
          </w:p>
        </w:tc>
        <w:tc>
          <w:tcPr>
            <w:tcW w:w="1080" w:type="dxa"/>
            <w:shd w:val="clear" w:color="auto" w:fill="FFFFFF"/>
            <w:tcMar>
              <w:top w:w="0" w:type="dxa"/>
              <w:left w:w="0" w:type="dxa"/>
              <w:bottom w:w="0" w:type="dxa"/>
              <w:right w:w="0" w:type="dxa"/>
            </w:tcMar>
            <w:vAlign w:val="center"/>
          </w:tcPr>
          <w:p w14:paraId="153CADF3" w14:textId="77777777" w:rsidR="003F45C4" w:rsidRDefault="00DF7A63">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53EA079C" w14:textId="77777777" w:rsidR="003F45C4" w:rsidRDefault="003F45C4">
            <w:pPr>
              <w:spacing w:before="100" w:after="100"/>
              <w:ind w:left="100" w:right="100"/>
              <w:jc w:val="right"/>
            </w:pPr>
          </w:p>
        </w:tc>
      </w:tr>
      <w:tr w:rsidR="003F45C4" w14:paraId="2E20C451" w14:textId="77777777" w:rsidTr="003F45C4">
        <w:trPr>
          <w:cantSplit/>
          <w:jc w:val="center"/>
        </w:trPr>
        <w:tc>
          <w:tcPr>
            <w:tcW w:w="1080" w:type="dxa"/>
            <w:shd w:val="clear" w:color="auto" w:fill="FFFFFF"/>
            <w:tcMar>
              <w:top w:w="0" w:type="dxa"/>
              <w:left w:w="0" w:type="dxa"/>
              <w:bottom w:w="0" w:type="dxa"/>
              <w:right w:w="0" w:type="dxa"/>
            </w:tcMar>
            <w:vAlign w:val="center"/>
          </w:tcPr>
          <w:p w14:paraId="3E95D8CF"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5AB52F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89BB349" w14:textId="77777777" w:rsidR="003F45C4" w:rsidRDefault="00DF7A6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3839EFA1" w14:textId="77777777" w:rsidR="003F45C4" w:rsidRDefault="00DF7A63">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21AAD3D9" w14:textId="77777777" w:rsidR="003F45C4" w:rsidRDefault="00DF7A63">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318DF5F0" w14:textId="77777777" w:rsidR="003F45C4" w:rsidRDefault="003F45C4">
            <w:pPr>
              <w:spacing w:before="100" w:after="100"/>
              <w:ind w:left="100" w:right="100"/>
              <w:jc w:val="right"/>
            </w:pPr>
          </w:p>
        </w:tc>
      </w:tr>
      <w:tr w:rsidR="003F45C4" w14:paraId="3DBCF434" w14:textId="77777777" w:rsidTr="003F45C4">
        <w:trPr>
          <w:cantSplit/>
          <w:jc w:val="center"/>
        </w:trPr>
        <w:tc>
          <w:tcPr>
            <w:tcW w:w="1080" w:type="dxa"/>
            <w:shd w:val="clear" w:color="auto" w:fill="FFFFFF"/>
            <w:tcMar>
              <w:top w:w="0" w:type="dxa"/>
              <w:left w:w="0" w:type="dxa"/>
              <w:bottom w:w="0" w:type="dxa"/>
              <w:right w:w="0" w:type="dxa"/>
            </w:tcMar>
            <w:vAlign w:val="center"/>
          </w:tcPr>
          <w:p w14:paraId="3A181FE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A8BED61"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51E78A1" w14:textId="77777777" w:rsidR="003F45C4" w:rsidRDefault="00DF7A63">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2D06A2E3" w14:textId="77777777" w:rsidR="003F45C4" w:rsidRDefault="00DF7A63">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72A3B59B" w14:textId="77777777" w:rsidR="003F45C4" w:rsidRDefault="00DF7A63">
            <w:pPr>
              <w:spacing w:before="100" w:after="100"/>
              <w:ind w:left="100" w:right="100"/>
              <w:jc w:val="right"/>
            </w:pPr>
            <w:r>
              <w:rPr>
                <w:rFonts w:ascii="Arial" w:eastAsia="Arial" w:hAnsi="Arial" w:cs="Arial"/>
                <w:color w:val="000000"/>
                <w:sz w:val="22"/>
                <w:szCs w:val="22"/>
              </w:rPr>
              <w:t>174</w:t>
            </w:r>
          </w:p>
        </w:tc>
        <w:tc>
          <w:tcPr>
            <w:tcW w:w="1080" w:type="dxa"/>
            <w:shd w:val="clear" w:color="auto" w:fill="FFFFFF"/>
            <w:tcMar>
              <w:top w:w="0" w:type="dxa"/>
              <w:left w:w="0" w:type="dxa"/>
              <w:bottom w:w="0" w:type="dxa"/>
              <w:right w:w="0" w:type="dxa"/>
            </w:tcMar>
            <w:vAlign w:val="center"/>
          </w:tcPr>
          <w:p w14:paraId="0D7ADEAB" w14:textId="77777777" w:rsidR="003F45C4" w:rsidRDefault="003F45C4">
            <w:pPr>
              <w:spacing w:before="100" w:after="100"/>
              <w:ind w:left="100" w:right="100"/>
              <w:jc w:val="right"/>
            </w:pPr>
          </w:p>
        </w:tc>
      </w:tr>
      <w:tr w:rsidR="003F45C4" w14:paraId="6C8E3B91" w14:textId="77777777" w:rsidTr="003F45C4">
        <w:trPr>
          <w:cantSplit/>
          <w:jc w:val="center"/>
        </w:trPr>
        <w:tc>
          <w:tcPr>
            <w:tcW w:w="1080" w:type="dxa"/>
            <w:shd w:val="clear" w:color="auto" w:fill="FFFFFF"/>
            <w:tcMar>
              <w:top w:w="0" w:type="dxa"/>
              <w:left w:w="0" w:type="dxa"/>
              <w:bottom w:w="0" w:type="dxa"/>
              <w:right w:w="0" w:type="dxa"/>
            </w:tcMar>
            <w:vAlign w:val="center"/>
          </w:tcPr>
          <w:p w14:paraId="14F13D9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5D3B2E1"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58214FE"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0A6C110B" w14:textId="77777777" w:rsidR="003F45C4" w:rsidRDefault="00DF7A63">
            <w:pPr>
              <w:spacing w:before="100" w:after="100"/>
              <w:ind w:left="100" w:right="100"/>
              <w:jc w:val="right"/>
            </w:pPr>
            <w:r>
              <w:rPr>
                <w:rFonts w:ascii="Arial" w:eastAsia="Arial" w:hAnsi="Arial" w:cs="Arial"/>
                <w:color w:val="000000"/>
                <w:sz w:val="22"/>
                <w:szCs w:val="22"/>
              </w:rPr>
              <w:t>297</w:t>
            </w:r>
          </w:p>
        </w:tc>
        <w:tc>
          <w:tcPr>
            <w:tcW w:w="1080" w:type="dxa"/>
            <w:shd w:val="clear" w:color="auto" w:fill="FFFFFF"/>
            <w:tcMar>
              <w:top w:w="0" w:type="dxa"/>
              <w:left w:w="0" w:type="dxa"/>
              <w:bottom w:w="0" w:type="dxa"/>
              <w:right w:w="0" w:type="dxa"/>
            </w:tcMar>
            <w:vAlign w:val="center"/>
          </w:tcPr>
          <w:p w14:paraId="6ED69262" w14:textId="77777777" w:rsidR="003F45C4" w:rsidRDefault="00DF7A63">
            <w:pPr>
              <w:spacing w:before="100" w:after="100"/>
              <w:ind w:left="100" w:right="100"/>
              <w:jc w:val="right"/>
            </w:pPr>
            <w:r>
              <w:rPr>
                <w:rFonts w:ascii="Arial" w:eastAsia="Arial" w:hAnsi="Arial" w:cs="Arial"/>
                <w:color w:val="000000"/>
                <w:sz w:val="22"/>
                <w:szCs w:val="22"/>
              </w:rPr>
              <w:t>29</w:t>
            </w:r>
          </w:p>
        </w:tc>
        <w:tc>
          <w:tcPr>
            <w:tcW w:w="1080" w:type="dxa"/>
            <w:shd w:val="clear" w:color="auto" w:fill="FFFFFF"/>
            <w:tcMar>
              <w:top w:w="0" w:type="dxa"/>
              <w:left w:w="0" w:type="dxa"/>
              <w:bottom w:w="0" w:type="dxa"/>
              <w:right w:w="0" w:type="dxa"/>
            </w:tcMar>
            <w:vAlign w:val="center"/>
          </w:tcPr>
          <w:p w14:paraId="38BAAD11" w14:textId="77777777" w:rsidR="003F45C4" w:rsidRDefault="003F45C4">
            <w:pPr>
              <w:spacing w:before="100" w:after="100"/>
              <w:ind w:left="100" w:right="100"/>
              <w:jc w:val="right"/>
            </w:pPr>
          </w:p>
        </w:tc>
      </w:tr>
      <w:tr w:rsidR="003F45C4" w14:paraId="503C8245" w14:textId="77777777" w:rsidTr="003F45C4">
        <w:trPr>
          <w:cantSplit/>
          <w:jc w:val="center"/>
        </w:trPr>
        <w:tc>
          <w:tcPr>
            <w:tcW w:w="1080" w:type="dxa"/>
            <w:shd w:val="clear" w:color="auto" w:fill="FFFFFF"/>
            <w:tcMar>
              <w:top w:w="0" w:type="dxa"/>
              <w:left w:w="0" w:type="dxa"/>
              <w:bottom w:w="0" w:type="dxa"/>
              <w:right w:w="0" w:type="dxa"/>
            </w:tcMar>
            <w:vAlign w:val="center"/>
          </w:tcPr>
          <w:p w14:paraId="27901413"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D5EF40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EC52D5A" w14:textId="77777777" w:rsidR="003F45C4" w:rsidRDefault="00DF7A63">
            <w:pPr>
              <w:spacing w:before="100" w:after="100"/>
              <w:ind w:left="100" w:right="100"/>
              <w:jc w:val="right"/>
            </w:pPr>
            <w:r>
              <w:rPr>
                <w:rFonts w:ascii="Arial" w:eastAsia="Arial" w:hAnsi="Arial" w:cs="Arial"/>
                <w:color w:val="000000"/>
                <w:sz w:val="22"/>
                <w:szCs w:val="22"/>
              </w:rPr>
              <w:t>444</w:t>
            </w:r>
          </w:p>
        </w:tc>
        <w:tc>
          <w:tcPr>
            <w:tcW w:w="1080" w:type="dxa"/>
            <w:shd w:val="clear" w:color="auto" w:fill="FFFFFF"/>
            <w:tcMar>
              <w:top w:w="0" w:type="dxa"/>
              <w:left w:w="0" w:type="dxa"/>
              <w:bottom w:w="0" w:type="dxa"/>
              <w:right w:w="0" w:type="dxa"/>
            </w:tcMar>
            <w:vAlign w:val="center"/>
          </w:tcPr>
          <w:p w14:paraId="0D69A9FE" w14:textId="77777777" w:rsidR="003F45C4" w:rsidRDefault="00DF7A63">
            <w:pPr>
              <w:spacing w:before="100" w:after="100"/>
              <w:ind w:left="100" w:right="100"/>
              <w:jc w:val="right"/>
            </w:pPr>
            <w:r>
              <w:rPr>
                <w:rFonts w:ascii="Arial" w:eastAsia="Arial" w:hAnsi="Arial" w:cs="Arial"/>
                <w:color w:val="000000"/>
                <w:sz w:val="22"/>
                <w:szCs w:val="22"/>
              </w:rPr>
              <w:t>731</w:t>
            </w:r>
          </w:p>
        </w:tc>
        <w:tc>
          <w:tcPr>
            <w:tcW w:w="1080" w:type="dxa"/>
            <w:shd w:val="clear" w:color="auto" w:fill="FFFFFF"/>
            <w:tcMar>
              <w:top w:w="0" w:type="dxa"/>
              <w:left w:w="0" w:type="dxa"/>
              <w:bottom w:w="0" w:type="dxa"/>
              <w:right w:w="0" w:type="dxa"/>
            </w:tcMar>
            <w:vAlign w:val="center"/>
          </w:tcPr>
          <w:p w14:paraId="29AB3603" w14:textId="77777777" w:rsidR="003F45C4" w:rsidRDefault="00DF7A63">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2843E888" w14:textId="77777777" w:rsidR="003F45C4" w:rsidRDefault="00DF7A63">
            <w:pPr>
              <w:spacing w:before="100" w:after="100"/>
              <w:ind w:left="100" w:right="100"/>
              <w:jc w:val="right"/>
            </w:pPr>
            <w:r>
              <w:rPr>
                <w:rFonts w:ascii="Arial" w:eastAsia="Arial" w:hAnsi="Arial" w:cs="Arial"/>
                <w:color w:val="000000"/>
                <w:sz w:val="22"/>
                <w:szCs w:val="22"/>
              </w:rPr>
              <w:t>2</w:t>
            </w:r>
          </w:p>
        </w:tc>
      </w:tr>
      <w:tr w:rsidR="003F45C4" w14:paraId="021B9A94" w14:textId="77777777" w:rsidTr="003F45C4">
        <w:trPr>
          <w:cantSplit/>
          <w:jc w:val="center"/>
        </w:trPr>
        <w:tc>
          <w:tcPr>
            <w:tcW w:w="1080" w:type="dxa"/>
            <w:shd w:val="clear" w:color="auto" w:fill="FFFFFF"/>
            <w:tcMar>
              <w:top w:w="0" w:type="dxa"/>
              <w:left w:w="0" w:type="dxa"/>
              <w:bottom w:w="0" w:type="dxa"/>
              <w:right w:w="0" w:type="dxa"/>
            </w:tcMar>
            <w:vAlign w:val="center"/>
          </w:tcPr>
          <w:p w14:paraId="3C5E7B3E"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FAABBC3"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3F1F132" w14:textId="77777777" w:rsidR="003F45C4" w:rsidRDefault="00DF7A63">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3BEDE56" w14:textId="77777777" w:rsidR="003F45C4" w:rsidRDefault="00DF7A63">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1C64548C" w14:textId="77777777" w:rsidR="003F45C4" w:rsidRDefault="00DF7A63">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500C4764" w14:textId="77777777" w:rsidR="003F45C4" w:rsidRDefault="003F45C4">
            <w:pPr>
              <w:spacing w:before="100" w:after="100"/>
              <w:ind w:left="100" w:right="100"/>
              <w:jc w:val="right"/>
            </w:pPr>
          </w:p>
        </w:tc>
      </w:tr>
      <w:tr w:rsidR="003F45C4" w14:paraId="2AF25FEE" w14:textId="77777777" w:rsidTr="003F45C4">
        <w:trPr>
          <w:cantSplit/>
          <w:jc w:val="center"/>
        </w:trPr>
        <w:tc>
          <w:tcPr>
            <w:tcW w:w="1080" w:type="dxa"/>
            <w:shd w:val="clear" w:color="auto" w:fill="FFFFFF"/>
            <w:tcMar>
              <w:top w:w="0" w:type="dxa"/>
              <w:left w:w="0" w:type="dxa"/>
              <w:bottom w:w="0" w:type="dxa"/>
              <w:right w:w="0" w:type="dxa"/>
            </w:tcMar>
            <w:vAlign w:val="center"/>
          </w:tcPr>
          <w:p w14:paraId="7805CBAC"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163704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ED67E9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C39FA0" w14:textId="77777777" w:rsidR="003F45C4" w:rsidRDefault="00DF7A63">
            <w:pPr>
              <w:spacing w:before="100" w:after="100"/>
              <w:ind w:left="100" w:right="100"/>
              <w:jc w:val="right"/>
            </w:pPr>
            <w:r>
              <w:rPr>
                <w:rFonts w:ascii="Arial" w:eastAsia="Arial" w:hAnsi="Arial" w:cs="Arial"/>
                <w:color w:val="000000"/>
                <w:sz w:val="22"/>
                <w:szCs w:val="22"/>
              </w:rPr>
              <w:t>323</w:t>
            </w:r>
          </w:p>
        </w:tc>
        <w:tc>
          <w:tcPr>
            <w:tcW w:w="1080" w:type="dxa"/>
            <w:shd w:val="clear" w:color="auto" w:fill="FFFFFF"/>
            <w:tcMar>
              <w:top w:w="0" w:type="dxa"/>
              <w:left w:w="0" w:type="dxa"/>
              <w:bottom w:w="0" w:type="dxa"/>
              <w:right w:w="0" w:type="dxa"/>
            </w:tcMar>
            <w:vAlign w:val="center"/>
          </w:tcPr>
          <w:p w14:paraId="6CCFBA7A" w14:textId="77777777" w:rsidR="003F45C4" w:rsidRDefault="00DF7A63">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7831D62C" w14:textId="77777777" w:rsidR="003F45C4" w:rsidRDefault="003F45C4">
            <w:pPr>
              <w:spacing w:before="100" w:after="100"/>
              <w:ind w:left="100" w:right="100"/>
              <w:jc w:val="right"/>
            </w:pPr>
          </w:p>
        </w:tc>
      </w:tr>
      <w:tr w:rsidR="003F45C4" w14:paraId="09777F60" w14:textId="77777777" w:rsidTr="003F45C4">
        <w:trPr>
          <w:cantSplit/>
          <w:jc w:val="center"/>
        </w:trPr>
        <w:tc>
          <w:tcPr>
            <w:tcW w:w="1080" w:type="dxa"/>
            <w:shd w:val="clear" w:color="auto" w:fill="FFFFFF"/>
            <w:tcMar>
              <w:top w:w="0" w:type="dxa"/>
              <w:left w:w="0" w:type="dxa"/>
              <w:bottom w:w="0" w:type="dxa"/>
              <w:right w:w="0" w:type="dxa"/>
            </w:tcMar>
            <w:vAlign w:val="center"/>
          </w:tcPr>
          <w:p w14:paraId="2F56F060"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35504E38"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4D58EC9"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6FD3AA0E" w14:textId="77777777" w:rsidR="003F45C4" w:rsidRDefault="00DF7A63">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262FD0A6" w14:textId="77777777" w:rsidR="003F45C4" w:rsidRDefault="00DF7A63">
            <w:pPr>
              <w:spacing w:before="100" w:after="100"/>
              <w:ind w:left="100" w:right="100"/>
              <w:jc w:val="right"/>
            </w:pPr>
            <w:r>
              <w:rPr>
                <w:rFonts w:ascii="Arial" w:eastAsia="Arial" w:hAnsi="Arial" w:cs="Arial"/>
                <w:color w:val="000000"/>
                <w:sz w:val="22"/>
                <w:szCs w:val="22"/>
              </w:rPr>
              <w:t>80</w:t>
            </w:r>
          </w:p>
        </w:tc>
        <w:tc>
          <w:tcPr>
            <w:tcW w:w="1080" w:type="dxa"/>
            <w:shd w:val="clear" w:color="auto" w:fill="FFFFFF"/>
            <w:tcMar>
              <w:top w:w="0" w:type="dxa"/>
              <w:left w:w="0" w:type="dxa"/>
              <w:bottom w:w="0" w:type="dxa"/>
              <w:right w:w="0" w:type="dxa"/>
            </w:tcMar>
            <w:vAlign w:val="center"/>
          </w:tcPr>
          <w:p w14:paraId="136449FF" w14:textId="77777777" w:rsidR="003F45C4" w:rsidRDefault="003F45C4">
            <w:pPr>
              <w:spacing w:before="100" w:after="100"/>
              <w:ind w:left="100" w:right="100"/>
              <w:jc w:val="right"/>
            </w:pPr>
          </w:p>
        </w:tc>
      </w:tr>
      <w:tr w:rsidR="003F45C4" w14:paraId="4FCFD219" w14:textId="77777777" w:rsidTr="003F45C4">
        <w:trPr>
          <w:cantSplit/>
          <w:jc w:val="center"/>
        </w:trPr>
        <w:tc>
          <w:tcPr>
            <w:tcW w:w="1080" w:type="dxa"/>
            <w:shd w:val="clear" w:color="auto" w:fill="FFFFFF"/>
            <w:tcMar>
              <w:top w:w="0" w:type="dxa"/>
              <w:left w:w="0" w:type="dxa"/>
              <w:bottom w:w="0" w:type="dxa"/>
              <w:right w:w="0" w:type="dxa"/>
            </w:tcMar>
            <w:vAlign w:val="center"/>
          </w:tcPr>
          <w:p w14:paraId="485E4125"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2F5F5E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0E80B2C" w14:textId="77777777" w:rsidR="003F45C4" w:rsidRDefault="00DF7A63">
            <w:pPr>
              <w:spacing w:before="100" w:after="100"/>
              <w:ind w:left="100" w:right="100"/>
              <w:jc w:val="right"/>
            </w:pPr>
            <w:r>
              <w:rPr>
                <w:rFonts w:ascii="Arial" w:eastAsia="Arial" w:hAnsi="Arial" w:cs="Arial"/>
                <w:color w:val="000000"/>
                <w:sz w:val="22"/>
                <w:szCs w:val="22"/>
              </w:rPr>
              <w:t>79</w:t>
            </w:r>
          </w:p>
        </w:tc>
        <w:tc>
          <w:tcPr>
            <w:tcW w:w="1080" w:type="dxa"/>
            <w:shd w:val="clear" w:color="auto" w:fill="FFFFFF"/>
            <w:tcMar>
              <w:top w:w="0" w:type="dxa"/>
              <w:left w:w="0" w:type="dxa"/>
              <w:bottom w:w="0" w:type="dxa"/>
              <w:right w:w="0" w:type="dxa"/>
            </w:tcMar>
            <w:vAlign w:val="center"/>
          </w:tcPr>
          <w:p w14:paraId="31013F72" w14:textId="77777777" w:rsidR="003F45C4" w:rsidRDefault="00DF7A63">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17EBD58D" w14:textId="77777777" w:rsidR="003F45C4" w:rsidRDefault="00DF7A63">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4D6C5398" w14:textId="77777777" w:rsidR="003F45C4" w:rsidRDefault="003F45C4">
            <w:pPr>
              <w:spacing w:before="100" w:after="100"/>
              <w:ind w:left="100" w:right="100"/>
              <w:jc w:val="right"/>
            </w:pPr>
          </w:p>
        </w:tc>
      </w:tr>
      <w:tr w:rsidR="003F45C4" w14:paraId="440D92B4" w14:textId="77777777" w:rsidTr="003F45C4">
        <w:trPr>
          <w:cantSplit/>
          <w:jc w:val="center"/>
        </w:trPr>
        <w:tc>
          <w:tcPr>
            <w:tcW w:w="1080" w:type="dxa"/>
            <w:shd w:val="clear" w:color="auto" w:fill="FFFFFF"/>
            <w:tcMar>
              <w:top w:w="0" w:type="dxa"/>
              <w:left w:w="0" w:type="dxa"/>
              <w:bottom w:w="0" w:type="dxa"/>
              <w:right w:w="0" w:type="dxa"/>
            </w:tcMar>
            <w:vAlign w:val="center"/>
          </w:tcPr>
          <w:p w14:paraId="72BBE7CA"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DB82100"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BD6D724" w14:textId="77777777" w:rsidR="003F45C4" w:rsidRDefault="00DF7A63">
            <w:pPr>
              <w:spacing w:before="100" w:after="100"/>
              <w:ind w:left="100" w:right="100"/>
              <w:jc w:val="right"/>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4C084742" w14:textId="77777777" w:rsidR="003F45C4" w:rsidRDefault="00DF7A63">
            <w:pPr>
              <w:spacing w:before="100" w:after="100"/>
              <w:ind w:left="100" w:right="100"/>
              <w:jc w:val="right"/>
            </w:pPr>
            <w:r>
              <w:rPr>
                <w:rFonts w:ascii="Arial" w:eastAsia="Arial" w:hAnsi="Arial" w:cs="Arial"/>
                <w:color w:val="000000"/>
                <w:sz w:val="22"/>
                <w:szCs w:val="22"/>
              </w:rPr>
              <w:t>357</w:t>
            </w:r>
          </w:p>
        </w:tc>
        <w:tc>
          <w:tcPr>
            <w:tcW w:w="1080" w:type="dxa"/>
            <w:shd w:val="clear" w:color="auto" w:fill="FFFFFF"/>
            <w:tcMar>
              <w:top w:w="0" w:type="dxa"/>
              <w:left w:w="0" w:type="dxa"/>
              <w:bottom w:w="0" w:type="dxa"/>
              <w:right w:w="0" w:type="dxa"/>
            </w:tcMar>
            <w:vAlign w:val="center"/>
          </w:tcPr>
          <w:p w14:paraId="74A29E3E" w14:textId="77777777" w:rsidR="003F45C4" w:rsidRDefault="00DF7A6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D9DA69D" w14:textId="77777777" w:rsidR="003F45C4" w:rsidRDefault="003F45C4">
            <w:pPr>
              <w:spacing w:before="100" w:after="100"/>
              <w:ind w:left="100" w:right="100"/>
              <w:jc w:val="right"/>
            </w:pPr>
          </w:p>
        </w:tc>
      </w:tr>
      <w:tr w:rsidR="003F45C4" w14:paraId="3900AAB2" w14:textId="77777777" w:rsidTr="003F45C4">
        <w:trPr>
          <w:cantSplit/>
          <w:jc w:val="center"/>
        </w:trPr>
        <w:tc>
          <w:tcPr>
            <w:tcW w:w="1080" w:type="dxa"/>
            <w:shd w:val="clear" w:color="auto" w:fill="FFFFFF"/>
            <w:tcMar>
              <w:top w:w="0" w:type="dxa"/>
              <w:left w:w="0" w:type="dxa"/>
              <w:bottom w:w="0" w:type="dxa"/>
              <w:right w:w="0" w:type="dxa"/>
            </w:tcMar>
            <w:vAlign w:val="center"/>
          </w:tcPr>
          <w:p w14:paraId="57C1C9AC"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4062B3DC"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59AD9BD" w14:textId="77777777" w:rsidR="003F45C4" w:rsidRDefault="00DF7A63">
            <w:pPr>
              <w:spacing w:before="100" w:after="100"/>
              <w:ind w:left="100" w:right="100"/>
              <w:jc w:val="right"/>
            </w:pPr>
            <w:r>
              <w:rPr>
                <w:rFonts w:ascii="Arial" w:eastAsia="Arial" w:hAnsi="Arial" w:cs="Arial"/>
                <w:color w:val="000000"/>
                <w:sz w:val="22"/>
                <w:szCs w:val="22"/>
              </w:rPr>
              <w:t>315</w:t>
            </w:r>
          </w:p>
        </w:tc>
        <w:tc>
          <w:tcPr>
            <w:tcW w:w="1080" w:type="dxa"/>
            <w:shd w:val="clear" w:color="auto" w:fill="FFFFFF"/>
            <w:tcMar>
              <w:top w:w="0" w:type="dxa"/>
              <w:left w:w="0" w:type="dxa"/>
              <w:bottom w:w="0" w:type="dxa"/>
              <w:right w:w="0" w:type="dxa"/>
            </w:tcMar>
            <w:vAlign w:val="center"/>
          </w:tcPr>
          <w:p w14:paraId="409FE0D5" w14:textId="77777777" w:rsidR="003F45C4" w:rsidRDefault="00DF7A63">
            <w:pPr>
              <w:spacing w:before="100" w:after="100"/>
              <w:ind w:left="100" w:right="100"/>
              <w:jc w:val="right"/>
            </w:pPr>
            <w:r>
              <w:rPr>
                <w:rFonts w:ascii="Arial" w:eastAsia="Arial" w:hAnsi="Arial" w:cs="Arial"/>
                <w:color w:val="000000"/>
                <w:sz w:val="22"/>
                <w:szCs w:val="22"/>
              </w:rPr>
              <w:t>744</w:t>
            </w:r>
          </w:p>
        </w:tc>
        <w:tc>
          <w:tcPr>
            <w:tcW w:w="1080" w:type="dxa"/>
            <w:shd w:val="clear" w:color="auto" w:fill="FFFFFF"/>
            <w:tcMar>
              <w:top w:w="0" w:type="dxa"/>
              <w:left w:w="0" w:type="dxa"/>
              <w:bottom w:w="0" w:type="dxa"/>
              <w:right w:w="0" w:type="dxa"/>
            </w:tcMar>
            <w:vAlign w:val="center"/>
          </w:tcPr>
          <w:p w14:paraId="5081158F" w14:textId="77777777" w:rsidR="003F45C4" w:rsidRDefault="00DF7A63">
            <w:pPr>
              <w:spacing w:before="100" w:after="100"/>
              <w:ind w:left="100" w:right="100"/>
              <w:jc w:val="right"/>
            </w:pPr>
            <w:r>
              <w:rPr>
                <w:rFonts w:ascii="Arial" w:eastAsia="Arial" w:hAnsi="Arial" w:cs="Arial"/>
                <w:color w:val="000000"/>
                <w:sz w:val="22"/>
                <w:szCs w:val="22"/>
              </w:rPr>
              <w:t>191</w:t>
            </w:r>
          </w:p>
        </w:tc>
        <w:tc>
          <w:tcPr>
            <w:tcW w:w="1080" w:type="dxa"/>
            <w:shd w:val="clear" w:color="auto" w:fill="FFFFFF"/>
            <w:tcMar>
              <w:top w:w="0" w:type="dxa"/>
              <w:left w:w="0" w:type="dxa"/>
              <w:bottom w:w="0" w:type="dxa"/>
              <w:right w:w="0" w:type="dxa"/>
            </w:tcMar>
            <w:vAlign w:val="center"/>
          </w:tcPr>
          <w:p w14:paraId="0324E20C" w14:textId="77777777" w:rsidR="003F45C4" w:rsidRDefault="00DF7A63">
            <w:pPr>
              <w:spacing w:before="100" w:after="100"/>
              <w:ind w:left="100" w:right="100"/>
              <w:jc w:val="right"/>
            </w:pPr>
            <w:r>
              <w:rPr>
                <w:rFonts w:ascii="Arial" w:eastAsia="Arial" w:hAnsi="Arial" w:cs="Arial"/>
                <w:color w:val="000000"/>
                <w:sz w:val="22"/>
                <w:szCs w:val="22"/>
              </w:rPr>
              <w:t>1</w:t>
            </w:r>
          </w:p>
        </w:tc>
      </w:tr>
      <w:tr w:rsidR="003F45C4" w14:paraId="32DF0DF0" w14:textId="77777777" w:rsidTr="003F45C4">
        <w:trPr>
          <w:cantSplit/>
          <w:jc w:val="center"/>
        </w:trPr>
        <w:tc>
          <w:tcPr>
            <w:tcW w:w="1080" w:type="dxa"/>
            <w:shd w:val="clear" w:color="auto" w:fill="FFFFFF"/>
            <w:tcMar>
              <w:top w:w="0" w:type="dxa"/>
              <w:left w:w="0" w:type="dxa"/>
              <w:bottom w:w="0" w:type="dxa"/>
              <w:right w:w="0" w:type="dxa"/>
            </w:tcMar>
            <w:vAlign w:val="center"/>
          </w:tcPr>
          <w:p w14:paraId="69A13B5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96D7C4C"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84662B3"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2F4546DE" w14:textId="77777777" w:rsidR="003F45C4" w:rsidRDefault="00DF7A63">
            <w:pPr>
              <w:spacing w:before="100" w:after="100"/>
              <w:ind w:left="100" w:right="100"/>
              <w:jc w:val="right"/>
            </w:pPr>
            <w:r>
              <w:rPr>
                <w:rFonts w:ascii="Arial" w:eastAsia="Arial" w:hAnsi="Arial" w:cs="Arial"/>
                <w:color w:val="000000"/>
                <w:sz w:val="22"/>
                <w:szCs w:val="22"/>
              </w:rPr>
              <w:t>442</w:t>
            </w:r>
          </w:p>
        </w:tc>
        <w:tc>
          <w:tcPr>
            <w:tcW w:w="1080" w:type="dxa"/>
            <w:shd w:val="clear" w:color="auto" w:fill="FFFFFF"/>
            <w:tcMar>
              <w:top w:w="0" w:type="dxa"/>
              <w:left w:w="0" w:type="dxa"/>
              <w:bottom w:w="0" w:type="dxa"/>
              <w:right w:w="0" w:type="dxa"/>
            </w:tcMar>
            <w:vAlign w:val="center"/>
          </w:tcPr>
          <w:p w14:paraId="0FBC8453" w14:textId="77777777" w:rsidR="003F45C4" w:rsidRDefault="00DF7A63">
            <w:pPr>
              <w:spacing w:before="100" w:after="100"/>
              <w:ind w:left="100" w:right="100"/>
              <w:jc w:val="right"/>
            </w:pPr>
            <w:r>
              <w:rPr>
                <w:rFonts w:ascii="Arial" w:eastAsia="Arial" w:hAnsi="Arial" w:cs="Arial"/>
                <w:color w:val="000000"/>
                <w:sz w:val="22"/>
                <w:szCs w:val="22"/>
              </w:rPr>
              <w:t>56</w:t>
            </w:r>
          </w:p>
        </w:tc>
        <w:tc>
          <w:tcPr>
            <w:tcW w:w="1080" w:type="dxa"/>
            <w:shd w:val="clear" w:color="auto" w:fill="FFFFFF"/>
            <w:tcMar>
              <w:top w:w="0" w:type="dxa"/>
              <w:left w:w="0" w:type="dxa"/>
              <w:bottom w:w="0" w:type="dxa"/>
              <w:right w:w="0" w:type="dxa"/>
            </w:tcMar>
            <w:vAlign w:val="center"/>
          </w:tcPr>
          <w:p w14:paraId="4E2D172E" w14:textId="77777777" w:rsidR="003F45C4" w:rsidRDefault="003F45C4">
            <w:pPr>
              <w:spacing w:before="100" w:after="100"/>
              <w:ind w:left="100" w:right="100"/>
              <w:jc w:val="right"/>
            </w:pPr>
          </w:p>
        </w:tc>
      </w:tr>
      <w:tr w:rsidR="003F45C4" w14:paraId="482215E4" w14:textId="77777777" w:rsidTr="003F45C4">
        <w:trPr>
          <w:cantSplit/>
          <w:jc w:val="center"/>
        </w:trPr>
        <w:tc>
          <w:tcPr>
            <w:tcW w:w="1080" w:type="dxa"/>
            <w:shd w:val="clear" w:color="auto" w:fill="FFFFFF"/>
            <w:tcMar>
              <w:top w:w="0" w:type="dxa"/>
              <w:left w:w="0" w:type="dxa"/>
              <w:bottom w:w="0" w:type="dxa"/>
              <w:right w:w="0" w:type="dxa"/>
            </w:tcMar>
            <w:vAlign w:val="center"/>
          </w:tcPr>
          <w:p w14:paraId="32267BF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96D988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C8153E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7D7F9F" w14:textId="77777777" w:rsidR="003F45C4" w:rsidRDefault="00DF7A63">
            <w:pPr>
              <w:spacing w:before="100" w:after="100"/>
              <w:ind w:left="100" w:right="100"/>
              <w:jc w:val="right"/>
            </w:pPr>
            <w:r>
              <w:rPr>
                <w:rFonts w:ascii="Arial" w:eastAsia="Arial" w:hAnsi="Arial" w:cs="Arial"/>
                <w:color w:val="000000"/>
                <w:sz w:val="22"/>
                <w:szCs w:val="22"/>
              </w:rPr>
              <w:t>452</w:t>
            </w:r>
          </w:p>
        </w:tc>
        <w:tc>
          <w:tcPr>
            <w:tcW w:w="1080" w:type="dxa"/>
            <w:shd w:val="clear" w:color="auto" w:fill="FFFFFF"/>
            <w:tcMar>
              <w:top w:w="0" w:type="dxa"/>
              <w:left w:w="0" w:type="dxa"/>
              <w:bottom w:w="0" w:type="dxa"/>
              <w:right w:w="0" w:type="dxa"/>
            </w:tcMar>
            <w:vAlign w:val="center"/>
          </w:tcPr>
          <w:p w14:paraId="2195A60B" w14:textId="77777777" w:rsidR="003F45C4" w:rsidRDefault="00DF7A63">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050FBF14" w14:textId="77777777" w:rsidR="003F45C4" w:rsidRDefault="003F45C4">
            <w:pPr>
              <w:spacing w:before="100" w:after="100"/>
              <w:ind w:left="100" w:right="100"/>
              <w:jc w:val="right"/>
            </w:pPr>
          </w:p>
        </w:tc>
      </w:tr>
      <w:tr w:rsidR="003F45C4" w14:paraId="3329923F" w14:textId="77777777" w:rsidTr="003F45C4">
        <w:trPr>
          <w:cantSplit/>
          <w:jc w:val="center"/>
        </w:trPr>
        <w:tc>
          <w:tcPr>
            <w:tcW w:w="1080" w:type="dxa"/>
            <w:shd w:val="clear" w:color="auto" w:fill="FFFFFF"/>
            <w:tcMar>
              <w:top w:w="0" w:type="dxa"/>
              <w:left w:w="0" w:type="dxa"/>
              <w:bottom w:w="0" w:type="dxa"/>
              <w:right w:w="0" w:type="dxa"/>
            </w:tcMar>
            <w:vAlign w:val="center"/>
          </w:tcPr>
          <w:p w14:paraId="5EAEAB6F"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DF3B8D5"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A06B8B8" w14:textId="77777777" w:rsidR="003F45C4" w:rsidRDefault="00DF7A63">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2EE92FB4"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42D7E375" w14:textId="77777777" w:rsidR="003F45C4" w:rsidRDefault="00DF7A63">
            <w:pPr>
              <w:spacing w:before="100" w:after="100"/>
              <w:ind w:left="100" w:right="100"/>
              <w:jc w:val="right"/>
            </w:pPr>
            <w:r>
              <w:rPr>
                <w:rFonts w:ascii="Arial" w:eastAsia="Arial" w:hAnsi="Arial" w:cs="Arial"/>
                <w:color w:val="000000"/>
                <w:sz w:val="22"/>
                <w:szCs w:val="22"/>
              </w:rPr>
              <w:t>196</w:t>
            </w:r>
          </w:p>
        </w:tc>
        <w:tc>
          <w:tcPr>
            <w:tcW w:w="1080" w:type="dxa"/>
            <w:shd w:val="clear" w:color="auto" w:fill="FFFFFF"/>
            <w:tcMar>
              <w:top w:w="0" w:type="dxa"/>
              <w:left w:w="0" w:type="dxa"/>
              <w:bottom w:w="0" w:type="dxa"/>
              <w:right w:w="0" w:type="dxa"/>
            </w:tcMar>
            <w:vAlign w:val="center"/>
          </w:tcPr>
          <w:p w14:paraId="6F3DDBE3" w14:textId="77777777" w:rsidR="003F45C4" w:rsidRDefault="003F45C4">
            <w:pPr>
              <w:spacing w:before="100" w:after="100"/>
              <w:ind w:left="100" w:right="100"/>
              <w:jc w:val="right"/>
            </w:pPr>
          </w:p>
        </w:tc>
      </w:tr>
      <w:tr w:rsidR="003F45C4" w14:paraId="074419C5" w14:textId="77777777" w:rsidTr="003F45C4">
        <w:trPr>
          <w:cantSplit/>
          <w:jc w:val="center"/>
        </w:trPr>
        <w:tc>
          <w:tcPr>
            <w:tcW w:w="1080" w:type="dxa"/>
            <w:shd w:val="clear" w:color="auto" w:fill="FFFFFF"/>
            <w:tcMar>
              <w:top w:w="0" w:type="dxa"/>
              <w:left w:w="0" w:type="dxa"/>
              <w:bottom w:w="0" w:type="dxa"/>
              <w:right w:w="0" w:type="dxa"/>
            </w:tcMar>
            <w:vAlign w:val="center"/>
          </w:tcPr>
          <w:p w14:paraId="5CDC3B40"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7D9E137"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CA1C216" w14:textId="77777777" w:rsidR="003F45C4" w:rsidRDefault="00DF7A63">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749FAE4A" w14:textId="77777777" w:rsidR="003F45C4" w:rsidRDefault="00DF7A63">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2CEE4718" w14:textId="77777777" w:rsidR="003F45C4" w:rsidRDefault="00DF7A63">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4C2A2116" w14:textId="77777777" w:rsidR="003F45C4" w:rsidRDefault="00DF7A63">
            <w:pPr>
              <w:spacing w:before="100" w:after="100"/>
              <w:ind w:left="100" w:right="100"/>
              <w:jc w:val="right"/>
            </w:pPr>
            <w:r>
              <w:rPr>
                <w:rFonts w:ascii="Arial" w:eastAsia="Arial" w:hAnsi="Arial" w:cs="Arial"/>
                <w:color w:val="000000"/>
                <w:sz w:val="22"/>
                <w:szCs w:val="22"/>
              </w:rPr>
              <w:t>2</w:t>
            </w:r>
          </w:p>
        </w:tc>
      </w:tr>
      <w:tr w:rsidR="003F45C4" w14:paraId="065E0830" w14:textId="77777777" w:rsidTr="003F45C4">
        <w:trPr>
          <w:cantSplit/>
          <w:jc w:val="center"/>
        </w:trPr>
        <w:tc>
          <w:tcPr>
            <w:tcW w:w="1080" w:type="dxa"/>
            <w:shd w:val="clear" w:color="auto" w:fill="FFFFFF"/>
            <w:tcMar>
              <w:top w:w="0" w:type="dxa"/>
              <w:left w:w="0" w:type="dxa"/>
              <w:bottom w:w="0" w:type="dxa"/>
              <w:right w:w="0" w:type="dxa"/>
            </w:tcMar>
            <w:vAlign w:val="center"/>
          </w:tcPr>
          <w:p w14:paraId="5A9D46B3"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EAE1A57"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8356939" w14:textId="77777777" w:rsidR="003F45C4" w:rsidRDefault="00DF7A63">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1412A5F2" w14:textId="77777777" w:rsidR="003F45C4" w:rsidRDefault="00DF7A63">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2A750085" w14:textId="77777777" w:rsidR="003F45C4" w:rsidRDefault="00DF7A63">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65A1AC5B" w14:textId="77777777" w:rsidR="003F45C4" w:rsidRDefault="003F45C4">
            <w:pPr>
              <w:spacing w:before="100" w:after="100"/>
              <w:ind w:left="100" w:right="100"/>
              <w:jc w:val="right"/>
            </w:pPr>
          </w:p>
        </w:tc>
      </w:tr>
      <w:tr w:rsidR="003F45C4" w14:paraId="6738C87A" w14:textId="77777777" w:rsidTr="003F45C4">
        <w:trPr>
          <w:cantSplit/>
          <w:jc w:val="center"/>
        </w:trPr>
        <w:tc>
          <w:tcPr>
            <w:tcW w:w="1080" w:type="dxa"/>
            <w:shd w:val="clear" w:color="auto" w:fill="FFFFFF"/>
            <w:tcMar>
              <w:top w:w="0" w:type="dxa"/>
              <w:left w:w="0" w:type="dxa"/>
              <w:bottom w:w="0" w:type="dxa"/>
              <w:right w:w="0" w:type="dxa"/>
            </w:tcMar>
            <w:vAlign w:val="center"/>
          </w:tcPr>
          <w:p w14:paraId="606CC6D8"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8152928"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ED8B174" w14:textId="77777777" w:rsidR="003F45C4" w:rsidRDefault="00DF7A63">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0A1CABC0" w14:textId="77777777" w:rsidR="003F45C4" w:rsidRDefault="00DF7A63">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08F59AED" w14:textId="77777777" w:rsidR="003F45C4" w:rsidRDefault="00DF7A63">
            <w:pPr>
              <w:spacing w:before="100" w:after="100"/>
              <w:ind w:left="100" w:right="100"/>
              <w:jc w:val="right"/>
            </w:pPr>
            <w:r>
              <w:rPr>
                <w:rFonts w:ascii="Arial" w:eastAsia="Arial" w:hAnsi="Arial" w:cs="Arial"/>
                <w:color w:val="000000"/>
                <w:sz w:val="22"/>
                <w:szCs w:val="22"/>
              </w:rPr>
              <w:t>519</w:t>
            </w:r>
          </w:p>
        </w:tc>
        <w:tc>
          <w:tcPr>
            <w:tcW w:w="1080" w:type="dxa"/>
            <w:shd w:val="clear" w:color="auto" w:fill="FFFFFF"/>
            <w:tcMar>
              <w:top w:w="0" w:type="dxa"/>
              <w:left w:w="0" w:type="dxa"/>
              <w:bottom w:w="0" w:type="dxa"/>
              <w:right w:w="0" w:type="dxa"/>
            </w:tcMar>
            <w:vAlign w:val="center"/>
          </w:tcPr>
          <w:p w14:paraId="51453616" w14:textId="77777777" w:rsidR="003F45C4" w:rsidRDefault="003F45C4">
            <w:pPr>
              <w:spacing w:before="100" w:after="100"/>
              <w:ind w:left="100" w:right="100"/>
              <w:jc w:val="right"/>
            </w:pPr>
          </w:p>
        </w:tc>
      </w:tr>
      <w:tr w:rsidR="003F45C4" w14:paraId="0B52DA1D" w14:textId="77777777" w:rsidTr="003F45C4">
        <w:trPr>
          <w:cantSplit/>
          <w:jc w:val="center"/>
        </w:trPr>
        <w:tc>
          <w:tcPr>
            <w:tcW w:w="1080" w:type="dxa"/>
            <w:shd w:val="clear" w:color="auto" w:fill="FFFFFF"/>
            <w:tcMar>
              <w:top w:w="0" w:type="dxa"/>
              <w:left w:w="0" w:type="dxa"/>
              <w:bottom w:w="0" w:type="dxa"/>
              <w:right w:w="0" w:type="dxa"/>
            </w:tcMar>
            <w:vAlign w:val="center"/>
          </w:tcPr>
          <w:p w14:paraId="086FCC09"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3F3355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451E354"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348B0B79" w14:textId="77777777" w:rsidR="003F45C4" w:rsidRDefault="00DF7A63">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5543E16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2AC1A0" w14:textId="77777777" w:rsidR="003F45C4" w:rsidRDefault="003F45C4">
            <w:pPr>
              <w:spacing w:before="100" w:after="100"/>
              <w:ind w:left="100" w:right="100"/>
              <w:jc w:val="right"/>
            </w:pPr>
          </w:p>
        </w:tc>
      </w:tr>
      <w:tr w:rsidR="003F45C4" w14:paraId="7CED251E" w14:textId="77777777" w:rsidTr="003F45C4">
        <w:trPr>
          <w:cantSplit/>
          <w:jc w:val="center"/>
        </w:trPr>
        <w:tc>
          <w:tcPr>
            <w:tcW w:w="1080" w:type="dxa"/>
            <w:shd w:val="clear" w:color="auto" w:fill="FFFFFF"/>
            <w:tcMar>
              <w:top w:w="0" w:type="dxa"/>
              <w:left w:w="0" w:type="dxa"/>
              <w:bottom w:w="0" w:type="dxa"/>
              <w:right w:w="0" w:type="dxa"/>
            </w:tcMar>
            <w:vAlign w:val="center"/>
          </w:tcPr>
          <w:p w14:paraId="04864CDA"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F3EF12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CB65A9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ABDD1CF" w14:textId="77777777" w:rsidR="003F45C4" w:rsidRDefault="00DF7A63">
            <w:pPr>
              <w:spacing w:before="100" w:after="100"/>
              <w:ind w:left="100" w:right="100"/>
              <w:jc w:val="right"/>
            </w:pPr>
            <w:r>
              <w:rPr>
                <w:rFonts w:ascii="Arial" w:eastAsia="Arial" w:hAnsi="Arial" w:cs="Arial"/>
                <w:color w:val="000000"/>
                <w:sz w:val="22"/>
                <w:szCs w:val="22"/>
              </w:rPr>
              <w:t>215</w:t>
            </w:r>
          </w:p>
        </w:tc>
        <w:tc>
          <w:tcPr>
            <w:tcW w:w="1080" w:type="dxa"/>
            <w:shd w:val="clear" w:color="auto" w:fill="FFFFFF"/>
            <w:tcMar>
              <w:top w:w="0" w:type="dxa"/>
              <w:left w:w="0" w:type="dxa"/>
              <w:bottom w:w="0" w:type="dxa"/>
              <w:right w:w="0" w:type="dxa"/>
            </w:tcMar>
            <w:vAlign w:val="center"/>
          </w:tcPr>
          <w:p w14:paraId="7F26B734" w14:textId="77777777" w:rsidR="003F45C4" w:rsidRDefault="00DF7A63">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0B4F5143" w14:textId="77777777" w:rsidR="003F45C4" w:rsidRDefault="003F45C4">
            <w:pPr>
              <w:spacing w:before="100" w:after="100"/>
              <w:ind w:left="100" w:right="100"/>
              <w:jc w:val="right"/>
            </w:pPr>
          </w:p>
        </w:tc>
      </w:tr>
      <w:tr w:rsidR="003F45C4" w14:paraId="73405F34" w14:textId="77777777" w:rsidTr="003F45C4">
        <w:trPr>
          <w:cantSplit/>
          <w:jc w:val="center"/>
        </w:trPr>
        <w:tc>
          <w:tcPr>
            <w:tcW w:w="1080" w:type="dxa"/>
            <w:shd w:val="clear" w:color="auto" w:fill="FFFFFF"/>
            <w:tcMar>
              <w:top w:w="0" w:type="dxa"/>
              <w:left w:w="0" w:type="dxa"/>
              <w:bottom w:w="0" w:type="dxa"/>
              <w:right w:w="0" w:type="dxa"/>
            </w:tcMar>
            <w:vAlign w:val="center"/>
          </w:tcPr>
          <w:p w14:paraId="30B5EF6D"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EAF086E"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BE34A04" w14:textId="77777777" w:rsidR="003F45C4" w:rsidRDefault="00DF7A63">
            <w:pPr>
              <w:spacing w:before="100" w:after="100"/>
              <w:ind w:left="100" w:right="100"/>
              <w:jc w:val="right"/>
            </w:pPr>
            <w:r>
              <w:rPr>
                <w:rFonts w:ascii="Arial" w:eastAsia="Arial" w:hAnsi="Arial" w:cs="Arial"/>
                <w:color w:val="000000"/>
                <w:sz w:val="22"/>
                <w:szCs w:val="22"/>
              </w:rPr>
              <w:t>50</w:t>
            </w:r>
          </w:p>
        </w:tc>
        <w:tc>
          <w:tcPr>
            <w:tcW w:w="1080" w:type="dxa"/>
            <w:shd w:val="clear" w:color="auto" w:fill="FFFFFF"/>
            <w:tcMar>
              <w:top w:w="0" w:type="dxa"/>
              <w:left w:w="0" w:type="dxa"/>
              <w:bottom w:w="0" w:type="dxa"/>
              <w:right w:w="0" w:type="dxa"/>
            </w:tcMar>
            <w:vAlign w:val="center"/>
          </w:tcPr>
          <w:p w14:paraId="499B3E10" w14:textId="77777777" w:rsidR="003F45C4" w:rsidRDefault="00DF7A63">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63A8D802" w14:textId="77777777" w:rsidR="003F45C4" w:rsidRDefault="00DF7A63">
            <w:pPr>
              <w:spacing w:before="100" w:after="100"/>
              <w:ind w:left="100" w:right="100"/>
              <w:jc w:val="right"/>
            </w:pPr>
            <w:r>
              <w:rPr>
                <w:rFonts w:ascii="Arial" w:eastAsia="Arial" w:hAnsi="Arial" w:cs="Arial"/>
                <w:color w:val="000000"/>
                <w:sz w:val="22"/>
                <w:szCs w:val="22"/>
              </w:rPr>
              <w:t>542</w:t>
            </w:r>
          </w:p>
        </w:tc>
        <w:tc>
          <w:tcPr>
            <w:tcW w:w="1080" w:type="dxa"/>
            <w:shd w:val="clear" w:color="auto" w:fill="FFFFFF"/>
            <w:tcMar>
              <w:top w:w="0" w:type="dxa"/>
              <w:left w:w="0" w:type="dxa"/>
              <w:bottom w:w="0" w:type="dxa"/>
              <w:right w:w="0" w:type="dxa"/>
            </w:tcMar>
            <w:vAlign w:val="center"/>
          </w:tcPr>
          <w:p w14:paraId="5F73A9A7" w14:textId="77777777" w:rsidR="003F45C4" w:rsidRDefault="003F45C4">
            <w:pPr>
              <w:spacing w:before="100" w:after="100"/>
              <w:ind w:left="100" w:right="100"/>
              <w:jc w:val="right"/>
            </w:pPr>
          </w:p>
        </w:tc>
      </w:tr>
      <w:tr w:rsidR="003F45C4" w14:paraId="110FF29B" w14:textId="77777777" w:rsidTr="003F45C4">
        <w:trPr>
          <w:cantSplit/>
          <w:jc w:val="center"/>
        </w:trPr>
        <w:tc>
          <w:tcPr>
            <w:tcW w:w="1080" w:type="dxa"/>
            <w:shd w:val="clear" w:color="auto" w:fill="FFFFFF"/>
            <w:tcMar>
              <w:top w:w="0" w:type="dxa"/>
              <w:left w:w="0" w:type="dxa"/>
              <w:bottom w:w="0" w:type="dxa"/>
              <w:right w:w="0" w:type="dxa"/>
            </w:tcMar>
            <w:vAlign w:val="center"/>
          </w:tcPr>
          <w:p w14:paraId="0791518B" w14:textId="77777777" w:rsidR="003F45C4" w:rsidRDefault="00DF7A63">
            <w:pPr>
              <w:spacing w:before="100" w:after="100"/>
              <w:ind w:left="100" w:right="100"/>
            </w:pPr>
            <w:r>
              <w:rPr>
                <w:rFonts w:ascii="Arial" w:eastAsia="Arial" w:hAnsi="Arial" w:cs="Arial"/>
                <w:color w:val="000000"/>
                <w:sz w:val="22"/>
                <w:szCs w:val="22"/>
              </w:rPr>
              <w:lastRenderedPageBreak/>
              <w:t>2021</w:t>
            </w:r>
          </w:p>
        </w:tc>
        <w:tc>
          <w:tcPr>
            <w:tcW w:w="1080" w:type="dxa"/>
            <w:shd w:val="clear" w:color="auto" w:fill="FFFFFF"/>
            <w:tcMar>
              <w:top w:w="0" w:type="dxa"/>
              <w:left w:w="0" w:type="dxa"/>
              <w:bottom w:w="0" w:type="dxa"/>
              <w:right w:w="0" w:type="dxa"/>
            </w:tcMar>
            <w:vAlign w:val="center"/>
          </w:tcPr>
          <w:p w14:paraId="6CF1FA84"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A247C90" w14:textId="77777777" w:rsidR="003F45C4" w:rsidRDefault="00DF7A63">
            <w:pPr>
              <w:spacing w:before="100" w:after="100"/>
              <w:ind w:left="100" w:right="100"/>
              <w:jc w:val="right"/>
            </w:pPr>
            <w:r>
              <w:rPr>
                <w:rFonts w:ascii="Arial" w:eastAsia="Arial" w:hAnsi="Arial" w:cs="Arial"/>
                <w:color w:val="000000"/>
                <w:sz w:val="22"/>
                <w:szCs w:val="22"/>
              </w:rPr>
              <w:t>137</w:t>
            </w:r>
          </w:p>
        </w:tc>
        <w:tc>
          <w:tcPr>
            <w:tcW w:w="1080" w:type="dxa"/>
            <w:shd w:val="clear" w:color="auto" w:fill="FFFFFF"/>
            <w:tcMar>
              <w:top w:w="0" w:type="dxa"/>
              <w:left w:w="0" w:type="dxa"/>
              <w:bottom w:w="0" w:type="dxa"/>
              <w:right w:w="0" w:type="dxa"/>
            </w:tcMar>
            <w:vAlign w:val="center"/>
          </w:tcPr>
          <w:p w14:paraId="04CB554A" w14:textId="77777777" w:rsidR="003F45C4" w:rsidRDefault="00DF7A63">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0793BB79" w14:textId="77777777" w:rsidR="003F45C4" w:rsidRDefault="00DF7A63">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498BBE4A" w14:textId="77777777" w:rsidR="003F45C4" w:rsidRDefault="003F45C4">
            <w:pPr>
              <w:spacing w:before="100" w:after="100"/>
              <w:ind w:left="100" w:right="100"/>
              <w:jc w:val="right"/>
            </w:pPr>
          </w:p>
        </w:tc>
      </w:tr>
      <w:tr w:rsidR="003F45C4" w14:paraId="0A845AF7" w14:textId="77777777" w:rsidTr="003F45C4">
        <w:trPr>
          <w:cantSplit/>
          <w:jc w:val="center"/>
        </w:trPr>
        <w:tc>
          <w:tcPr>
            <w:tcW w:w="1080" w:type="dxa"/>
            <w:shd w:val="clear" w:color="auto" w:fill="FFFFFF"/>
            <w:tcMar>
              <w:top w:w="0" w:type="dxa"/>
              <w:left w:w="0" w:type="dxa"/>
              <w:bottom w:w="0" w:type="dxa"/>
              <w:right w:w="0" w:type="dxa"/>
            </w:tcMar>
            <w:vAlign w:val="center"/>
          </w:tcPr>
          <w:p w14:paraId="2BDACFF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46A1925"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5535A0F"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19B2E571" w14:textId="77777777" w:rsidR="003F45C4" w:rsidRDefault="00DF7A63">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7F18DA6B" w14:textId="77777777" w:rsidR="003F45C4" w:rsidRDefault="00DF7A63">
            <w:pPr>
              <w:spacing w:before="100" w:after="100"/>
              <w:ind w:left="100" w:right="100"/>
              <w:jc w:val="right"/>
            </w:pPr>
            <w:r>
              <w:rPr>
                <w:rFonts w:ascii="Arial" w:eastAsia="Arial" w:hAnsi="Arial" w:cs="Arial"/>
                <w:color w:val="000000"/>
                <w:sz w:val="22"/>
                <w:szCs w:val="22"/>
              </w:rPr>
              <w:t>220</w:t>
            </w:r>
          </w:p>
        </w:tc>
        <w:tc>
          <w:tcPr>
            <w:tcW w:w="1080" w:type="dxa"/>
            <w:shd w:val="clear" w:color="auto" w:fill="FFFFFF"/>
            <w:tcMar>
              <w:top w:w="0" w:type="dxa"/>
              <w:left w:w="0" w:type="dxa"/>
              <w:bottom w:w="0" w:type="dxa"/>
              <w:right w:w="0" w:type="dxa"/>
            </w:tcMar>
            <w:vAlign w:val="center"/>
          </w:tcPr>
          <w:p w14:paraId="778027D0" w14:textId="77777777" w:rsidR="003F45C4" w:rsidRDefault="003F45C4">
            <w:pPr>
              <w:spacing w:before="100" w:after="100"/>
              <w:ind w:left="100" w:right="100"/>
              <w:jc w:val="right"/>
            </w:pPr>
          </w:p>
        </w:tc>
      </w:tr>
      <w:tr w:rsidR="003F45C4" w14:paraId="3D60AB89" w14:textId="77777777" w:rsidTr="003F45C4">
        <w:trPr>
          <w:cantSplit/>
          <w:jc w:val="center"/>
        </w:trPr>
        <w:tc>
          <w:tcPr>
            <w:tcW w:w="1080" w:type="dxa"/>
            <w:shd w:val="clear" w:color="auto" w:fill="FFFFFF"/>
            <w:tcMar>
              <w:top w:w="0" w:type="dxa"/>
              <w:left w:w="0" w:type="dxa"/>
              <w:bottom w:w="0" w:type="dxa"/>
              <w:right w:w="0" w:type="dxa"/>
            </w:tcMar>
            <w:vAlign w:val="center"/>
          </w:tcPr>
          <w:p w14:paraId="12A267B6"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B716A82"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91002AC" w14:textId="77777777" w:rsidR="003F45C4" w:rsidRDefault="00DF7A63">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06436DA9" w14:textId="77777777" w:rsidR="003F45C4" w:rsidRDefault="00DF7A63">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63D29275" w14:textId="77777777" w:rsidR="003F45C4" w:rsidRDefault="00DF7A63">
            <w:pPr>
              <w:spacing w:before="100" w:after="100"/>
              <w:ind w:left="100" w:right="100"/>
              <w:jc w:val="right"/>
            </w:pPr>
            <w:r>
              <w:rPr>
                <w:rFonts w:ascii="Arial" w:eastAsia="Arial" w:hAnsi="Arial" w:cs="Arial"/>
                <w:color w:val="000000"/>
                <w:sz w:val="22"/>
                <w:szCs w:val="22"/>
              </w:rPr>
              <w:t>765</w:t>
            </w:r>
          </w:p>
        </w:tc>
        <w:tc>
          <w:tcPr>
            <w:tcW w:w="1080" w:type="dxa"/>
            <w:shd w:val="clear" w:color="auto" w:fill="FFFFFF"/>
            <w:tcMar>
              <w:top w:w="0" w:type="dxa"/>
              <w:left w:w="0" w:type="dxa"/>
              <w:bottom w:w="0" w:type="dxa"/>
              <w:right w:w="0" w:type="dxa"/>
            </w:tcMar>
            <w:vAlign w:val="center"/>
          </w:tcPr>
          <w:p w14:paraId="204976D6" w14:textId="77777777" w:rsidR="003F45C4" w:rsidRDefault="00DF7A63">
            <w:pPr>
              <w:spacing w:before="100" w:after="100"/>
              <w:ind w:left="100" w:right="100"/>
              <w:jc w:val="right"/>
            </w:pPr>
            <w:r>
              <w:rPr>
                <w:rFonts w:ascii="Arial" w:eastAsia="Arial" w:hAnsi="Arial" w:cs="Arial"/>
                <w:color w:val="000000"/>
                <w:sz w:val="22"/>
                <w:szCs w:val="22"/>
              </w:rPr>
              <w:t>9</w:t>
            </w:r>
          </w:p>
        </w:tc>
      </w:tr>
      <w:tr w:rsidR="003F45C4" w14:paraId="5507D377" w14:textId="77777777" w:rsidTr="003F45C4">
        <w:trPr>
          <w:cantSplit/>
          <w:jc w:val="center"/>
        </w:trPr>
        <w:tc>
          <w:tcPr>
            <w:tcW w:w="1080" w:type="dxa"/>
            <w:shd w:val="clear" w:color="auto" w:fill="FFFFFF"/>
            <w:tcMar>
              <w:top w:w="0" w:type="dxa"/>
              <w:left w:w="0" w:type="dxa"/>
              <w:bottom w:w="0" w:type="dxa"/>
              <w:right w:w="0" w:type="dxa"/>
            </w:tcMar>
            <w:vAlign w:val="center"/>
          </w:tcPr>
          <w:p w14:paraId="40A17EA9"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E84F5B6"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DD2F234" w14:textId="77777777" w:rsidR="003F45C4" w:rsidRDefault="00DF7A63">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40A27960" w14:textId="77777777" w:rsidR="003F45C4" w:rsidRDefault="00DF7A63">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34173277" w14:textId="77777777" w:rsidR="003F45C4" w:rsidRDefault="00DF7A63">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78F7C9DB" w14:textId="77777777" w:rsidR="003F45C4" w:rsidRDefault="003F45C4">
            <w:pPr>
              <w:spacing w:before="100" w:after="100"/>
              <w:ind w:left="100" w:right="100"/>
              <w:jc w:val="right"/>
            </w:pPr>
          </w:p>
        </w:tc>
      </w:tr>
      <w:tr w:rsidR="003F45C4" w14:paraId="730A5024" w14:textId="77777777" w:rsidTr="003F45C4">
        <w:trPr>
          <w:cantSplit/>
          <w:jc w:val="center"/>
        </w:trPr>
        <w:tc>
          <w:tcPr>
            <w:tcW w:w="1080" w:type="dxa"/>
            <w:shd w:val="clear" w:color="auto" w:fill="FFFFFF"/>
            <w:tcMar>
              <w:top w:w="0" w:type="dxa"/>
              <w:left w:w="0" w:type="dxa"/>
              <w:bottom w:w="0" w:type="dxa"/>
              <w:right w:w="0" w:type="dxa"/>
            </w:tcMar>
            <w:vAlign w:val="center"/>
          </w:tcPr>
          <w:p w14:paraId="28484E47"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8EFCFA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2FE666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AA64F1" w14:textId="77777777" w:rsidR="003F45C4" w:rsidRDefault="00DF7A63">
            <w:pPr>
              <w:spacing w:before="100" w:after="100"/>
              <w:ind w:left="100" w:right="100"/>
              <w:jc w:val="right"/>
            </w:pPr>
            <w:r>
              <w:rPr>
                <w:rFonts w:ascii="Arial" w:eastAsia="Arial" w:hAnsi="Arial" w:cs="Arial"/>
                <w:color w:val="000000"/>
                <w:sz w:val="22"/>
                <w:szCs w:val="22"/>
              </w:rPr>
              <w:t>458</w:t>
            </w:r>
          </w:p>
        </w:tc>
        <w:tc>
          <w:tcPr>
            <w:tcW w:w="1080" w:type="dxa"/>
            <w:shd w:val="clear" w:color="auto" w:fill="FFFFFF"/>
            <w:tcMar>
              <w:top w:w="0" w:type="dxa"/>
              <w:left w:w="0" w:type="dxa"/>
              <w:bottom w:w="0" w:type="dxa"/>
              <w:right w:w="0" w:type="dxa"/>
            </w:tcMar>
            <w:vAlign w:val="center"/>
          </w:tcPr>
          <w:p w14:paraId="67EF32E3" w14:textId="77777777" w:rsidR="003F45C4" w:rsidRDefault="00DF7A63">
            <w:pPr>
              <w:spacing w:before="100" w:after="100"/>
              <w:ind w:left="100" w:right="100"/>
              <w:jc w:val="right"/>
            </w:pPr>
            <w:r>
              <w:rPr>
                <w:rFonts w:ascii="Arial" w:eastAsia="Arial" w:hAnsi="Arial" w:cs="Arial"/>
                <w:color w:val="000000"/>
                <w:sz w:val="22"/>
                <w:szCs w:val="22"/>
              </w:rPr>
              <w:t>388</w:t>
            </w:r>
          </w:p>
        </w:tc>
        <w:tc>
          <w:tcPr>
            <w:tcW w:w="1080" w:type="dxa"/>
            <w:shd w:val="clear" w:color="auto" w:fill="FFFFFF"/>
            <w:tcMar>
              <w:top w:w="0" w:type="dxa"/>
              <w:left w:w="0" w:type="dxa"/>
              <w:bottom w:w="0" w:type="dxa"/>
              <w:right w:w="0" w:type="dxa"/>
            </w:tcMar>
            <w:vAlign w:val="center"/>
          </w:tcPr>
          <w:p w14:paraId="5E80174A" w14:textId="77777777" w:rsidR="003F45C4" w:rsidRDefault="003F45C4">
            <w:pPr>
              <w:spacing w:before="100" w:after="100"/>
              <w:ind w:left="100" w:right="100"/>
              <w:jc w:val="right"/>
            </w:pPr>
          </w:p>
        </w:tc>
      </w:tr>
      <w:tr w:rsidR="003F45C4" w14:paraId="104A6F79" w14:textId="77777777" w:rsidTr="003F45C4">
        <w:trPr>
          <w:cantSplit/>
          <w:jc w:val="center"/>
        </w:trPr>
        <w:tc>
          <w:tcPr>
            <w:tcW w:w="1080" w:type="dxa"/>
            <w:shd w:val="clear" w:color="auto" w:fill="FFFFFF"/>
            <w:tcMar>
              <w:top w:w="0" w:type="dxa"/>
              <w:left w:w="0" w:type="dxa"/>
              <w:bottom w:w="0" w:type="dxa"/>
              <w:right w:w="0" w:type="dxa"/>
            </w:tcMar>
            <w:vAlign w:val="center"/>
          </w:tcPr>
          <w:p w14:paraId="6DB1623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912FDC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89D9A1E" w14:textId="77777777" w:rsidR="003F45C4" w:rsidRDefault="00DF7A63">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512E7C44"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F6210D8" w14:textId="77777777" w:rsidR="003F45C4" w:rsidRDefault="00DF7A63">
            <w:pPr>
              <w:spacing w:before="100" w:after="100"/>
              <w:ind w:left="100" w:right="100"/>
              <w:jc w:val="right"/>
            </w:pPr>
            <w:r>
              <w:rPr>
                <w:rFonts w:ascii="Arial" w:eastAsia="Arial" w:hAnsi="Arial" w:cs="Arial"/>
                <w:color w:val="000000"/>
                <w:sz w:val="22"/>
                <w:szCs w:val="22"/>
              </w:rPr>
              <w:t>551</w:t>
            </w:r>
          </w:p>
        </w:tc>
        <w:tc>
          <w:tcPr>
            <w:tcW w:w="1080" w:type="dxa"/>
            <w:shd w:val="clear" w:color="auto" w:fill="FFFFFF"/>
            <w:tcMar>
              <w:top w:w="0" w:type="dxa"/>
              <w:left w:w="0" w:type="dxa"/>
              <w:bottom w:w="0" w:type="dxa"/>
              <w:right w:w="0" w:type="dxa"/>
            </w:tcMar>
            <w:vAlign w:val="center"/>
          </w:tcPr>
          <w:p w14:paraId="702D2DFE" w14:textId="77777777" w:rsidR="003F45C4" w:rsidRDefault="003F45C4">
            <w:pPr>
              <w:spacing w:before="100" w:after="100"/>
              <w:ind w:left="100" w:right="100"/>
              <w:jc w:val="right"/>
            </w:pPr>
          </w:p>
        </w:tc>
      </w:tr>
      <w:tr w:rsidR="003F45C4" w14:paraId="5D92446A" w14:textId="77777777" w:rsidTr="003F45C4">
        <w:trPr>
          <w:cantSplit/>
          <w:jc w:val="center"/>
        </w:trPr>
        <w:tc>
          <w:tcPr>
            <w:tcW w:w="1080" w:type="dxa"/>
            <w:shd w:val="clear" w:color="auto" w:fill="FFFFFF"/>
            <w:tcMar>
              <w:top w:w="0" w:type="dxa"/>
              <w:left w:w="0" w:type="dxa"/>
              <w:bottom w:w="0" w:type="dxa"/>
              <w:right w:w="0" w:type="dxa"/>
            </w:tcMar>
            <w:vAlign w:val="center"/>
          </w:tcPr>
          <w:p w14:paraId="12A334B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1A2A66C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7B61518" w14:textId="77777777" w:rsidR="003F45C4" w:rsidRDefault="00DF7A63">
            <w:pPr>
              <w:spacing w:before="100" w:after="100"/>
              <w:ind w:left="100" w:right="100"/>
              <w:jc w:val="right"/>
            </w:pPr>
            <w:r>
              <w:rPr>
                <w:rFonts w:ascii="Arial" w:eastAsia="Arial" w:hAnsi="Arial" w:cs="Arial"/>
                <w:color w:val="000000"/>
                <w:sz w:val="22"/>
                <w:szCs w:val="22"/>
              </w:rPr>
              <w:t>266</w:t>
            </w:r>
          </w:p>
        </w:tc>
        <w:tc>
          <w:tcPr>
            <w:tcW w:w="1080" w:type="dxa"/>
            <w:shd w:val="clear" w:color="auto" w:fill="FFFFFF"/>
            <w:tcMar>
              <w:top w:w="0" w:type="dxa"/>
              <w:left w:w="0" w:type="dxa"/>
              <w:bottom w:w="0" w:type="dxa"/>
              <w:right w:w="0" w:type="dxa"/>
            </w:tcMar>
            <w:vAlign w:val="center"/>
          </w:tcPr>
          <w:p w14:paraId="4F541F05"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6936F2D5" w14:textId="77777777" w:rsidR="003F45C4" w:rsidRDefault="00DF7A63">
            <w:pPr>
              <w:spacing w:before="100" w:after="100"/>
              <w:ind w:left="100" w:right="100"/>
              <w:jc w:val="right"/>
            </w:pPr>
            <w:r>
              <w:rPr>
                <w:rFonts w:ascii="Arial" w:eastAsia="Arial" w:hAnsi="Arial" w:cs="Arial"/>
                <w:color w:val="000000"/>
                <w:sz w:val="22"/>
                <w:szCs w:val="22"/>
              </w:rPr>
              <w:t>362</w:t>
            </w:r>
          </w:p>
        </w:tc>
        <w:tc>
          <w:tcPr>
            <w:tcW w:w="1080" w:type="dxa"/>
            <w:shd w:val="clear" w:color="auto" w:fill="FFFFFF"/>
            <w:tcMar>
              <w:top w:w="0" w:type="dxa"/>
              <w:left w:w="0" w:type="dxa"/>
              <w:bottom w:w="0" w:type="dxa"/>
              <w:right w:w="0" w:type="dxa"/>
            </w:tcMar>
            <w:vAlign w:val="center"/>
          </w:tcPr>
          <w:p w14:paraId="7C0EC46B" w14:textId="77777777" w:rsidR="003F45C4" w:rsidRDefault="003F45C4">
            <w:pPr>
              <w:spacing w:before="100" w:after="100"/>
              <w:ind w:left="100" w:right="100"/>
              <w:jc w:val="right"/>
            </w:pPr>
          </w:p>
        </w:tc>
      </w:tr>
      <w:tr w:rsidR="003F45C4" w14:paraId="76A94FDC" w14:textId="77777777" w:rsidTr="003F45C4">
        <w:trPr>
          <w:cantSplit/>
          <w:jc w:val="center"/>
        </w:trPr>
        <w:tc>
          <w:tcPr>
            <w:tcW w:w="1080" w:type="dxa"/>
            <w:shd w:val="clear" w:color="auto" w:fill="FFFFFF"/>
            <w:tcMar>
              <w:top w:w="0" w:type="dxa"/>
              <w:left w:w="0" w:type="dxa"/>
              <w:bottom w:w="0" w:type="dxa"/>
              <w:right w:w="0" w:type="dxa"/>
            </w:tcMar>
            <w:vAlign w:val="center"/>
          </w:tcPr>
          <w:p w14:paraId="4F5786F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BE1F0F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5E562BB" w14:textId="77777777" w:rsidR="003F45C4" w:rsidRDefault="00DF7A63">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5C0992A6" w14:textId="77777777" w:rsidR="003F45C4" w:rsidRDefault="00DF7A63">
            <w:pPr>
              <w:spacing w:before="100" w:after="100"/>
              <w:ind w:left="100" w:right="10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764BC7AA" w14:textId="77777777" w:rsidR="003F45C4" w:rsidRDefault="00DF7A63">
            <w:pPr>
              <w:spacing w:before="100" w:after="100"/>
              <w:ind w:left="100" w:right="100"/>
              <w:jc w:val="right"/>
            </w:pPr>
            <w:r>
              <w:rPr>
                <w:rFonts w:ascii="Arial" w:eastAsia="Arial" w:hAnsi="Arial" w:cs="Arial"/>
                <w:color w:val="000000"/>
                <w:sz w:val="22"/>
                <w:szCs w:val="22"/>
              </w:rPr>
              <w:t>550</w:t>
            </w:r>
          </w:p>
        </w:tc>
        <w:tc>
          <w:tcPr>
            <w:tcW w:w="1080" w:type="dxa"/>
            <w:shd w:val="clear" w:color="auto" w:fill="FFFFFF"/>
            <w:tcMar>
              <w:top w:w="0" w:type="dxa"/>
              <w:left w:w="0" w:type="dxa"/>
              <w:bottom w:w="0" w:type="dxa"/>
              <w:right w:w="0" w:type="dxa"/>
            </w:tcMar>
            <w:vAlign w:val="center"/>
          </w:tcPr>
          <w:p w14:paraId="5437AB09" w14:textId="77777777" w:rsidR="003F45C4" w:rsidRDefault="003F45C4">
            <w:pPr>
              <w:spacing w:before="100" w:after="100"/>
              <w:ind w:left="100" w:right="100"/>
              <w:jc w:val="right"/>
            </w:pPr>
          </w:p>
        </w:tc>
      </w:tr>
      <w:tr w:rsidR="003F45C4" w14:paraId="14544A16" w14:textId="77777777" w:rsidTr="003F45C4">
        <w:trPr>
          <w:cantSplit/>
          <w:jc w:val="center"/>
        </w:trPr>
        <w:tc>
          <w:tcPr>
            <w:tcW w:w="1080" w:type="dxa"/>
            <w:shd w:val="clear" w:color="auto" w:fill="FFFFFF"/>
            <w:tcMar>
              <w:top w:w="0" w:type="dxa"/>
              <w:left w:w="0" w:type="dxa"/>
              <w:bottom w:w="0" w:type="dxa"/>
              <w:right w:w="0" w:type="dxa"/>
            </w:tcMar>
            <w:vAlign w:val="center"/>
          </w:tcPr>
          <w:p w14:paraId="586991B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5084823"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9C45011" w14:textId="77777777" w:rsidR="003F45C4" w:rsidRDefault="00DF7A63">
            <w:pPr>
              <w:spacing w:before="100" w:after="100"/>
              <w:ind w:left="100" w:right="100"/>
              <w:jc w:val="right"/>
            </w:pPr>
            <w:r>
              <w:rPr>
                <w:rFonts w:ascii="Arial" w:eastAsia="Arial" w:hAnsi="Arial" w:cs="Arial"/>
                <w:color w:val="000000"/>
                <w:sz w:val="22"/>
                <w:szCs w:val="22"/>
              </w:rPr>
              <w:t>341</w:t>
            </w:r>
          </w:p>
        </w:tc>
        <w:tc>
          <w:tcPr>
            <w:tcW w:w="1080" w:type="dxa"/>
            <w:shd w:val="clear" w:color="auto" w:fill="FFFFFF"/>
            <w:tcMar>
              <w:top w:w="0" w:type="dxa"/>
              <w:left w:w="0" w:type="dxa"/>
              <w:bottom w:w="0" w:type="dxa"/>
              <w:right w:w="0" w:type="dxa"/>
            </w:tcMar>
            <w:vAlign w:val="center"/>
          </w:tcPr>
          <w:p w14:paraId="4B405E7D" w14:textId="77777777" w:rsidR="003F45C4" w:rsidRDefault="00DF7A63">
            <w:pPr>
              <w:spacing w:before="100" w:after="100"/>
              <w:ind w:left="100" w:right="100"/>
              <w:jc w:val="right"/>
            </w:pPr>
            <w:r>
              <w:rPr>
                <w:rFonts w:ascii="Arial" w:eastAsia="Arial" w:hAnsi="Arial" w:cs="Arial"/>
                <w:color w:val="000000"/>
                <w:sz w:val="22"/>
                <w:szCs w:val="22"/>
              </w:rPr>
              <w:t>52</w:t>
            </w:r>
          </w:p>
        </w:tc>
        <w:tc>
          <w:tcPr>
            <w:tcW w:w="1080" w:type="dxa"/>
            <w:shd w:val="clear" w:color="auto" w:fill="FFFFFF"/>
            <w:tcMar>
              <w:top w:w="0" w:type="dxa"/>
              <w:left w:w="0" w:type="dxa"/>
              <w:bottom w:w="0" w:type="dxa"/>
              <w:right w:w="0" w:type="dxa"/>
            </w:tcMar>
            <w:vAlign w:val="center"/>
          </w:tcPr>
          <w:p w14:paraId="7F75B1BB" w14:textId="77777777" w:rsidR="003F45C4" w:rsidRDefault="00DF7A63">
            <w:pPr>
              <w:spacing w:before="100" w:after="100"/>
              <w:ind w:left="100" w:right="100"/>
              <w:jc w:val="right"/>
            </w:pPr>
            <w:r>
              <w:rPr>
                <w:rFonts w:ascii="Arial" w:eastAsia="Arial" w:hAnsi="Arial" w:cs="Arial"/>
                <w:color w:val="000000"/>
                <w:sz w:val="22"/>
                <w:szCs w:val="22"/>
              </w:rPr>
              <w:t>629</w:t>
            </w:r>
          </w:p>
        </w:tc>
        <w:tc>
          <w:tcPr>
            <w:tcW w:w="1080" w:type="dxa"/>
            <w:shd w:val="clear" w:color="auto" w:fill="FFFFFF"/>
            <w:tcMar>
              <w:top w:w="0" w:type="dxa"/>
              <w:left w:w="0" w:type="dxa"/>
              <w:bottom w:w="0" w:type="dxa"/>
              <w:right w:w="0" w:type="dxa"/>
            </w:tcMar>
            <w:vAlign w:val="center"/>
          </w:tcPr>
          <w:p w14:paraId="61304858" w14:textId="77777777" w:rsidR="003F45C4" w:rsidRDefault="00DF7A63">
            <w:pPr>
              <w:spacing w:before="100" w:after="100"/>
              <w:ind w:left="100" w:right="100"/>
              <w:jc w:val="right"/>
            </w:pPr>
            <w:r>
              <w:rPr>
                <w:rFonts w:ascii="Arial" w:eastAsia="Arial" w:hAnsi="Arial" w:cs="Arial"/>
                <w:color w:val="000000"/>
                <w:sz w:val="22"/>
                <w:szCs w:val="22"/>
              </w:rPr>
              <w:t>6</w:t>
            </w:r>
          </w:p>
        </w:tc>
      </w:tr>
      <w:tr w:rsidR="003F45C4" w14:paraId="0729EE80" w14:textId="77777777" w:rsidTr="003F45C4">
        <w:trPr>
          <w:cantSplit/>
          <w:jc w:val="center"/>
        </w:trPr>
        <w:tc>
          <w:tcPr>
            <w:tcW w:w="1080" w:type="dxa"/>
            <w:shd w:val="clear" w:color="auto" w:fill="FFFFFF"/>
            <w:tcMar>
              <w:top w:w="0" w:type="dxa"/>
              <w:left w:w="0" w:type="dxa"/>
              <w:bottom w:w="0" w:type="dxa"/>
              <w:right w:w="0" w:type="dxa"/>
            </w:tcMar>
            <w:vAlign w:val="center"/>
          </w:tcPr>
          <w:p w14:paraId="00AAF9F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A447FFA"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0EE6E57"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060BE0B7"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10B88F8B" w14:textId="77777777" w:rsidR="003F45C4" w:rsidRDefault="00DF7A63">
            <w:pPr>
              <w:spacing w:before="100" w:after="100"/>
              <w:ind w:left="100" w:right="100"/>
              <w:jc w:val="right"/>
            </w:pPr>
            <w:r>
              <w:rPr>
                <w:rFonts w:ascii="Arial" w:eastAsia="Arial" w:hAnsi="Arial" w:cs="Arial"/>
                <w:color w:val="000000"/>
                <w:sz w:val="22"/>
                <w:szCs w:val="22"/>
              </w:rPr>
              <w:t>226</w:t>
            </w:r>
          </w:p>
        </w:tc>
        <w:tc>
          <w:tcPr>
            <w:tcW w:w="1080" w:type="dxa"/>
            <w:shd w:val="clear" w:color="auto" w:fill="FFFFFF"/>
            <w:tcMar>
              <w:top w:w="0" w:type="dxa"/>
              <w:left w:w="0" w:type="dxa"/>
              <w:bottom w:w="0" w:type="dxa"/>
              <w:right w:w="0" w:type="dxa"/>
            </w:tcMar>
            <w:vAlign w:val="center"/>
          </w:tcPr>
          <w:p w14:paraId="136790C7" w14:textId="77777777" w:rsidR="003F45C4" w:rsidRDefault="003F45C4">
            <w:pPr>
              <w:spacing w:before="100" w:after="100"/>
              <w:ind w:left="100" w:right="100"/>
              <w:jc w:val="right"/>
            </w:pPr>
          </w:p>
        </w:tc>
      </w:tr>
      <w:tr w:rsidR="003F45C4" w14:paraId="11AF216F" w14:textId="77777777" w:rsidTr="003F45C4">
        <w:trPr>
          <w:cantSplit/>
          <w:jc w:val="center"/>
        </w:trPr>
        <w:tc>
          <w:tcPr>
            <w:tcW w:w="1080" w:type="dxa"/>
            <w:shd w:val="clear" w:color="auto" w:fill="FFFFFF"/>
            <w:tcMar>
              <w:top w:w="0" w:type="dxa"/>
              <w:left w:w="0" w:type="dxa"/>
              <w:bottom w:w="0" w:type="dxa"/>
              <w:right w:w="0" w:type="dxa"/>
            </w:tcMar>
            <w:vAlign w:val="center"/>
          </w:tcPr>
          <w:p w14:paraId="6EAF4D8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63F557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6BEB36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CF6972B" w14:textId="77777777" w:rsidR="003F45C4" w:rsidRDefault="00DF7A63">
            <w:pPr>
              <w:spacing w:before="100" w:after="100"/>
              <w:ind w:left="100" w:right="100"/>
              <w:jc w:val="right"/>
            </w:pPr>
            <w:r>
              <w:rPr>
                <w:rFonts w:ascii="Arial" w:eastAsia="Arial" w:hAnsi="Arial" w:cs="Arial"/>
                <w:color w:val="000000"/>
                <w:sz w:val="22"/>
                <w:szCs w:val="22"/>
              </w:rPr>
              <w:t>162</w:t>
            </w:r>
          </w:p>
        </w:tc>
        <w:tc>
          <w:tcPr>
            <w:tcW w:w="1080" w:type="dxa"/>
            <w:shd w:val="clear" w:color="auto" w:fill="FFFFFF"/>
            <w:tcMar>
              <w:top w:w="0" w:type="dxa"/>
              <w:left w:w="0" w:type="dxa"/>
              <w:bottom w:w="0" w:type="dxa"/>
              <w:right w:w="0" w:type="dxa"/>
            </w:tcMar>
            <w:vAlign w:val="center"/>
          </w:tcPr>
          <w:p w14:paraId="4B123166" w14:textId="77777777" w:rsidR="003F45C4" w:rsidRDefault="00DF7A63">
            <w:pPr>
              <w:spacing w:before="100" w:after="100"/>
              <w:ind w:left="100" w:right="100"/>
              <w:jc w:val="right"/>
            </w:pPr>
            <w:r>
              <w:rPr>
                <w:rFonts w:ascii="Arial" w:eastAsia="Arial" w:hAnsi="Arial" w:cs="Arial"/>
                <w:color w:val="000000"/>
                <w:sz w:val="22"/>
                <w:szCs w:val="22"/>
              </w:rPr>
              <w:t>589</w:t>
            </w:r>
          </w:p>
        </w:tc>
        <w:tc>
          <w:tcPr>
            <w:tcW w:w="1080" w:type="dxa"/>
            <w:shd w:val="clear" w:color="auto" w:fill="FFFFFF"/>
            <w:tcMar>
              <w:top w:w="0" w:type="dxa"/>
              <w:left w:w="0" w:type="dxa"/>
              <w:bottom w:w="0" w:type="dxa"/>
              <w:right w:w="0" w:type="dxa"/>
            </w:tcMar>
            <w:vAlign w:val="center"/>
          </w:tcPr>
          <w:p w14:paraId="13FDFBBC" w14:textId="77777777" w:rsidR="003F45C4" w:rsidRDefault="003F45C4">
            <w:pPr>
              <w:spacing w:before="100" w:after="100"/>
              <w:ind w:left="100" w:right="100"/>
              <w:jc w:val="right"/>
            </w:pPr>
          </w:p>
        </w:tc>
      </w:tr>
      <w:tr w:rsidR="003F45C4" w14:paraId="6E1AAF80" w14:textId="77777777" w:rsidTr="003F45C4">
        <w:trPr>
          <w:cantSplit/>
          <w:jc w:val="center"/>
        </w:trPr>
        <w:tc>
          <w:tcPr>
            <w:tcW w:w="1080" w:type="dxa"/>
            <w:shd w:val="clear" w:color="auto" w:fill="FFFFFF"/>
            <w:tcMar>
              <w:top w:w="0" w:type="dxa"/>
              <w:left w:w="0" w:type="dxa"/>
              <w:bottom w:w="0" w:type="dxa"/>
              <w:right w:w="0" w:type="dxa"/>
            </w:tcMar>
            <w:vAlign w:val="center"/>
          </w:tcPr>
          <w:p w14:paraId="06A25367"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1C66531D"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C8F37F5"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D62833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7511E04" w14:textId="77777777" w:rsidR="003F45C4" w:rsidRDefault="00DF7A63">
            <w:pPr>
              <w:spacing w:before="100" w:after="100"/>
              <w:ind w:left="100" w:right="100"/>
              <w:jc w:val="right"/>
            </w:pPr>
            <w:r>
              <w:rPr>
                <w:rFonts w:ascii="Arial" w:eastAsia="Arial" w:hAnsi="Arial" w:cs="Arial"/>
                <w:color w:val="000000"/>
                <w:sz w:val="22"/>
                <w:szCs w:val="22"/>
              </w:rPr>
              <w:t>97</w:t>
            </w:r>
          </w:p>
        </w:tc>
        <w:tc>
          <w:tcPr>
            <w:tcW w:w="1080" w:type="dxa"/>
            <w:shd w:val="clear" w:color="auto" w:fill="FFFFFF"/>
            <w:tcMar>
              <w:top w:w="0" w:type="dxa"/>
              <w:left w:w="0" w:type="dxa"/>
              <w:bottom w:w="0" w:type="dxa"/>
              <w:right w:w="0" w:type="dxa"/>
            </w:tcMar>
            <w:vAlign w:val="center"/>
          </w:tcPr>
          <w:p w14:paraId="4DF9400A" w14:textId="77777777" w:rsidR="003F45C4" w:rsidRDefault="003F45C4">
            <w:pPr>
              <w:spacing w:before="100" w:after="100"/>
              <w:ind w:left="100" w:right="100"/>
              <w:jc w:val="right"/>
            </w:pPr>
          </w:p>
        </w:tc>
      </w:tr>
      <w:tr w:rsidR="003F45C4" w14:paraId="6F945320" w14:textId="77777777" w:rsidTr="003F45C4">
        <w:trPr>
          <w:cantSplit/>
          <w:jc w:val="center"/>
        </w:trPr>
        <w:tc>
          <w:tcPr>
            <w:tcW w:w="1080" w:type="dxa"/>
            <w:shd w:val="clear" w:color="auto" w:fill="FFFFFF"/>
            <w:tcMar>
              <w:top w:w="0" w:type="dxa"/>
              <w:left w:w="0" w:type="dxa"/>
              <w:bottom w:w="0" w:type="dxa"/>
              <w:right w:w="0" w:type="dxa"/>
            </w:tcMar>
            <w:vAlign w:val="center"/>
          </w:tcPr>
          <w:p w14:paraId="10CBA29C"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6F29FDBB"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8F7DE9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22A01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3657C43" w14:textId="77777777" w:rsidR="003F45C4" w:rsidRDefault="00DF7A63">
            <w:pPr>
              <w:spacing w:before="100" w:after="100"/>
              <w:ind w:left="100" w:right="100"/>
              <w:jc w:val="right"/>
            </w:pPr>
            <w:r>
              <w:rPr>
                <w:rFonts w:ascii="Arial" w:eastAsia="Arial" w:hAnsi="Arial" w:cs="Arial"/>
                <w:color w:val="000000"/>
                <w:sz w:val="22"/>
                <w:szCs w:val="22"/>
              </w:rPr>
              <w:t>126</w:t>
            </w:r>
          </w:p>
        </w:tc>
        <w:tc>
          <w:tcPr>
            <w:tcW w:w="1080" w:type="dxa"/>
            <w:shd w:val="clear" w:color="auto" w:fill="FFFFFF"/>
            <w:tcMar>
              <w:top w:w="0" w:type="dxa"/>
              <w:left w:w="0" w:type="dxa"/>
              <w:bottom w:w="0" w:type="dxa"/>
              <w:right w:w="0" w:type="dxa"/>
            </w:tcMar>
            <w:vAlign w:val="center"/>
          </w:tcPr>
          <w:p w14:paraId="675CD640" w14:textId="77777777" w:rsidR="003F45C4" w:rsidRDefault="003F45C4">
            <w:pPr>
              <w:spacing w:before="100" w:after="100"/>
              <w:ind w:left="100" w:right="100"/>
              <w:jc w:val="right"/>
            </w:pPr>
          </w:p>
        </w:tc>
      </w:tr>
      <w:tr w:rsidR="003F45C4" w14:paraId="46FA4E36" w14:textId="77777777" w:rsidTr="003F45C4">
        <w:trPr>
          <w:cantSplit/>
          <w:jc w:val="center"/>
        </w:trPr>
        <w:tc>
          <w:tcPr>
            <w:tcW w:w="1080" w:type="dxa"/>
            <w:shd w:val="clear" w:color="auto" w:fill="FFFFFF"/>
            <w:tcMar>
              <w:top w:w="0" w:type="dxa"/>
              <w:left w:w="0" w:type="dxa"/>
              <w:bottom w:w="0" w:type="dxa"/>
              <w:right w:w="0" w:type="dxa"/>
            </w:tcMar>
            <w:vAlign w:val="center"/>
          </w:tcPr>
          <w:p w14:paraId="2845F8D3"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1F67766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F36B073" w14:textId="77777777" w:rsidR="003F45C4" w:rsidRDefault="00DF7A63">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501C13D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32777F" w14:textId="77777777" w:rsidR="003F45C4" w:rsidRDefault="00DF7A63">
            <w:pPr>
              <w:spacing w:before="100" w:after="100"/>
              <w:ind w:left="100" w:right="100"/>
              <w:jc w:val="right"/>
            </w:pPr>
            <w:r>
              <w:rPr>
                <w:rFonts w:ascii="Arial" w:eastAsia="Arial" w:hAnsi="Arial" w:cs="Arial"/>
                <w:color w:val="000000"/>
                <w:sz w:val="22"/>
                <w:szCs w:val="22"/>
              </w:rPr>
              <w:t>145</w:t>
            </w:r>
          </w:p>
        </w:tc>
        <w:tc>
          <w:tcPr>
            <w:tcW w:w="1080" w:type="dxa"/>
            <w:shd w:val="clear" w:color="auto" w:fill="FFFFFF"/>
            <w:tcMar>
              <w:top w:w="0" w:type="dxa"/>
              <w:left w:w="0" w:type="dxa"/>
              <w:bottom w:w="0" w:type="dxa"/>
              <w:right w:w="0" w:type="dxa"/>
            </w:tcMar>
            <w:vAlign w:val="center"/>
          </w:tcPr>
          <w:p w14:paraId="0B1F3328" w14:textId="77777777" w:rsidR="003F45C4" w:rsidRDefault="003F45C4">
            <w:pPr>
              <w:spacing w:before="100" w:after="100"/>
              <w:ind w:left="100" w:right="100"/>
              <w:jc w:val="right"/>
            </w:pPr>
          </w:p>
        </w:tc>
      </w:tr>
      <w:tr w:rsidR="003F45C4" w14:paraId="0DEF7598" w14:textId="77777777" w:rsidTr="003F45C4">
        <w:trPr>
          <w:cantSplit/>
          <w:jc w:val="center"/>
        </w:trPr>
        <w:tc>
          <w:tcPr>
            <w:tcW w:w="1080" w:type="dxa"/>
            <w:shd w:val="clear" w:color="auto" w:fill="FFFFFF"/>
            <w:tcMar>
              <w:top w:w="0" w:type="dxa"/>
              <w:left w:w="0" w:type="dxa"/>
              <w:bottom w:w="0" w:type="dxa"/>
              <w:right w:w="0" w:type="dxa"/>
            </w:tcMar>
            <w:vAlign w:val="center"/>
          </w:tcPr>
          <w:p w14:paraId="0B974ECD"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46B6D88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F9C920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9ABCC1" w14:textId="77777777" w:rsidR="003F45C4" w:rsidRDefault="00DF7A6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F482A88" w14:textId="77777777" w:rsidR="003F45C4" w:rsidRDefault="00DF7A63">
            <w:pPr>
              <w:spacing w:before="100" w:after="100"/>
              <w:ind w:left="100" w:right="100"/>
              <w:jc w:val="right"/>
            </w:pPr>
            <w:r>
              <w:rPr>
                <w:rFonts w:ascii="Arial" w:eastAsia="Arial" w:hAnsi="Arial" w:cs="Arial"/>
                <w:color w:val="000000"/>
                <w:sz w:val="22"/>
                <w:szCs w:val="22"/>
              </w:rPr>
              <w:t>145</w:t>
            </w:r>
          </w:p>
        </w:tc>
        <w:tc>
          <w:tcPr>
            <w:tcW w:w="1080" w:type="dxa"/>
            <w:shd w:val="clear" w:color="auto" w:fill="FFFFFF"/>
            <w:tcMar>
              <w:top w:w="0" w:type="dxa"/>
              <w:left w:w="0" w:type="dxa"/>
              <w:bottom w:w="0" w:type="dxa"/>
              <w:right w:w="0" w:type="dxa"/>
            </w:tcMar>
            <w:vAlign w:val="center"/>
          </w:tcPr>
          <w:p w14:paraId="2E9464E5" w14:textId="77777777" w:rsidR="003F45C4" w:rsidRDefault="003F45C4">
            <w:pPr>
              <w:spacing w:before="100" w:after="100"/>
              <w:ind w:left="100" w:right="100"/>
              <w:jc w:val="right"/>
            </w:pPr>
          </w:p>
        </w:tc>
      </w:tr>
      <w:tr w:rsidR="003F45C4" w14:paraId="4111F4C0"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67EF7E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FF813E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B217D36"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3ECD3BBC" w14:textId="77777777" w:rsidR="003F45C4" w:rsidRDefault="00DF7A63">
            <w:pPr>
              <w:spacing w:before="100" w:after="100"/>
              <w:ind w:left="100" w:right="100"/>
              <w:jc w:val="right"/>
            </w:pPr>
            <w:r>
              <w:rPr>
                <w:rFonts w:ascii="Arial" w:eastAsia="Arial" w:hAnsi="Arial" w:cs="Arial"/>
                <w:color w:val="000000"/>
                <w:sz w:val="22"/>
                <w:szCs w:val="22"/>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2798133" w14:textId="77777777" w:rsidR="003F45C4" w:rsidRDefault="00DF7A63">
            <w:pPr>
              <w:spacing w:before="100" w:after="100"/>
              <w:ind w:left="100" w:right="100"/>
              <w:jc w:val="right"/>
            </w:pPr>
            <w:r>
              <w:rPr>
                <w:rFonts w:ascii="Arial" w:eastAsia="Arial" w:hAnsi="Arial" w:cs="Arial"/>
                <w:color w:val="000000"/>
                <w:sz w:val="22"/>
                <w:szCs w:val="22"/>
              </w:rPr>
              <w:t>285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A5E5C90" w14:textId="77777777" w:rsidR="003F45C4" w:rsidRDefault="003F45C4">
            <w:pPr>
              <w:spacing w:before="100" w:after="100"/>
              <w:ind w:left="100" w:right="100"/>
              <w:jc w:val="right"/>
            </w:pPr>
          </w:p>
        </w:tc>
      </w:tr>
    </w:tbl>
    <w:p w14:paraId="68E74DED" w14:textId="77777777" w:rsidR="003F45C4" w:rsidRDefault="00DF7A63">
      <w:pPr>
        <w:pStyle w:val="CaptionedFigure"/>
      </w:pPr>
      <w:r>
        <w:rPr>
          <w:noProof/>
        </w:rPr>
        <w:lastRenderedPageBreak/>
        <w:drawing>
          <wp:inline distT="0" distB="0" distL="0" distR="0" wp14:anchorId="4AA3AB89" wp14:editId="03F88ABA">
            <wp:extent cx="4620126" cy="3696101"/>
            <wp:effectExtent l="0" t="0" r="0" b="0"/>
            <wp:docPr id="39" name="Picture"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0" name="Picture" descr="sablefish_obs_coverage_draft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CA577AF" w14:textId="603DD75E" w:rsidR="003F45C4" w:rsidRDefault="00DF7A63">
      <w:pPr>
        <w:pStyle w:val="ImageCaption"/>
      </w:pPr>
      <w:r>
        <w:t xml:space="preserve">Figure </w:t>
      </w:r>
      <w:commentRangeStart w:id="56"/>
      <w:r>
        <w:t xml:space="preserve">7. The </w:t>
      </w:r>
      <w:commentRangeEnd w:id="56"/>
      <w:r w:rsidR="004B2E80">
        <w:rPr>
          <w:rStyle w:val="CommentReference"/>
          <w:i w:val="0"/>
        </w:rPr>
        <w:commentReference w:id="56"/>
      </w:r>
      <w:r>
        <w:t>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r w:rsidR="001B7518">
        <w:t xml:space="preserve"> </w:t>
      </w:r>
    </w:p>
    <w:p w14:paraId="42ED2E58" w14:textId="77777777" w:rsidR="003F45C4" w:rsidRDefault="00DF7A63">
      <w:pPr>
        <w:pStyle w:val="TableCaption"/>
      </w:pPr>
      <w:r>
        <w:rPr>
          <w:b/>
        </w:rPr>
        <w:t xml:space="preserve">Table </w:t>
      </w:r>
      <w:r>
        <w:rPr>
          <w:b/>
        </w:rPr>
        <w:fldChar w:fldCharType="begin"/>
      </w:r>
      <w:r>
        <w:rPr>
          <w:b/>
        </w:rPr>
        <w:instrText>SEQ tab \* Arabic</w:instrText>
      </w:r>
      <w:r>
        <w:rPr>
          <w:b/>
        </w:rPr>
        <w:fldChar w:fldCharType="end"/>
      </w:r>
      <w:r>
        <w:t>: Nu</w:t>
      </w:r>
      <w:commentRangeStart w:id="57"/>
      <w:r>
        <w:t>mbe</w:t>
      </w:r>
      <w:commentRangeEnd w:id="57"/>
      <w:r w:rsidR="004B2E80">
        <w:rPr>
          <w:rStyle w:val="CommentReference"/>
          <w:i w:val="0"/>
        </w:rPr>
        <w:commentReference w:id="57"/>
      </w:r>
      <w:r>
        <w:t>r of sablefish lengths measured per metric ton sablefish catch by year, area, and gear</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3F45C4" w14:paraId="43653703"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17C189" w14:textId="77777777" w:rsidR="003F45C4" w:rsidRDefault="00DF7A63">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6856E5"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DA7CE4"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F5E74F"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B7892E"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168E7D" w14:textId="77777777" w:rsidR="003F45C4" w:rsidRDefault="00DF7A63">
            <w:pPr>
              <w:spacing w:before="100" w:after="100"/>
              <w:ind w:left="100" w:right="100"/>
              <w:jc w:val="right"/>
            </w:pPr>
            <w:r>
              <w:rPr>
                <w:rFonts w:ascii="Arial" w:eastAsia="Arial" w:hAnsi="Arial" w:cs="Arial"/>
                <w:color w:val="000000"/>
                <w:sz w:val="22"/>
                <w:szCs w:val="22"/>
              </w:rPr>
              <w:t>PTR</w:t>
            </w:r>
          </w:p>
        </w:tc>
      </w:tr>
      <w:tr w:rsidR="003F45C4" w14:paraId="02356675" w14:textId="77777777" w:rsidTr="003F45C4">
        <w:trPr>
          <w:cantSplit/>
          <w:jc w:val="center"/>
        </w:trPr>
        <w:tc>
          <w:tcPr>
            <w:tcW w:w="1080" w:type="dxa"/>
            <w:shd w:val="clear" w:color="auto" w:fill="FFFFFF"/>
            <w:tcMar>
              <w:top w:w="0" w:type="dxa"/>
              <w:left w:w="0" w:type="dxa"/>
              <w:bottom w:w="0" w:type="dxa"/>
              <w:right w:w="0" w:type="dxa"/>
            </w:tcMar>
            <w:vAlign w:val="center"/>
          </w:tcPr>
          <w:p w14:paraId="1CFC539F"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720B2F6"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C7E43AF" w14:textId="77777777" w:rsidR="003F45C4" w:rsidRDefault="00DF7A63">
            <w:pPr>
              <w:spacing w:before="100" w:after="100"/>
              <w:ind w:left="100" w:right="100"/>
              <w:jc w:val="right"/>
            </w:pPr>
            <w:r>
              <w:rPr>
                <w:rFonts w:ascii="Arial" w:eastAsia="Arial" w:hAnsi="Arial" w:cs="Arial"/>
                <w:color w:val="000000"/>
                <w:sz w:val="22"/>
                <w:szCs w:val="22"/>
              </w:rPr>
              <w:t>0.086386506</w:t>
            </w:r>
          </w:p>
        </w:tc>
        <w:tc>
          <w:tcPr>
            <w:tcW w:w="1080" w:type="dxa"/>
            <w:shd w:val="clear" w:color="auto" w:fill="FFFFFF"/>
            <w:tcMar>
              <w:top w:w="0" w:type="dxa"/>
              <w:left w:w="0" w:type="dxa"/>
              <w:bottom w:w="0" w:type="dxa"/>
              <w:right w:w="0" w:type="dxa"/>
            </w:tcMar>
            <w:vAlign w:val="center"/>
          </w:tcPr>
          <w:p w14:paraId="72F772E1" w14:textId="77777777" w:rsidR="003F45C4" w:rsidRDefault="00DF7A63">
            <w:pPr>
              <w:spacing w:before="100" w:after="100"/>
              <w:ind w:left="100" w:right="100"/>
              <w:jc w:val="right"/>
            </w:pPr>
            <w:r>
              <w:rPr>
                <w:rFonts w:ascii="Arial" w:eastAsia="Arial" w:hAnsi="Arial" w:cs="Arial"/>
                <w:color w:val="000000"/>
                <w:sz w:val="22"/>
                <w:szCs w:val="22"/>
              </w:rPr>
              <w:t>4.4308865</w:t>
            </w:r>
          </w:p>
        </w:tc>
        <w:tc>
          <w:tcPr>
            <w:tcW w:w="1080" w:type="dxa"/>
            <w:shd w:val="clear" w:color="auto" w:fill="FFFFFF"/>
            <w:tcMar>
              <w:top w:w="0" w:type="dxa"/>
              <w:left w:w="0" w:type="dxa"/>
              <w:bottom w:w="0" w:type="dxa"/>
              <w:right w:w="0" w:type="dxa"/>
            </w:tcMar>
            <w:vAlign w:val="center"/>
          </w:tcPr>
          <w:p w14:paraId="19FF07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D219D1" w14:textId="77777777" w:rsidR="003F45C4" w:rsidRDefault="003F45C4">
            <w:pPr>
              <w:spacing w:before="100" w:after="100"/>
              <w:ind w:left="100" w:right="100"/>
              <w:jc w:val="right"/>
            </w:pPr>
          </w:p>
        </w:tc>
      </w:tr>
      <w:tr w:rsidR="003F45C4" w14:paraId="2BFA0417" w14:textId="77777777" w:rsidTr="003F45C4">
        <w:trPr>
          <w:cantSplit/>
          <w:jc w:val="center"/>
        </w:trPr>
        <w:tc>
          <w:tcPr>
            <w:tcW w:w="1080" w:type="dxa"/>
            <w:shd w:val="clear" w:color="auto" w:fill="FFFFFF"/>
            <w:tcMar>
              <w:top w:w="0" w:type="dxa"/>
              <w:left w:w="0" w:type="dxa"/>
              <w:bottom w:w="0" w:type="dxa"/>
              <w:right w:w="0" w:type="dxa"/>
            </w:tcMar>
            <w:vAlign w:val="center"/>
          </w:tcPr>
          <w:p w14:paraId="55A84FD3"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50B29C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84E4C6D" w14:textId="77777777" w:rsidR="003F45C4" w:rsidRDefault="00DF7A63">
            <w:pPr>
              <w:spacing w:before="100" w:after="100"/>
              <w:ind w:left="100" w:right="100"/>
              <w:jc w:val="right"/>
            </w:pPr>
            <w:r>
              <w:rPr>
                <w:rFonts w:ascii="Arial" w:eastAsia="Arial" w:hAnsi="Arial" w:cs="Arial"/>
                <w:color w:val="000000"/>
                <w:sz w:val="22"/>
                <w:szCs w:val="22"/>
              </w:rPr>
              <w:t>1.065386331</w:t>
            </w:r>
          </w:p>
        </w:tc>
        <w:tc>
          <w:tcPr>
            <w:tcW w:w="1080" w:type="dxa"/>
            <w:shd w:val="clear" w:color="auto" w:fill="FFFFFF"/>
            <w:tcMar>
              <w:top w:w="0" w:type="dxa"/>
              <w:left w:w="0" w:type="dxa"/>
              <w:bottom w:w="0" w:type="dxa"/>
              <w:right w:w="0" w:type="dxa"/>
            </w:tcMar>
            <w:vAlign w:val="center"/>
          </w:tcPr>
          <w:p w14:paraId="3ED6AD9E" w14:textId="77777777" w:rsidR="003F45C4" w:rsidRDefault="00DF7A63">
            <w:pPr>
              <w:spacing w:before="100" w:after="100"/>
              <w:ind w:left="100" w:right="100"/>
              <w:jc w:val="right"/>
            </w:pPr>
            <w:r>
              <w:rPr>
                <w:rFonts w:ascii="Arial" w:eastAsia="Arial" w:hAnsi="Arial" w:cs="Arial"/>
                <w:color w:val="000000"/>
                <w:sz w:val="22"/>
                <w:szCs w:val="22"/>
              </w:rPr>
              <w:t>1.7168933</w:t>
            </w:r>
          </w:p>
        </w:tc>
        <w:tc>
          <w:tcPr>
            <w:tcW w:w="1080" w:type="dxa"/>
            <w:shd w:val="clear" w:color="auto" w:fill="FFFFFF"/>
            <w:tcMar>
              <w:top w:w="0" w:type="dxa"/>
              <w:left w:w="0" w:type="dxa"/>
              <w:bottom w:w="0" w:type="dxa"/>
              <w:right w:w="0" w:type="dxa"/>
            </w:tcMar>
            <w:vAlign w:val="center"/>
          </w:tcPr>
          <w:p w14:paraId="4CCF4CD5" w14:textId="77777777" w:rsidR="003F45C4" w:rsidRDefault="00DF7A63">
            <w:pPr>
              <w:spacing w:before="100" w:after="100"/>
              <w:ind w:left="100" w:right="100"/>
              <w:jc w:val="right"/>
            </w:pPr>
            <w:r>
              <w:rPr>
                <w:rFonts w:ascii="Arial" w:eastAsia="Arial" w:hAnsi="Arial" w:cs="Arial"/>
                <w:color w:val="000000"/>
                <w:sz w:val="22"/>
                <w:szCs w:val="22"/>
              </w:rPr>
              <w:t>0.86696466</w:t>
            </w:r>
          </w:p>
        </w:tc>
        <w:tc>
          <w:tcPr>
            <w:tcW w:w="1080" w:type="dxa"/>
            <w:shd w:val="clear" w:color="auto" w:fill="FFFFFF"/>
            <w:tcMar>
              <w:top w:w="0" w:type="dxa"/>
              <w:left w:w="0" w:type="dxa"/>
              <w:bottom w:w="0" w:type="dxa"/>
              <w:right w:w="0" w:type="dxa"/>
            </w:tcMar>
            <w:vAlign w:val="center"/>
          </w:tcPr>
          <w:p w14:paraId="47C35754" w14:textId="77777777" w:rsidR="003F45C4" w:rsidRDefault="003F45C4">
            <w:pPr>
              <w:spacing w:before="100" w:after="100"/>
              <w:ind w:left="100" w:right="100"/>
              <w:jc w:val="right"/>
            </w:pPr>
          </w:p>
        </w:tc>
      </w:tr>
      <w:tr w:rsidR="003F45C4" w14:paraId="6016656C" w14:textId="77777777" w:rsidTr="003F45C4">
        <w:trPr>
          <w:cantSplit/>
          <w:jc w:val="center"/>
        </w:trPr>
        <w:tc>
          <w:tcPr>
            <w:tcW w:w="1080" w:type="dxa"/>
            <w:shd w:val="clear" w:color="auto" w:fill="FFFFFF"/>
            <w:tcMar>
              <w:top w:w="0" w:type="dxa"/>
              <w:left w:w="0" w:type="dxa"/>
              <w:bottom w:w="0" w:type="dxa"/>
              <w:right w:w="0" w:type="dxa"/>
            </w:tcMar>
            <w:vAlign w:val="center"/>
          </w:tcPr>
          <w:p w14:paraId="317BA04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EC086ED"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B0528B5" w14:textId="77777777" w:rsidR="003F45C4" w:rsidRDefault="00DF7A63">
            <w:pPr>
              <w:spacing w:before="100" w:after="100"/>
              <w:ind w:left="100" w:right="100"/>
              <w:jc w:val="right"/>
            </w:pPr>
            <w:r>
              <w:rPr>
                <w:rFonts w:ascii="Arial" w:eastAsia="Arial" w:hAnsi="Arial" w:cs="Arial"/>
                <w:color w:val="000000"/>
                <w:sz w:val="22"/>
                <w:szCs w:val="22"/>
              </w:rPr>
              <w:t>2.044524041</w:t>
            </w:r>
          </w:p>
        </w:tc>
        <w:tc>
          <w:tcPr>
            <w:tcW w:w="1080" w:type="dxa"/>
            <w:shd w:val="clear" w:color="auto" w:fill="FFFFFF"/>
            <w:tcMar>
              <w:top w:w="0" w:type="dxa"/>
              <w:left w:w="0" w:type="dxa"/>
              <w:bottom w:w="0" w:type="dxa"/>
              <w:right w:w="0" w:type="dxa"/>
            </w:tcMar>
            <w:vAlign w:val="center"/>
          </w:tcPr>
          <w:p w14:paraId="3FF79646" w14:textId="77777777" w:rsidR="003F45C4" w:rsidRDefault="00DF7A63">
            <w:pPr>
              <w:spacing w:before="100" w:after="100"/>
              <w:ind w:left="100" w:right="100"/>
              <w:jc w:val="right"/>
            </w:pPr>
            <w:r>
              <w:rPr>
                <w:rFonts w:ascii="Arial" w:eastAsia="Arial" w:hAnsi="Arial" w:cs="Arial"/>
                <w:color w:val="000000"/>
                <w:sz w:val="22"/>
                <w:szCs w:val="22"/>
              </w:rPr>
              <w:t>2.7151554</w:t>
            </w:r>
          </w:p>
        </w:tc>
        <w:tc>
          <w:tcPr>
            <w:tcW w:w="1080" w:type="dxa"/>
            <w:shd w:val="clear" w:color="auto" w:fill="FFFFFF"/>
            <w:tcMar>
              <w:top w:w="0" w:type="dxa"/>
              <w:left w:w="0" w:type="dxa"/>
              <w:bottom w:w="0" w:type="dxa"/>
              <w:right w:w="0" w:type="dxa"/>
            </w:tcMar>
            <w:vAlign w:val="center"/>
          </w:tcPr>
          <w:p w14:paraId="184CD24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2B8EE9" w14:textId="77777777" w:rsidR="003F45C4" w:rsidRDefault="003F45C4">
            <w:pPr>
              <w:spacing w:before="100" w:after="100"/>
              <w:ind w:left="100" w:right="100"/>
              <w:jc w:val="right"/>
            </w:pPr>
          </w:p>
        </w:tc>
      </w:tr>
      <w:tr w:rsidR="003F45C4" w14:paraId="78E8E63E" w14:textId="77777777" w:rsidTr="003F45C4">
        <w:trPr>
          <w:cantSplit/>
          <w:jc w:val="center"/>
        </w:trPr>
        <w:tc>
          <w:tcPr>
            <w:tcW w:w="1080" w:type="dxa"/>
            <w:shd w:val="clear" w:color="auto" w:fill="FFFFFF"/>
            <w:tcMar>
              <w:top w:w="0" w:type="dxa"/>
              <w:left w:w="0" w:type="dxa"/>
              <w:bottom w:w="0" w:type="dxa"/>
              <w:right w:w="0" w:type="dxa"/>
            </w:tcMar>
            <w:vAlign w:val="center"/>
          </w:tcPr>
          <w:p w14:paraId="563DC5D6"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ADB884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3079DA0" w14:textId="77777777" w:rsidR="003F45C4" w:rsidRDefault="00DF7A63">
            <w:pPr>
              <w:spacing w:before="100" w:after="100"/>
              <w:ind w:left="100" w:right="100"/>
              <w:jc w:val="right"/>
            </w:pPr>
            <w:r>
              <w:rPr>
                <w:rFonts w:ascii="Arial" w:eastAsia="Arial" w:hAnsi="Arial" w:cs="Arial"/>
                <w:color w:val="000000"/>
                <w:sz w:val="22"/>
                <w:szCs w:val="22"/>
              </w:rPr>
              <w:t>4.088072823</w:t>
            </w:r>
          </w:p>
        </w:tc>
        <w:tc>
          <w:tcPr>
            <w:tcW w:w="1080" w:type="dxa"/>
            <w:shd w:val="clear" w:color="auto" w:fill="FFFFFF"/>
            <w:tcMar>
              <w:top w:w="0" w:type="dxa"/>
              <w:left w:w="0" w:type="dxa"/>
              <w:bottom w:w="0" w:type="dxa"/>
              <w:right w:w="0" w:type="dxa"/>
            </w:tcMar>
            <w:vAlign w:val="center"/>
          </w:tcPr>
          <w:p w14:paraId="0636E5CF" w14:textId="77777777" w:rsidR="003F45C4" w:rsidRDefault="00DF7A63">
            <w:pPr>
              <w:spacing w:before="100" w:after="100"/>
              <w:ind w:left="100" w:right="100"/>
              <w:jc w:val="right"/>
            </w:pPr>
            <w:r>
              <w:rPr>
                <w:rFonts w:ascii="Arial" w:eastAsia="Arial" w:hAnsi="Arial" w:cs="Arial"/>
                <w:color w:val="000000"/>
                <w:sz w:val="22"/>
                <w:szCs w:val="22"/>
              </w:rPr>
              <w:t>1.2782686</w:t>
            </w:r>
          </w:p>
        </w:tc>
        <w:tc>
          <w:tcPr>
            <w:tcW w:w="1080" w:type="dxa"/>
            <w:shd w:val="clear" w:color="auto" w:fill="FFFFFF"/>
            <w:tcMar>
              <w:top w:w="0" w:type="dxa"/>
              <w:left w:w="0" w:type="dxa"/>
              <w:bottom w:w="0" w:type="dxa"/>
              <w:right w:w="0" w:type="dxa"/>
            </w:tcMar>
            <w:vAlign w:val="center"/>
          </w:tcPr>
          <w:p w14:paraId="031AF23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CB14C7" w14:textId="77777777" w:rsidR="003F45C4" w:rsidRDefault="003F45C4">
            <w:pPr>
              <w:spacing w:before="100" w:after="100"/>
              <w:ind w:left="100" w:right="100"/>
              <w:jc w:val="right"/>
            </w:pPr>
          </w:p>
        </w:tc>
      </w:tr>
      <w:tr w:rsidR="003F45C4" w14:paraId="5859E6AB" w14:textId="77777777" w:rsidTr="003F45C4">
        <w:trPr>
          <w:cantSplit/>
          <w:jc w:val="center"/>
        </w:trPr>
        <w:tc>
          <w:tcPr>
            <w:tcW w:w="1080" w:type="dxa"/>
            <w:shd w:val="clear" w:color="auto" w:fill="FFFFFF"/>
            <w:tcMar>
              <w:top w:w="0" w:type="dxa"/>
              <w:left w:w="0" w:type="dxa"/>
              <w:bottom w:w="0" w:type="dxa"/>
              <w:right w:w="0" w:type="dxa"/>
            </w:tcMar>
            <w:vAlign w:val="center"/>
          </w:tcPr>
          <w:p w14:paraId="19D5C21A"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884106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D74FDCE" w14:textId="77777777" w:rsidR="003F45C4" w:rsidRDefault="00DF7A63">
            <w:pPr>
              <w:spacing w:before="100" w:after="100"/>
              <w:ind w:left="100" w:right="100"/>
              <w:jc w:val="right"/>
            </w:pPr>
            <w:r>
              <w:rPr>
                <w:rFonts w:ascii="Arial" w:eastAsia="Arial" w:hAnsi="Arial" w:cs="Arial"/>
                <w:color w:val="000000"/>
                <w:sz w:val="22"/>
                <w:szCs w:val="22"/>
              </w:rPr>
              <w:t>0.475183953</w:t>
            </w:r>
          </w:p>
        </w:tc>
        <w:tc>
          <w:tcPr>
            <w:tcW w:w="1080" w:type="dxa"/>
            <w:shd w:val="clear" w:color="auto" w:fill="FFFFFF"/>
            <w:tcMar>
              <w:top w:w="0" w:type="dxa"/>
              <w:left w:w="0" w:type="dxa"/>
              <w:bottom w:w="0" w:type="dxa"/>
              <w:right w:w="0" w:type="dxa"/>
            </w:tcMar>
            <w:vAlign w:val="center"/>
          </w:tcPr>
          <w:p w14:paraId="4C3993E3" w14:textId="77777777" w:rsidR="003F45C4" w:rsidRDefault="00DF7A63">
            <w:pPr>
              <w:spacing w:before="100" w:after="100"/>
              <w:ind w:left="100" w:right="100"/>
              <w:jc w:val="right"/>
            </w:pPr>
            <w:r>
              <w:rPr>
                <w:rFonts w:ascii="Arial" w:eastAsia="Arial" w:hAnsi="Arial" w:cs="Arial"/>
                <w:color w:val="000000"/>
                <w:sz w:val="22"/>
                <w:szCs w:val="22"/>
              </w:rPr>
              <w:t>0.7845130</w:t>
            </w:r>
          </w:p>
        </w:tc>
        <w:tc>
          <w:tcPr>
            <w:tcW w:w="1080" w:type="dxa"/>
            <w:shd w:val="clear" w:color="auto" w:fill="FFFFFF"/>
            <w:tcMar>
              <w:top w:w="0" w:type="dxa"/>
              <w:left w:w="0" w:type="dxa"/>
              <w:bottom w:w="0" w:type="dxa"/>
              <w:right w:w="0" w:type="dxa"/>
            </w:tcMar>
            <w:vAlign w:val="center"/>
          </w:tcPr>
          <w:p w14:paraId="57EB535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9E81AD2" w14:textId="77777777" w:rsidR="003F45C4" w:rsidRDefault="003F45C4">
            <w:pPr>
              <w:spacing w:before="100" w:after="100"/>
              <w:ind w:left="100" w:right="100"/>
              <w:jc w:val="right"/>
            </w:pPr>
          </w:p>
        </w:tc>
      </w:tr>
      <w:tr w:rsidR="003F45C4" w14:paraId="5190B889" w14:textId="77777777" w:rsidTr="003F45C4">
        <w:trPr>
          <w:cantSplit/>
          <w:jc w:val="center"/>
        </w:trPr>
        <w:tc>
          <w:tcPr>
            <w:tcW w:w="1080" w:type="dxa"/>
            <w:shd w:val="clear" w:color="auto" w:fill="FFFFFF"/>
            <w:tcMar>
              <w:top w:w="0" w:type="dxa"/>
              <w:left w:w="0" w:type="dxa"/>
              <w:bottom w:w="0" w:type="dxa"/>
              <w:right w:w="0" w:type="dxa"/>
            </w:tcMar>
            <w:vAlign w:val="center"/>
          </w:tcPr>
          <w:p w14:paraId="0BF31C0B" w14:textId="77777777" w:rsidR="003F45C4" w:rsidRDefault="00DF7A63">
            <w:pPr>
              <w:spacing w:before="100" w:after="100"/>
              <w:ind w:left="100" w:right="100"/>
            </w:pPr>
            <w:r>
              <w:rPr>
                <w:rFonts w:ascii="Arial" w:eastAsia="Arial" w:hAnsi="Arial" w:cs="Arial"/>
                <w:color w:val="000000"/>
                <w:sz w:val="22"/>
                <w:szCs w:val="22"/>
              </w:rPr>
              <w:lastRenderedPageBreak/>
              <w:t>2013</w:t>
            </w:r>
          </w:p>
        </w:tc>
        <w:tc>
          <w:tcPr>
            <w:tcW w:w="1080" w:type="dxa"/>
            <w:shd w:val="clear" w:color="auto" w:fill="FFFFFF"/>
            <w:tcMar>
              <w:top w:w="0" w:type="dxa"/>
              <w:left w:w="0" w:type="dxa"/>
              <w:bottom w:w="0" w:type="dxa"/>
              <w:right w:w="0" w:type="dxa"/>
            </w:tcMar>
            <w:vAlign w:val="center"/>
          </w:tcPr>
          <w:p w14:paraId="0887976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4C745B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CA89BE" w14:textId="77777777" w:rsidR="003F45C4" w:rsidRDefault="00DF7A63">
            <w:pPr>
              <w:spacing w:before="100" w:after="100"/>
              <w:ind w:left="100" w:right="100"/>
              <w:jc w:val="right"/>
            </w:pPr>
            <w:r>
              <w:rPr>
                <w:rFonts w:ascii="Arial" w:eastAsia="Arial" w:hAnsi="Arial" w:cs="Arial"/>
                <w:color w:val="000000"/>
                <w:sz w:val="22"/>
                <w:szCs w:val="22"/>
              </w:rPr>
              <w:t>0.7888515</w:t>
            </w:r>
          </w:p>
        </w:tc>
        <w:tc>
          <w:tcPr>
            <w:tcW w:w="1080" w:type="dxa"/>
            <w:shd w:val="clear" w:color="auto" w:fill="FFFFFF"/>
            <w:tcMar>
              <w:top w:w="0" w:type="dxa"/>
              <w:left w:w="0" w:type="dxa"/>
              <w:bottom w:w="0" w:type="dxa"/>
              <w:right w:w="0" w:type="dxa"/>
            </w:tcMar>
            <w:vAlign w:val="center"/>
          </w:tcPr>
          <w:p w14:paraId="24133F6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7506C0" w14:textId="77777777" w:rsidR="003F45C4" w:rsidRDefault="003F45C4">
            <w:pPr>
              <w:spacing w:before="100" w:after="100"/>
              <w:ind w:left="100" w:right="100"/>
              <w:jc w:val="right"/>
            </w:pPr>
          </w:p>
        </w:tc>
      </w:tr>
      <w:tr w:rsidR="003F45C4" w14:paraId="2D1AA82F" w14:textId="77777777" w:rsidTr="003F45C4">
        <w:trPr>
          <w:cantSplit/>
          <w:jc w:val="center"/>
        </w:trPr>
        <w:tc>
          <w:tcPr>
            <w:tcW w:w="1080" w:type="dxa"/>
            <w:shd w:val="clear" w:color="auto" w:fill="FFFFFF"/>
            <w:tcMar>
              <w:top w:w="0" w:type="dxa"/>
              <w:left w:w="0" w:type="dxa"/>
              <w:bottom w:w="0" w:type="dxa"/>
              <w:right w:w="0" w:type="dxa"/>
            </w:tcMar>
            <w:vAlign w:val="center"/>
          </w:tcPr>
          <w:p w14:paraId="38042FDE"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3AD382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7502E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178149" w14:textId="77777777" w:rsidR="003F45C4" w:rsidRDefault="00DF7A63">
            <w:pPr>
              <w:spacing w:before="100" w:after="100"/>
              <w:ind w:left="100" w:right="100"/>
              <w:jc w:val="right"/>
            </w:pPr>
            <w:r>
              <w:rPr>
                <w:rFonts w:ascii="Arial" w:eastAsia="Arial" w:hAnsi="Arial" w:cs="Arial"/>
                <w:color w:val="000000"/>
                <w:sz w:val="22"/>
                <w:szCs w:val="22"/>
              </w:rPr>
              <w:t>7.7828437</w:t>
            </w:r>
          </w:p>
        </w:tc>
        <w:tc>
          <w:tcPr>
            <w:tcW w:w="1080" w:type="dxa"/>
            <w:shd w:val="clear" w:color="auto" w:fill="FFFFFF"/>
            <w:tcMar>
              <w:top w:w="0" w:type="dxa"/>
              <w:left w:w="0" w:type="dxa"/>
              <w:bottom w:w="0" w:type="dxa"/>
              <w:right w:w="0" w:type="dxa"/>
            </w:tcMar>
            <w:vAlign w:val="center"/>
          </w:tcPr>
          <w:p w14:paraId="52C7BD3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B3A054" w14:textId="77777777" w:rsidR="003F45C4" w:rsidRDefault="003F45C4">
            <w:pPr>
              <w:spacing w:before="100" w:after="100"/>
              <w:ind w:left="100" w:right="100"/>
              <w:jc w:val="right"/>
            </w:pPr>
          </w:p>
        </w:tc>
      </w:tr>
      <w:tr w:rsidR="003F45C4" w14:paraId="4443BEC9" w14:textId="77777777" w:rsidTr="003F45C4">
        <w:trPr>
          <w:cantSplit/>
          <w:jc w:val="center"/>
        </w:trPr>
        <w:tc>
          <w:tcPr>
            <w:tcW w:w="1080" w:type="dxa"/>
            <w:shd w:val="clear" w:color="auto" w:fill="FFFFFF"/>
            <w:tcMar>
              <w:top w:w="0" w:type="dxa"/>
              <w:left w:w="0" w:type="dxa"/>
              <w:bottom w:w="0" w:type="dxa"/>
              <w:right w:w="0" w:type="dxa"/>
            </w:tcMar>
            <w:vAlign w:val="center"/>
          </w:tcPr>
          <w:p w14:paraId="72B2DB9A"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29F9C8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045C5E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FC72D34" w14:textId="77777777" w:rsidR="003F45C4" w:rsidRDefault="00DF7A63">
            <w:pPr>
              <w:spacing w:before="100" w:after="100"/>
              <w:ind w:left="100" w:right="100"/>
              <w:jc w:val="right"/>
            </w:pPr>
            <w:r>
              <w:rPr>
                <w:rFonts w:ascii="Arial" w:eastAsia="Arial" w:hAnsi="Arial" w:cs="Arial"/>
                <w:color w:val="000000"/>
                <w:sz w:val="22"/>
                <w:szCs w:val="22"/>
              </w:rPr>
              <w:t>0.9613563</w:t>
            </w:r>
          </w:p>
        </w:tc>
        <w:tc>
          <w:tcPr>
            <w:tcW w:w="1080" w:type="dxa"/>
            <w:shd w:val="clear" w:color="auto" w:fill="FFFFFF"/>
            <w:tcMar>
              <w:top w:w="0" w:type="dxa"/>
              <w:left w:w="0" w:type="dxa"/>
              <w:bottom w:w="0" w:type="dxa"/>
              <w:right w:w="0" w:type="dxa"/>
            </w:tcMar>
            <w:vAlign w:val="center"/>
          </w:tcPr>
          <w:p w14:paraId="371DF364" w14:textId="77777777" w:rsidR="003F45C4" w:rsidRDefault="00DF7A63">
            <w:pPr>
              <w:spacing w:before="100" w:after="100"/>
              <w:ind w:left="100" w:right="100"/>
              <w:jc w:val="right"/>
            </w:pPr>
            <w:r>
              <w:rPr>
                <w:rFonts w:ascii="Arial" w:eastAsia="Arial" w:hAnsi="Arial" w:cs="Arial"/>
                <w:color w:val="000000"/>
                <w:sz w:val="22"/>
                <w:szCs w:val="22"/>
              </w:rPr>
              <w:t>1.87493179</w:t>
            </w:r>
          </w:p>
        </w:tc>
        <w:tc>
          <w:tcPr>
            <w:tcW w:w="1080" w:type="dxa"/>
            <w:shd w:val="clear" w:color="auto" w:fill="FFFFFF"/>
            <w:tcMar>
              <w:top w:w="0" w:type="dxa"/>
              <w:left w:w="0" w:type="dxa"/>
              <w:bottom w:w="0" w:type="dxa"/>
              <w:right w:w="0" w:type="dxa"/>
            </w:tcMar>
            <w:vAlign w:val="center"/>
          </w:tcPr>
          <w:p w14:paraId="130F1275" w14:textId="77777777" w:rsidR="003F45C4" w:rsidRDefault="003F45C4">
            <w:pPr>
              <w:spacing w:before="100" w:after="100"/>
              <w:ind w:left="100" w:right="100"/>
              <w:jc w:val="right"/>
            </w:pPr>
          </w:p>
        </w:tc>
      </w:tr>
      <w:tr w:rsidR="003F45C4" w14:paraId="6ED7DEBF" w14:textId="77777777" w:rsidTr="003F45C4">
        <w:trPr>
          <w:cantSplit/>
          <w:jc w:val="center"/>
        </w:trPr>
        <w:tc>
          <w:tcPr>
            <w:tcW w:w="1080" w:type="dxa"/>
            <w:shd w:val="clear" w:color="auto" w:fill="FFFFFF"/>
            <w:tcMar>
              <w:top w:w="0" w:type="dxa"/>
              <w:left w:w="0" w:type="dxa"/>
              <w:bottom w:w="0" w:type="dxa"/>
              <w:right w:w="0" w:type="dxa"/>
            </w:tcMar>
            <w:vAlign w:val="center"/>
          </w:tcPr>
          <w:p w14:paraId="75FB0C45"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B12987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36F1E1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8E30A10" w14:textId="77777777" w:rsidR="003F45C4" w:rsidRDefault="00DF7A63">
            <w:pPr>
              <w:spacing w:before="100" w:after="100"/>
              <w:ind w:left="100" w:right="100"/>
              <w:jc w:val="right"/>
            </w:pPr>
            <w:r>
              <w:rPr>
                <w:rFonts w:ascii="Arial" w:eastAsia="Arial" w:hAnsi="Arial" w:cs="Arial"/>
                <w:color w:val="000000"/>
                <w:sz w:val="22"/>
                <w:szCs w:val="22"/>
              </w:rPr>
              <w:t>2.7042636</w:t>
            </w:r>
          </w:p>
        </w:tc>
        <w:tc>
          <w:tcPr>
            <w:tcW w:w="1080" w:type="dxa"/>
            <w:shd w:val="clear" w:color="auto" w:fill="FFFFFF"/>
            <w:tcMar>
              <w:top w:w="0" w:type="dxa"/>
              <w:left w:w="0" w:type="dxa"/>
              <w:bottom w:w="0" w:type="dxa"/>
              <w:right w:w="0" w:type="dxa"/>
            </w:tcMar>
            <w:vAlign w:val="center"/>
          </w:tcPr>
          <w:p w14:paraId="6905E53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2388F22" w14:textId="77777777" w:rsidR="003F45C4" w:rsidRDefault="003F45C4">
            <w:pPr>
              <w:spacing w:before="100" w:after="100"/>
              <w:ind w:left="100" w:right="100"/>
              <w:jc w:val="right"/>
            </w:pPr>
          </w:p>
        </w:tc>
      </w:tr>
      <w:tr w:rsidR="003F45C4" w14:paraId="4B9C021D" w14:textId="77777777" w:rsidTr="003F45C4">
        <w:trPr>
          <w:cantSplit/>
          <w:jc w:val="center"/>
        </w:trPr>
        <w:tc>
          <w:tcPr>
            <w:tcW w:w="1080" w:type="dxa"/>
            <w:shd w:val="clear" w:color="auto" w:fill="FFFFFF"/>
            <w:tcMar>
              <w:top w:w="0" w:type="dxa"/>
              <w:left w:w="0" w:type="dxa"/>
              <w:bottom w:w="0" w:type="dxa"/>
              <w:right w:w="0" w:type="dxa"/>
            </w:tcMar>
            <w:vAlign w:val="center"/>
          </w:tcPr>
          <w:p w14:paraId="6A892598"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2A741AC0"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3330C1F" w14:textId="77777777" w:rsidR="003F45C4" w:rsidRDefault="00DF7A63">
            <w:pPr>
              <w:spacing w:before="100" w:after="100"/>
              <w:ind w:left="100" w:right="100"/>
              <w:jc w:val="right"/>
            </w:pPr>
            <w:r>
              <w:rPr>
                <w:rFonts w:ascii="Arial" w:eastAsia="Arial" w:hAnsi="Arial" w:cs="Arial"/>
                <w:color w:val="000000"/>
                <w:sz w:val="22"/>
                <w:szCs w:val="22"/>
              </w:rPr>
              <w:t>3.228394514</w:t>
            </w:r>
          </w:p>
        </w:tc>
        <w:tc>
          <w:tcPr>
            <w:tcW w:w="1080" w:type="dxa"/>
            <w:shd w:val="clear" w:color="auto" w:fill="FFFFFF"/>
            <w:tcMar>
              <w:top w:w="0" w:type="dxa"/>
              <w:left w:w="0" w:type="dxa"/>
              <w:bottom w:w="0" w:type="dxa"/>
              <w:right w:w="0" w:type="dxa"/>
            </w:tcMar>
            <w:vAlign w:val="center"/>
          </w:tcPr>
          <w:p w14:paraId="1864C8F9" w14:textId="77777777" w:rsidR="003F45C4" w:rsidRDefault="00DF7A63">
            <w:pPr>
              <w:spacing w:before="100" w:after="100"/>
              <w:ind w:left="100" w:right="100"/>
              <w:jc w:val="right"/>
            </w:pPr>
            <w:r>
              <w:rPr>
                <w:rFonts w:ascii="Arial" w:eastAsia="Arial" w:hAnsi="Arial" w:cs="Arial"/>
                <w:color w:val="000000"/>
                <w:sz w:val="22"/>
                <w:szCs w:val="22"/>
              </w:rPr>
              <w:t>2.5912232</w:t>
            </w:r>
          </w:p>
        </w:tc>
        <w:tc>
          <w:tcPr>
            <w:tcW w:w="1080" w:type="dxa"/>
            <w:shd w:val="clear" w:color="auto" w:fill="FFFFFF"/>
            <w:tcMar>
              <w:top w:w="0" w:type="dxa"/>
              <w:left w:w="0" w:type="dxa"/>
              <w:bottom w:w="0" w:type="dxa"/>
              <w:right w:w="0" w:type="dxa"/>
            </w:tcMar>
            <w:vAlign w:val="center"/>
          </w:tcPr>
          <w:p w14:paraId="6D7EA56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9CACC0" w14:textId="77777777" w:rsidR="003F45C4" w:rsidRDefault="003F45C4">
            <w:pPr>
              <w:spacing w:before="100" w:after="100"/>
              <w:ind w:left="100" w:right="100"/>
              <w:jc w:val="right"/>
            </w:pPr>
          </w:p>
        </w:tc>
      </w:tr>
      <w:tr w:rsidR="003F45C4" w14:paraId="03F06004" w14:textId="77777777" w:rsidTr="003F45C4">
        <w:trPr>
          <w:cantSplit/>
          <w:jc w:val="center"/>
        </w:trPr>
        <w:tc>
          <w:tcPr>
            <w:tcW w:w="1080" w:type="dxa"/>
            <w:shd w:val="clear" w:color="auto" w:fill="FFFFFF"/>
            <w:tcMar>
              <w:top w:w="0" w:type="dxa"/>
              <w:left w:w="0" w:type="dxa"/>
              <w:bottom w:w="0" w:type="dxa"/>
              <w:right w:w="0" w:type="dxa"/>
            </w:tcMar>
            <w:vAlign w:val="center"/>
          </w:tcPr>
          <w:p w14:paraId="3B09ED8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6E90E9C"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5E2389C" w14:textId="77777777" w:rsidR="003F45C4" w:rsidRDefault="00DF7A63">
            <w:pPr>
              <w:spacing w:before="100" w:after="100"/>
              <w:ind w:left="100" w:right="100"/>
              <w:jc w:val="right"/>
            </w:pPr>
            <w:r>
              <w:rPr>
                <w:rFonts w:ascii="Arial" w:eastAsia="Arial" w:hAnsi="Arial" w:cs="Arial"/>
                <w:color w:val="000000"/>
                <w:sz w:val="22"/>
                <w:szCs w:val="22"/>
              </w:rPr>
              <w:t>0.362295999</w:t>
            </w:r>
          </w:p>
        </w:tc>
        <w:tc>
          <w:tcPr>
            <w:tcW w:w="1080" w:type="dxa"/>
            <w:shd w:val="clear" w:color="auto" w:fill="FFFFFF"/>
            <w:tcMar>
              <w:top w:w="0" w:type="dxa"/>
              <w:left w:w="0" w:type="dxa"/>
              <w:bottom w:w="0" w:type="dxa"/>
              <w:right w:w="0" w:type="dxa"/>
            </w:tcMar>
            <w:vAlign w:val="center"/>
          </w:tcPr>
          <w:p w14:paraId="42A28C84" w14:textId="77777777" w:rsidR="003F45C4" w:rsidRDefault="00DF7A63">
            <w:pPr>
              <w:spacing w:before="100" w:after="100"/>
              <w:ind w:left="100" w:right="100"/>
              <w:jc w:val="right"/>
            </w:pPr>
            <w:r>
              <w:rPr>
                <w:rFonts w:ascii="Arial" w:eastAsia="Arial" w:hAnsi="Arial" w:cs="Arial"/>
                <w:color w:val="000000"/>
                <w:sz w:val="22"/>
                <w:szCs w:val="22"/>
              </w:rPr>
              <w:t>1.3789474</w:t>
            </w:r>
          </w:p>
        </w:tc>
        <w:tc>
          <w:tcPr>
            <w:tcW w:w="1080" w:type="dxa"/>
            <w:shd w:val="clear" w:color="auto" w:fill="FFFFFF"/>
            <w:tcMar>
              <w:top w:w="0" w:type="dxa"/>
              <w:left w:w="0" w:type="dxa"/>
              <w:bottom w:w="0" w:type="dxa"/>
              <w:right w:w="0" w:type="dxa"/>
            </w:tcMar>
            <w:vAlign w:val="center"/>
          </w:tcPr>
          <w:p w14:paraId="70F5879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660357B" w14:textId="77777777" w:rsidR="003F45C4" w:rsidRDefault="003F45C4">
            <w:pPr>
              <w:spacing w:before="100" w:after="100"/>
              <w:ind w:left="100" w:right="100"/>
              <w:jc w:val="right"/>
            </w:pPr>
          </w:p>
        </w:tc>
      </w:tr>
      <w:tr w:rsidR="003F45C4" w14:paraId="302F9813" w14:textId="77777777" w:rsidTr="003F45C4">
        <w:trPr>
          <w:cantSplit/>
          <w:jc w:val="center"/>
        </w:trPr>
        <w:tc>
          <w:tcPr>
            <w:tcW w:w="1080" w:type="dxa"/>
            <w:shd w:val="clear" w:color="auto" w:fill="FFFFFF"/>
            <w:tcMar>
              <w:top w:w="0" w:type="dxa"/>
              <w:left w:w="0" w:type="dxa"/>
              <w:bottom w:w="0" w:type="dxa"/>
              <w:right w:w="0" w:type="dxa"/>
            </w:tcMar>
            <w:vAlign w:val="center"/>
          </w:tcPr>
          <w:p w14:paraId="37A0330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7D14DA9"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39D0AE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AB76CAC" w14:textId="77777777" w:rsidR="003F45C4" w:rsidRDefault="00DF7A63">
            <w:pPr>
              <w:spacing w:before="100" w:after="100"/>
              <w:ind w:left="100" w:right="100"/>
              <w:jc w:val="right"/>
            </w:pPr>
            <w:r>
              <w:rPr>
                <w:rFonts w:ascii="Arial" w:eastAsia="Arial" w:hAnsi="Arial" w:cs="Arial"/>
                <w:color w:val="000000"/>
                <w:sz w:val="22"/>
                <w:szCs w:val="22"/>
              </w:rPr>
              <w:t>1.2884462</w:t>
            </w:r>
          </w:p>
        </w:tc>
        <w:tc>
          <w:tcPr>
            <w:tcW w:w="1080" w:type="dxa"/>
            <w:shd w:val="clear" w:color="auto" w:fill="FFFFFF"/>
            <w:tcMar>
              <w:top w:w="0" w:type="dxa"/>
              <w:left w:w="0" w:type="dxa"/>
              <w:bottom w:w="0" w:type="dxa"/>
              <w:right w:w="0" w:type="dxa"/>
            </w:tcMar>
            <w:vAlign w:val="center"/>
          </w:tcPr>
          <w:p w14:paraId="79D0E3E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C380C3" w14:textId="77777777" w:rsidR="003F45C4" w:rsidRDefault="003F45C4">
            <w:pPr>
              <w:spacing w:before="100" w:after="100"/>
              <w:ind w:left="100" w:right="100"/>
              <w:jc w:val="right"/>
            </w:pPr>
          </w:p>
        </w:tc>
      </w:tr>
      <w:tr w:rsidR="003F45C4" w14:paraId="3BCCD3E8" w14:textId="77777777" w:rsidTr="003F45C4">
        <w:trPr>
          <w:cantSplit/>
          <w:jc w:val="center"/>
        </w:trPr>
        <w:tc>
          <w:tcPr>
            <w:tcW w:w="1080" w:type="dxa"/>
            <w:shd w:val="clear" w:color="auto" w:fill="FFFFFF"/>
            <w:tcMar>
              <w:top w:w="0" w:type="dxa"/>
              <w:left w:w="0" w:type="dxa"/>
              <w:bottom w:w="0" w:type="dxa"/>
              <w:right w:w="0" w:type="dxa"/>
            </w:tcMar>
            <w:vAlign w:val="center"/>
          </w:tcPr>
          <w:p w14:paraId="2CE9E593"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418F59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C93979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2BA351" w14:textId="77777777" w:rsidR="003F45C4" w:rsidRDefault="00DF7A63">
            <w:pPr>
              <w:spacing w:before="100" w:after="100"/>
              <w:ind w:left="100" w:right="100"/>
              <w:jc w:val="right"/>
            </w:pPr>
            <w:r>
              <w:rPr>
                <w:rFonts w:ascii="Arial" w:eastAsia="Arial" w:hAnsi="Arial" w:cs="Arial"/>
                <w:color w:val="000000"/>
                <w:sz w:val="22"/>
                <w:szCs w:val="22"/>
              </w:rPr>
              <w:t>9.4515049</w:t>
            </w:r>
          </w:p>
        </w:tc>
        <w:tc>
          <w:tcPr>
            <w:tcW w:w="1080" w:type="dxa"/>
            <w:shd w:val="clear" w:color="auto" w:fill="FFFFFF"/>
            <w:tcMar>
              <w:top w:w="0" w:type="dxa"/>
              <w:left w:w="0" w:type="dxa"/>
              <w:bottom w:w="0" w:type="dxa"/>
              <w:right w:w="0" w:type="dxa"/>
            </w:tcMar>
            <w:vAlign w:val="center"/>
          </w:tcPr>
          <w:p w14:paraId="2625596E" w14:textId="77777777" w:rsidR="003F45C4" w:rsidRDefault="00DF7A63">
            <w:pPr>
              <w:spacing w:before="100" w:after="100"/>
              <w:ind w:left="100" w:right="100"/>
              <w:jc w:val="right"/>
            </w:pPr>
            <w:r>
              <w:rPr>
                <w:rFonts w:ascii="Arial" w:eastAsia="Arial" w:hAnsi="Arial" w:cs="Arial"/>
                <w:color w:val="000000"/>
                <w:sz w:val="22"/>
                <w:szCs w:val="22"/>
              </w:rPr>
              <w:t>7.80295395</w:t>
            </w:r>
          </w:p>
        </w:tc>
        <w:tc>
          <w:tcPr>
            <w:tcW w:w="1080" w:type="dxa"/>
            <w:shd w:val="clear" w:color="auto" w:fill="FFFFFF"/>
            <w:tcMar>
              <w:top w:w="0" w:type="dxa"/>
              <w:left w:w="0" w:type="dxa"/>
              <w:bottom w:w="0" w:type="dxa"/>
              <w:right w:w="0" w:type="dxa"/>
            </w:tcMar>
            <w:vAlign w:val="center"/>
          </w:tcPr>
          <w:p w14:paraId="01E4A64F" w14:textId="77777777" w:rsidR="003F45C4" w:rsidRDefault="003F45C4">
            <w:pPr>
              <w:spacing w:before="100" w:after="100"/>
              <w:ind w:left="100" w:right="100"/>
              <w:jc w:val="right"/>
            </w:pPr>
          </w:p>
        </w:tc>
      </w:tr>
      <w:tr w:rsidR="003F45C4" w14:paraId="601887C2" w14:textId="77777777" w:rsidTr="003F45C4">
        <w:trPr>
          <w:cantSplit/>
          <w:jc w:val="center"/>
        </w:trPr>
        <w:tc>
          <w:tcPr>
            <w:tcW w:w="1080" w:type="dxa"/>
            <w:shd w:val="clear" w:color="auto" w:fill="FFFFFF"/>
            <w:tcMar>
              <w:top w:w="0" w:type="dxa"/>
              <w:left w:w="0" w:type="dxa"/>
              <w:bottom w:w="0" w:type="dxa"/>
              <w:right w:w="0" w:type="dxa"/>
            </w:tcMar>
            <w:vAlign w:val="center"/>
          </w:tcPr>
          <w:p w14:paraId="3BEA2F65"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2290471"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A9C393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4BEED5" w14:textId="77777777" w:rsidR="003F45C4" w:rsidRDefault="00DF7A63">
            <w:pPr>
              <w:spacing w:before="100" w:after="100"/>
              <w:ind w:left="100" w:right="100"/>
              <w:jc w:val="right"/>
            </w:pPr>
            <w:r>
              <w:rPr>
                <w:rFonts w:ascii="Arial" w:eastAsia="Arial" w:hAnsi="Arial" w:cs="Arial"/>
                <w:color w:val="000000"/>
                <w:sz w:val="22"/>
                <w:szCs w:val="22"/>
              </w:rPr>
              <w:t>0.4579554</w:t>
            </w:r>
          </w:p>
        </w:tc>
        <w:tc>
          <w:tcPr>
            <w:tcW w:w="1080" w:type="dxa"/>
            <w:shd w:val="clear" w:color="auto" w:fill="FFFFFF"/>
            <w:tcMar>
              <w:top w:w="0" w:type="dxa"/>
              <w:left w:w="0" w:type="dxa"/>
              <w:bottom w:w="0" w:type="dxa"/>
              <w:right w:w="0" w:type="dxa"/>
            </w:tcMar>
            <w:vAlign w:val="center"/>
          </w:tcPr>
          <w:p w14:paraId="5A166B3F" w14:textId="77777777" w:rsidR="003F45C4" w:rsidRDefault="00DF7A63">
            <w:pPr>
              <w:spacing w:before="100" w:after="100"/>
              <w:ind w:left="100" w:right="100"/>
              <w:jc w:val="right"/>
            </w:pPr>
            <w:r>
              <w:rPr>
                <w:rFonts w:ascii="Arial" w:eastAsia="Arial" w:hAnsi="Arial" w:cs="Arial"/>
                <w:color w:val="000000"/>
                <w:sz w:val="22"/>
                <w:szCs w:val="22"/>
              </w:rPr>
              <w:t>3.07238255</w:t>
            </w:r>
          </w:p>
        </w:tc>
        <w:tc>
          <w:tcPr>
            <w:tcW w:w="1080" w:type="dxa"/>
            <w:shd w:val="clear" w:color="auto" w:fill="FFFFFF"/>
            <w:tcMar>
              <w:top w:w="0" w:type="dxa"/>
              <w:left w:w="0" w:type="dxa"/>
              <w:bottom w:w="0" w:type="dxa"/>
              <w:right w:w="0" w:type="dxa"/>
            </w:tcMar>
            <w:vAlign w:val="center"/>
          </w:tcPr>
          <w:p w14:paraId="291D321F" w14:textId="77777777" w:rsidR="003F45C4" w:rsidRDefault="003F45C4">
            <w:pPr>
              <w:spacing w:before="100" w:after="100"/>
              <w:ind w:left="100" w:right="100"/>
              <w:jc w:val="right"/>
            </w:pPr>
          </w:p>
        </w:tc>
      </w:tr>
      <w:tr w:rsidR="003F45C4" w14:paraId="1831CBF7" w14:textId="77777777" w:rsidTr="003F45C4">
        <w:trPr>
          <w:cantSplit/>
          <w:jc w:val="center"/>
        </w:trPr>
        <w:tc>
          <w:tcPr>
            <w:tcW w:w="1080" w:type="dxa"/>
            <w:shd w:val="clear" w:color="auto" w:fill="FFFFFF"/>
            <w:tcMar>
              <w:top w:w="0" w:type="dxa"/>
              <w:left w:w="0" w:type="dxa"/>
              <w:bottom w:w="0" w:type="dxa"/>
              <w:right w:w="0" w:type="dxa"/>
            </w:tcMar>
            <w:vAlign w:val="center"/>
          </w:tcPr>
          <w:p w14:paraId="281CF5A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A0972F1"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78B6EE0" w14:textId="77777777" w:rsidR="003F45C4" w:rsidRDefault="00DF7A63">
            <w:pPr>
              <w:spacing w:before="100" w:after="100"/>
              <w:ind w:left="100" w:right="100"/>
              <w:jc w:val="right"/>
            </w:pPr>
            <w:r>
              <w:rPr>
                <w:rFonts w:ascii="Arial" w:eastAsia="Arial" w:hAnsi="Arial" w:cs="Arial"/>
                <w:color w:val="000000"/>
                <w:sz w:val="22"/>
                <w:szCs w:val="22"/>
              </w:rPr>
              <w:t>0.570143803</w:t>
            </w:r>
          </w:p>
        </w:tc>
        <w:tc>
          <w:tcPr>
            <w:tcW w:w="1080" w:type="dxa"/>
            <w:shd w:val="clear" w:color="auto" w:fill="FFFFFF"/>
            <w:tcMar>
              <w:top w:w="0" w:type="dxa"/>
              <w:left w:w="0" w:type="dxa"/>
              <w:bottom w:w="0" w:type="dxa"/>
              <w:right w:w="0" w:type="dxa"/>
            </w:tcMar>
            <w:vAlign w:val="center"/>
          </w:tcPr>
          <w:p w14:paraId="1B2973CC" w14:textId="77777777" w:rsidR="003F45C4" w:rsidRDefault="00DF7A63">
            <w:pPr>
              <w:spacing w:before="100" w:after="100"/>
              <w:ind w:left="100" w:right="100"/>
              <w:jc w:val="right"/>
            </w:pPr>
            <w:r>
              <w:rPr>
                <w:rFonts w:ascii="Arial" w:eastAsia="Arial" w:hAnsi="Arial" w:cs="Arial"/>
                <w:color w:val="000000"/>
                <w:sz w:val="22"/>
                <w:szCs w:val="22"/>
              </w:rPr>
              <w:t>2.3156654</w:t>
            </w:r>
          </w:p>
        </w:tc>
        <w:tc>
          <w:tcPr>
            <w:tcW w:w="1080" w:type="dxa"/>
            <w:shd w:val="clear" w:color="auto" w:fill="FFFFFF"/>
            <w:tcMar>
              <w:top w:w="0" w:type="dxa"/>
              <w:left w:w="0" w:type="dxa"/>
              <w:bottom w:w="0" w:type="dxa"/>
              <w:right w:w="0" w:type="dxa"/>
            </w:tcMar>
            <w:vAlign w:val="center"/>
          </w:tcPr>
          <w:p w14:paraId="204C2C9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5710F2" w14:textId="77777777" w:rsidR="003F45C4" w:rsidRDefault="003F45C4">
            <w:pPr>
              <w:spacing w:before="100" w:after="100"/>
              <w:ind w:left="100" w:right="100"/>
              <w:jc w:val="right"/>
            </w:pPr>
          </w:p>
        </w:tc>
      </w:tr>
      <w:tr w:rsidR="003F45C4" w14:paraId="4B4C78DD" w14:textId="77777777" w:rsidTr="003F45C4">
        <w:trPr>
          <w:cantSplit/>
          <w:jc w:val="center"/>
        </w:trPr>
        <w:tc>
          <w:tcPr>
            <w:tcW w:w="1080" w:type="dxa"/>
            <w:shd w:val="clear" w:color="auto" w:fill="FFFFFF"/>
            <w:tcMar>
              <w:top w:w="0" w:type="dxa"/>
              <w:left w:w="0" w:type="dxa"/>
              <w:bottom w:w="0" w:type="dxa"/>
              <w:right w:w="0" w:type="dxa"/>
            </w:tcMar>
            <w:vAlign w:val="center"/>
          </w:tcPr>
          <w:p w14:paraId="496A711C"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38229B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3875CED" w14:textId="77777777" w:rsidR="003F45C4" w:rsidRDefault="00DF7A63">
            <w:pPr>
              <w:spacing w:before="100" w:after="100"/>
              <w:ind w:left="100" w:right="100"/>
              <w:jc w:val="right"/>
            </w:pPr>
            <w:r>
              <w:rPr>
                <w:rFonts w:ascii="Arial" w:eastAsia="Arial" w:hAnsi="Arial" w:cs="Arial"/>
                <w:color w:val="000000"/>
                <w:sz w:val="22"/>
                <w:szCs w:val="22"/>
              </w:rPr>
              <w:t>2.666113139</w:t>
            </w:r>
          </w:p>
        </w:tc>
        <w:tc>
          <w:tcPr>
            <w:tcW w:w="1080" w:type="dxa"/>
            <w:shd w:val="clear" w:color="auto" w:fill="FFFFFF"/>
            <w:tcMar>
              <w:top w:w="0" w:type="dxa"/>
              <w:left w:w="0" w:type="dxa"/>
              <w:bottom w:w="0" w:type="dxa"/>
              <w:right w:w="0" w:type="dxa"/>
            </w:tcMar>
            <w:vAlign w:val="center"/>
          </w:tcPr>
          <w:p w14:paraId="7B04A4D8" w14:textId="77777777" w:rsidR="003F45C4" w:rsidRDefault="00DF7A63">
            <w:pPr>
              <w:spacing w:before="100" w:after="100"/>
              <w:ind w:left="100" w:right="100"/>
              <w:jc w:val="right"/>
            </w:pPr>
            <w:r>
              <w:rPr>
                <w:rFonts w:ascii="Arial" w:eastAsia="Arial" w:hAnsi="Arial" w:cs="Arial"/>
                <w:color w:val="000000"/>
                <w:sz w:val="22"/>
                <w:szCs w:val="22"/>
              </w:rPr>
              <w:t>2.9518558</w:t>
            </w:r>
          </w:p>
        </w:tc>
        <w:tc>
          <w:tcPr>
            <w:tcW w:w="1080" w:type="dxa"/>
            <w:shd w:val="clear" w:color="auto" w:fill="FFFFFF"/>
            <w:tcMar>
              <w:top w:w="0" w:type="dxa"/>
              <w:left w:w="0" w:type="dxa"/>
              <w:bottom w:w="0" w:type="dxa"/>
              <w:right w:w="0" w:type="dxa"/>
            </w:tcMar>
            <w:vAlign w:val="center"/>
          </w:tcPr>
          <w:p w14:paraId="7C34EDD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968A83" w14:textId="77777777" w:rsidR="003F45C4" w:rsidRDefault="00DF7A63">
            <w:pPr>
              <w:spacing w:before="100" w:after="100"/>
              <w:ind w:left="100" w:right="100"/>
              <w:jc w:val="right"/>
            </w:pPr>
            <w:r>
              <w:rPr>
                <w:rFonts w:ascii="Arial" w:eastAsia="Arial" w:hAnsi="Arial" w:cs="Arial"/>
                <w:color w:val="000000"/>
                <w:sz w:val="22"/>
                <w:szCs w:val="22"/>
              </w:rPr>
              <w:t>7.262926286</w:t>
            </w:r>
          </w:p>
        </w:tc>
      </w:tr>
      <w:tr w:rsidR="003F45C4" w14:paraId="6AF226B2" w14:textId="77777777" w:rsidTr="003F45C4">
        <w:trPr>
          <w:cantSplit/>
          <w:jc w:val="center"/>
        </w:trPr>
        <w:tc>
          <w:tcPr>
            <w:tcW w:w="1080" w:type="dxa"/>
            <w:shd w:val="clear" w:color="auto" w:fill="FFFFFF"/>
            <w:tcMar>
              <w:top w:w="0" w:type="dxa"/>
              <w:left w:w="0" w:type="dxa"/>
              <w:bottom w:w="0" w:type="dxa"/>
              <w:right w:w="0" w:type="dxa"/>
            </w:tcMar>
            <w:vAlign w:val="center"/>
          </w:tcPr>
          <w:p w14:paraId="4FC595BE"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A0E8398"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9DB5BCC" w14:textId="77777777" w:rsidR="003F45C4" w:rsidRDefault="00DF7A63">
            <w:pPr>
              <w:spacing w:before="100" w:after="100"/>
              <w:ind w:left="100" w:right="100"/>
              <w:jc w:val="right"/>
            </w:pPr>
            <w:r>
              <w:rPr>
                <w:rFonts w:ascii="Arial" w:eastAsia="Arial" w:hAnsi="Arial" w:cs="Arial"/>
                <w:color w:val="000000"/>
                <w:sz w:val="22"/>
                <w:szCs w:val="22"/>
              </w:rPr>
              <w:t>0.490176535</w:t>
            </w:r>
          </w:p>
        </w:tc>
        <w:tc>
          <w:tcPr>
            <w:tcW w:w="1080" w:type="dxa"/>
            <w:shd w:val="clear" w:color="auto" w:fill="FFFFFF"/>
            <w:tcMar>
              <w:top w:w="0" w:type="dxa"/>
              <w:left w:w="0" w:type="dxa"/>
              <w:bottom w:w="0" w:type="dxa"/>
              <w:right w:w="0" w:type="dxa"/>
            </w:tcMar>
            <w:vAlign w:val="center"/>
          </w:tcPr>
          <w:p w14:paraId="7F5D8B6E" w14:textId="77777777" w:rsidR="003F45C4" w:rsidRDefault="00DF7A63">
            <w:pPr>
              <w:spacing w:before="100" w:after="100"/>
              <w:ind w:left="100" w:right="100"/>
              <w:jc w:val="right"/>
            </w:pPr>
            <w:r>
              <w:rPr>
                <w:rFonts w:ascii="Arial" w:eastAsia="Arial" w:hAnsi="Arial" w:cs="Arial"/>
                <w:color w:val="000000"/>
                <w:sz w:val="22"/>
                <w:szCs w:val="22"/>
              </w:rPr>
              <w:t>2.1128555</w:t>
            </w:r>
          </w:p>
        </w:tc>
        <w:tc>
          <w:tcPr>
            <w:tcW w:w="1080" w:type="dxa"/>
            <w:shd w:val="clear" w:color="auto" w:fill="FFFFFF"/>
            <w:tcMar>
              <w:top w:w="0" w:type="dxa"/>
              <w:left w:w="0" w:type="dxa"/>
              <w:bottom w:w="0" w:type="dxa"/>
              <w:right w:w="0" w:type="dxa"/>
            </w:tcMar>
            <w:vAlign w:val="center"/>
          </w:tcPr>
          <w:p w14:paraId="42BAF17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CF7CC4" w14:textId="77777777" w:rsidR="003F45C4" w:rsidRDefault="003F45C4">
            <w:pPr>
              <w:spacing w:before="100" w:after="100"/>
              <w:ind w:left="100" w:right="100"/>
              <w:jc w:val="right"/>
            </w:pPr>
          </w:p>
        </w:tc>
      </w:tr>
      <w:tr w:rsidR="003F45C4" w14:paraId="3437ED6F" w14:textId="77777777" w:rsidTr="003F45C4">
        <w:trPr>
          <w:cantSplit/>
          <w:jc w:val="center"/>
        </w:trPr>
        <w:tc>
          <w:tcPr>
            <w:tcW w:w="1080" w:type="dxa"/>
            <w:shd w:val="clear" w:color="auto" w:fill="FFFFFF"/>
            <w:tcMar>
              <w:top w:w="0" w:type="dxa"/>
              <w:left w:w="0" w:type="dxa"/>
              <w:bottom w:w="0" w:type="dxa"/>
              <w:right w:w="0" w:type="dxa"/>
            </w:tcMar>
            <w:vAlign w:val="center"/>
          </w:tcPr>
          <w:p w14:paraId="66C35D0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FD55BDD"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7322A9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97CB21" w14:textId="77777777" w:rsidR="003F45C4" w:rsidRDefault="00DF7A63">
            <w:pPr>
              <w:spacing w:before="100" w:after="100"/>
              <w:ind w:left="100" w:right="100"/>
              <w:jc w:val="right"/>
            </w:pPr>
            <w:r>
              <w:rPr>
                <w:rFonts w:ascii="Arial" w:eastAsia="Arial" w:hAnsi="Arial" w:cs="Arial"/>
                <w:color w:val="000000"/>
                <w:sz w:val="22"/>
                <w:szCs w:val="22"/>
              </w:rPr>
              <w:t>1.2474725</w:t>
            </w:r>
          </w:p>
        </w:tc>
        <w:tc>
          <w:tcPr>
            <w:tcW w:w="1080" w:type="dxa"/>
            <w:shd w:val="clear" w:color="auto" w:fill="FFFFFF"/>
            <w:tcMar>
              <w:top w:w="0" w:type="dxa"/>
              <w:left w:w="0" w:type="dxa"/>
              <w:bottom w:w="0" w:type="dxa"/>
              <w:right w:w="0" w:type="dxa"/>
            </w:tcMar>
            <w:vAlign w:val="center"/>
          </w:tcPr>
          <w:p w14:paraId="7C586B4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188F22" w14:textId="77777777" w:rsidR="003F45C4" w:rsidRDefault="003F45C4">
            <w:pPr>
              <w:spacing w:before="100" w:after="100"/>
              <w:ind w:left="100" w:right="100"/>
              <w:jc w:val="right"/>
            </w:pPr>
          </w:p>
        </w:tc>
      </w:tr>
      <w:tr w:rsidR="003F45C4" w14:paraId="1B1AC71E" w14:textId="77777777" w:rsidTr="003F45C4">
        <w:trPr>
          <w:cantSplit/>
          <w:jc w:val="center"/>
        </w:trPr>
        <w:tc>
          <w:tcPr>
            <w:tcW w:w="1080" w:type="dxa"/>
            <w:shd w:val="clear" w:color="auto" w:fill="FFFFFF"/>
            <w:tcMar>
              <w:top w:w="0" w:type="dxa"/>
              <w:left w:w="0" w:type="dxa"/>
              <w:bottom w:w="0" w:type="dxa"/>
              <w:right w:w="0" w:type="dxa"/>
            </w:tcMar>
            <w:vAlign w:val="center"/>
          </w:tcPr>
          <w:p w14:paraId="609C8C3F"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0BD2D51"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48073D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E9AD70" w14:textId="77777777" w:rsidR="003F45C4" w:rsidRDefault="00DF7A63">
            <w:pPr>
              <w:spacing w:before="100" w:after="100"/>
              <w:ind w:left="100" w:right="100"/>
              <w:jc w:val="right"/>
            </w:pPr>
            <w:r>
              <w:rPr>
                <w:rFonts w:ascii="Arial" w:eastAsia="Arial" w:hAnsi="Arial" w:cs="Arial"/>
                <w:color w:val="000000"/>
                <w:sz w:val="22"/>
                <w:szCs w:val="22"/>
              </w:rPr>
              <w:t>5.0805379</w:t>
            </w:r>
          </w:p>
        </w:tc>
        <w:tc>
          <w:tcPr>
            <w:tcW w:w="1080" w:type="dxa"/>
            <w:shd w:val="clear" w:color="auto" w:fill="FFFFFF"/>
            <w:tcMar>
              <w:top w:w="0" w:type="dxa"/>
              <w:left w:w="0" w:type="dxa"/>
              <w:bottom w:w="0" w:type="dxa"/>
              <w:right w:w="0" w:type="dxa"/>
            </w:tcMar>
            <w:vAlign w:val="center"/>
          </w:tcPr>
          <w:p w14:paraId="15AF9ED2" w14:textId="77777777" w:rsidR="003F45C4" w:rsidRDefault="00DF7A63">
            <w:pPr>
              <w:spacing w:before="100" w:after="100"/>
              <w:ind w:left="100" w:right="100"/>
              <w:jc w:val="right"/>
            </w:pPr>
            <w:r>
              <w:rPr>
                <w:rFonts w:ascii="Arial" w:eastAsia="Arial" w:hAnsi="Arial" w:cs="Arial"/>
                <w:color w:val="000000"/>
                <w:sz w:val="22"/>
                <w:szCs w:val="22"/>
              </w:rPr>
              <w:t>11.22963728</w:t>
            </w:r>
          </w:p>
        </w:tc>
        <w:tc>
          <w:tcPr>
            <w:tcW w:w="1080" w:type="dxa"/>
            <w:shd w:val="clear" w:color="auto" w:fill="FFFFFF"/>
            <w:tcMar>
              <w:top w:w="0" w:type="dxa"/>
              <w:left w:w="0" w:type="dxa"/>
              <w:bottom w:w="0" w:type="dxa"/>
              <w:right w:w="0" w:type="dxa"/>
            </w:tcMar>
            <w:vAlign w:val="center"/>
          </w:tcPr>
          <w:p w14:paraId="0D6C9EF5" w14:textId="77777777" w:rsidR="003F45C4" w:rsidRDefault="003F45C4">
            <w:pPr>
              <w:spacing w:before="100" w:after="100"/>
              <w:ind w:left="100" w:right="100"/>
              <w:jc w:val="right"/>
            </w:pPr>
          </w:p>
        </w:tc>
      </w:tr>
      <w:tr w:rsidR="003F45C4" w14:paraId="2351CD1C" w14:textId="77777777" w:rsidTr="003F45C4">
        <w:trPr>
          <w:cantSplit/>
          <w:jc w:val="center"/>
        </w:trPr>
        <w:tc>
          <w:tcPr>
            <w:tcW w:w="1080" w:type="dxa"/>
            <w:shd w:val="clear" w:color="auto" w:fill="FFFFFF"/>
            <w:tcMar>
              <w:top w:w="0" w:type="dxa"/>
              <w:left w:w="0" w:type="dxa"/>
              <w:bottom w:w="0" w:type="dxa"/>
              <w:right w:w="0" w:type="dxa"/>
            </w:tcMar>
            <w:vAlign w:val="center"/>
          </w:tcPr>
          <w:p w14:paraId="6D558085"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430581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DB13CA8" w14:textId="77777777" w:rsidR="003F45C4" w:rsidRDefault="00DF7A63">
            <w:pPr>
              <w:spacing w:before="100" w:after="100"/>
              <w:ind w:left="100" w:right="100"/>
              <w:jc w:val="right"/>
            </w:pPr>
            <w:r>
              <w:rPr>
                <w:rFonts w:ascii="Arial" w:eastAsia="Arial" w:hAnsi="Arial" w:cs="Arial"/>
                <w:color w:val="000000"/>
                <w:sz w:val="22"/>
                <w:szCs w:val="22"/>
              </w:rPr>
              <w:t>1.417960103</w:t>
            </w:r>
          </w:p>
        </w:tc>
        <w:tc>
          <w:tcPr>
            <w:tcW w:w="1080" w:type="dxa"/>
            <w:shd w:val="clear" w:color="auto" w:fill="FFFFFF"/>
            <w:tcMar>
              <w:top w:w="0" w:type="dxa"/>
              <w:left w:w="0" w:type="dxa"/>
              <w:bottom w:w="0" w:type="dxa"/>
              <w:right w:w="0" w:type="dxa"/>
            </w:tcMar>
            <w:vAlign w:val="center"/>
          </w:tcPr>
          <w:p w14:paraId="2370D6FE" w14:textId="77777777" w:rsidR="003F45C4" w:rsidRDefault="00DF7A63">
            <w:pPr>
              <w:spacing w:before="100" w:after="100"/>
              <w:ind w:left="100" w:right="100"/>
              <w:jc w:val="right"/>
            </w:pPr>
            <w:r>
              <w:rPr>
                <w:rFonts w:ascii="Arial" w:eastAsia="Arial" w:hAnsi="Arial" w:cs="Arial"/>
                <w:color w:val="000000"/>
                <w:sz w:val="22"/>
                <w:szCs w:val="22"/>
              </w:rPr>
              <w:t>0.2062057</w:t>
            </w:r>
          </w:p>
        </w:tc>
        <w:tc>
          <w:tcPr>
            <w:tcW w:w="1080" w:type="dxa"/>
            <w:shd w:val="clear" w:color="auto" w:fill="FFFFFF"/>
            <w:tcMar>
              <w:top w:w="0" w:type="dxa"/>
              <w:left w:w="0" w:type="dxa"/>
              <w:bottom w:w="0" w:type="dxa"/>
              <w:right w:w="0" w:type="dxa"/>
            </w:tcMar>
            <w:vAlign w:val="center"/>
          </w:tcPr>
          <w:p w14:paraId="3AF49F92" w14:textId="77777777" w:rsidR="003F45C4" w:rsidRDefault="00DF7A63">
            <w:pPr>
              <w:spacing w:before="100" w:after="100"/>
              <w:ind w:left="100" w:right="100"/>
              <w:jc w:val="right"/>
            </w:pPr>
            <w:r>
              <w:rPr>
                <w:rFonts w:ascii="Arial" w:eastAsia="Arial" w:hAnsi="Arial" w:cs="Arial"/>
                <w:color w:val="000000"/>
                <w:sz w:val="22"/>
                <w:szCs w:val="22"/>
              </w:rPr>
              <w:t>4.74803338</w:t>
            </w:r>
          </w:p>
        </w:tc>
        <w:tc>
          <w:tcPr>
            <w:tcW w:w="1080" w:type="dxa"/>
            <w:shd w:val="clear" w:color="auto" w:fill="FFFFFF"/>
            <w:tcMar>
              <w:top w:w="0" w:type="dxa"/>
              <w:left w:w="0" w:type="dxa"/>
              <w:bottom w:w="0" w:type="dxa"/>
              <w:right w:w="0" w:type="dxa"/>
            </w:tcMar>
            <w:vAlign w:val="center"/>
          </w:tcPr>
          <w:p w14:paraId="559A80F3" w14:textId="77777777" w:rsidR="003F45C4" w:rsidRDefault="003F45C4">
            <w:pPr>
              <w:spacing w:before="100" w:after="100"/>
              <w:ind w:left="100" w:right="100"/>
              <w:jc w:val="right"/>
            </w:pPr>
          </w:p>
        </w:tc>
      </w:tr>
      <w:tr w:rsidR="003F45C4" w14:paraId="093B6101" w14:textId="77777777" w:rsidTr="003F45C4">
        <w:trPr>
          <w:cantSplit/>
          <w:jc w:val="center"/>
        </w:trPr>
        <w:tc>
          <w:tcPr>
            <w:tcW w:w="1080" w:type="dxa"/>
            <w:shd w:val="clear" w:color="auto" w:fill="FFFFFF"/>
            <w:tcMar>
              <w:top w:w="0" w:type="dxa"/>
              <w:left w:w="0" w:type="dxa"/>
              <w:bottom w:w="0" w:type="dxa"/>
              <w:right w:w="0" w:type="dxa"/>
            </w:tcMar>
            <w:vAlign w:val="center"/>
          </w:tcPr>
          <w:p w14:paraId="1436750E"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8355150"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07D188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227178" w14:textId="77777777" w:rsidR="003F45C4" w:rsidRDefault="00DF7A63">
            <w:pPr>
              <w:spacing w:before="100" w:after="100"/>
              <w:ind w:left="100" w:right="100"/>
              <w:jc w:val="right"/>
            </w:pPr>
            <w:r>
              <w:rPr>
                <w:rFonts w:ascii="Arial" w:eastAsia="Arial" w:hAnsi="Arial" w:cs="Arial"/>
                <w:color w:val="000000"/>
                <w:sz w:val="22"/>
                <w:szCs w:val="22"/>
              </w:rPr>
              <w:t>2.2410342</w:t>
            </w:r>
          </w:p>
        </w:tc>
        <w:tc>
          <w:tcPr>
            <w:tcW w:w="1080" w:type="dxa"/>
            <w:shd w:val="clear" w:color="auto" w:fill="FFFFFF"/>
            <w:tcMar>
              <w:top w:w="0" w:type="dxa"/>
              <w:left w:w="0" w:type="dxa"/>
              <w:bottom w:w="0" w:type="dxa"/>
              <w:right w:w="0" w:type="dxa"/>
            </w:tcMar>
            <w:vAlign w:val="center"/>
          </w:tcPr>
          <w:p w14:paraId="7667E98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77AD2D" w14:textId="77777777" w:rsidR="003F45C4" w:rsidRDefault="00DF7A63">
            <w:pPr>
              <w:spacing w:before="100" w:after="100"/>
              <w:ind w:left="100" w:right="100"/>
              <w:jc w:val="right"/>
            </w:pPr>
            <w:r>
              <w:rPr>
                <w:rFonts w:ascii="Arial" w:eastAsia="Arial" w:hAnsi="Arial" w:cs="Arial"/>
                <w:color w:val="000000"/>
                <w:sz w:val="22"/>
                <w:szCs w:val="22"/>
              </w:rPr>
              <w:t>0.465744212</w:t>
            </w:r>
          </w:p>
        </w:tc>
      </w:tr>
      <w:tr w:rsidR="003F45C4" w14:paraId="66845EF3" w14:textId="77777777" w:rsidTr="003F45C4">
        <w:trPr>
          <w:cantSplit/>
          <w:jc w:val="center"/>
        </w:trPr>
        <w:tc>
          <w:tcPr>
            <w:tcW w:w="1080" w:type="dxa"/>
            <w:shd w:val="clear" w:color="auto" w:fill="FFFFFF"/>
            <w:tcMar>
              <w:top w:w="0" w:type="dxa"/>
              <w:left w:w="0" w:type="dxa"/>
              <w:bottom w:w="0" w:type="dxa"/>
              <w:right w:w="0" w:type="dxa"/>
            </w:tcMar>
            <w:vAlign w:val="center"/>
          </w:tcPr>
          <w:p w14:paraId="46052C0B"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F77832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36F045BE" w14:textId="77777777" w:rsidR="003F45C4" w:rsidRDefault="00DF7A63">
            <w:pPr>
              <w:spacing w:before="100" w:after="100"/>
              <w:ind w:left="100" w:right="100"/>
              <w:jc w:val="right"/>
            </w:pPr>
            <w:r>
              <w:rPr>
                <w:rFonts w:ascii="Arial" w:eastAsia="Arial" w:hAnsi="Arial" w:cs="Arial"/>
                <w:color w:val="000000"/>
                <w:sz w:val="22"/>
                <w:szCs w:val="22"/>
              </w:rPr>
              <w:t>1.666847353</w:t>
            </w:r>
          </w:p>
        </w:tc>
        <w:tc>
          <w:tcPr>
            <w:tcW w:w="1080" w:type="dxa"/>
            <w:shd w:val="clear" w:color="auto" w:fill="FFFFFF"/>
            <w:tcMar>
              <w:top w:w="0" w:type="dxa"/>
              <w:left w:w="0" w:type="dxa"/>
              <w:bottom w:w="0" w:type="dxa"/>
              <w:right w:w="0" w:type="dxa"/>
            </w:tcMar>
            <w:vAlign w:val="center"/>
          </w:tcPr>
          <w:p w14:paraId="3AB04F2F" w14:textId="77777777" w:rsidR="003F45C4" w:rsidRDefault="00DF7A63">
            <w:pPr>
              <w:spacing w:before="100" w:after="100"/>
              <w:ind w:left="100" w:right="100"/>
              <w:jc w:val="right"/>
            </w:pPr>
            <w:r>
              <w:rPr>
                <w:rFonts w:ascii="Arial" w:eastAsia="Arial" w:hAnsi="Arial" w:cs="Arial"/>
                <w:color w:val="000000"/>
                <w:sz w:val="22"/>
                <w:szCs w:val="22"/>
              </w:rPr>
              <w:t>2.3165333</w:t>
            </w:r>
          </w:p>
        </w:tc>
        <w:tc>
          <w:tcPr>
            <w:tcW w:w="1080" w:type="dxa"/>
            <w:shd w:val="clear" w:color="auto" w:fill="FFFFFF"/>
            <w:tcMar>
              <w:top w:w="0" w:type="dxa"/>
              <w:left w:w="0" w:type="dxa"/>
              <w:bottom w:w="0" w:type="dxa"/>
              <w:right w:w="0" w:type="dxa"/>
            </w:tcMar>
            <w:vAlign w:val="center"/>
          </w:tcPr>
          <w:p w14:paraId="18DA8AA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305F493" w14:textId="77777777" w:rsidR="003F45C4" w:rsidRDefault="00DF7A63">
            <w:pPr>
              <w:spacing w:before="100" w:after="100"/>
              <w:ind w:left="100" w:right="100"/>
              <w:jc w:val="right"/>
            </w:pPr>
            <w:r>
              <w:rPr>
                <w:rFonts w:ascii="Arial" w:eastAsia="Arial" w:hAnsi="Arial" w:cs="Arial"/>
                <w:color w:val="000000"/>
                <w:sz w:val="22"/>
                <w:szCs w:val="22"/>
              </w:rPr>
              <w:t>0.391930049</w:t>
            </w:r>
          </w:p>
        </w:tc>
      </w:tr>
      <w:tr w:rsidR="003F45C4" w14:paraId="6DE7A064" w14:textId="77777777" w:rsidTr="003F45C4">
        <w:trPr>
          <w:cantSplit/>
          <w:jc w:val="center"/>
        </w:trPr>
        <w:tc>
          <w:tcPr>
            <w:tcW w:w="1080" w:type="dxa"/>
            <w:shd w:val="clear" w:color="auto" w:fill="FFFFFF"/>
            <w:tcMar>
              <w:top w:w="0" w:type="dxa"/>
              <w:left w:w="0" w:type="dxa"/>
              <w:bottom w:w="0" w:type="dxa"/>
              <w:right w:w="0" w:type="dxa"/>
            </w:tcMar>
            <w:vAlign w:val="center"/>
          </w:tcPr>
          <w:p w14:paraId="7F3B8F47" w14:textId="77777777" w:rsidR="003F45C4" w:rsidRDefault="00DF7A63">
            <w:pPr>
              <w:spacing w:before="100" w:after="100"/>
              <w:ind w:left="100" w:right="100"/>
            </w:pPr>
            <w:r>
              <w:rPr>
                <w:rFonts w:ascii="Arial" w:eastAsia="Arial" w:hAnsi="Arial" w:cs="Arial"/>
                <w:color w:val="000000"/>
                <w:sz w:val="22"/>
                <w:szCs w:val="22"/>
              </w:rPr>
              <w:lastRenderedPageBreak/>
              <w:t>2016</w:t>
            </w:r>
          </w:p>
        </w:tc>
        <w:tc>
          <w:tcPr>
            <w:tcW w:w="1080" w:type="dxa"/>
            <w:shd w:val="clear" w:color="auto" w:fill="FFFFFF"/>
            <w:tcMar>
              <w:top w:w="0" w:type="dxa"/>
              <w:left w:w="0" w:type="dxa"/>
              <w:bottom w:w="0" w:type="dxa"/>
              <w:right w:w="0" w:type="dxa"/>
            </w:tcMar>
            <w:vAlign w:val="center"/>
          </w:tcPr>
          <w:p w14:paraId="2AF4926D"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3A22E5A" w14:textId="77777777" w:rsidR="003F45C4" w:rsidRDefault="00DF7A63">
            <w:pPr>
              <w:spacing w:before="100" w:after="100"/>
              <w:ind w:left="100" w:right="100"/>
              <w:jc w:val="right"/>
            </w:pPr>
            <w:r>
              <w:rPr>
                <w:rFonts w:ascii="Arial" w:eastAsia="Arial" w:hAnsi="Arial" w:cs="Arial"/>
                <w:color w:val="000000"/>
                <w:sz w:val="22"/>
                <w:szCs w:val="22"/>
              </w:rPr>
              <w:t>0.456930639</w:t>
            </w:r>
          </w:p>
        </w:tc>
        <w:tc>
          <w:tcPr>
            <w:tcW w:w="1080" w:type="dxa"/>
            <w:shd w:val="clear" w:color="auto" w:fill="FFFFFF"/>
            <w:tcMar>
              <w:top w:w="0" w:type="dxa"/>
              <w:left w:w="0" w:type="dxa"/>
              <w:bottom w:w="0" w:type="dxa"/>
              <w:right w:w="0" w:type="dxa"/>
            </w:tcMar>
            <w:vAlign w:val="center"/>
          </w:tcPr>
          <w:p w14:paraId="7FD8E27F" w14:textId="77777777" w:rsidR="003F45C4" w:rsidRDefault="00DF7A63">
            <w:pPr>
              <w:spacing w:before="100" w:after="100"/>
              <w:ind w:left="100" w:right="100"/>
              <w:jc w:val="right"/>
            </w:pPr>
            <w:r>
              <w:rPr>
                <w:rFonts w:ascii="Arial" w:eastAsia="Arial" w:hAnsi="Arial" w:cs="Arial"/>
                <w:color w:val="000000"/>
                <w:sz w:val="22"/>
                <w:szCs w:val="22"/>
              </w:rPr>
              <w:t>1.1184198</w:t>
            </w:r>
          </w:p>
        </w:tc>
        <w:tc>
          <w:tcPr>
            <w:tcW w:w="1080" w:type="dxa"/>
            <w:shd w:val="clear" w:color="auto" w:fill="FFFFFF"/>
            <w:tcMar>
              <w:top w:w="0" w:type="dxa"/>
              <w:left w:w="0" w:type="dxa"/>
              <w:bottom w:w="0" w:type="dxa"/>
              <w:right w:w="0" w:type="dxa"/>
            </w:tcMar>
            <w:vAlign w:val="center"/>
          </w:tcPr>
          <w:p w14:paraId="3E761DF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697CDA" w14:textId="77777777" w:rsidR="003F45C4" w:rsidRDefault="003F45C4">
            <w:pPr>
              <w:spacing w:before="100" w:after="100"/>
              <w:ind w:left="100" w:right="100"/>
              <w:jc w:val="right"/>
            </w:pPr>
          </w:p>
        </w:tc>
      </w:tr>
      <w:tr w:rsidR="003F45C4" w14:paraId="1B6B002E" w14:textId="77777777" w:rsidTr="003F45C4">
        <w:trPr>
          <w:cantSplit/>
          <w:jc w:val="center"/>
        </w:trPr>
        <w:tc>
          <w:tcPr>
            <w:tcW w:w="1080" w:type="dxa"/>
            <w:shd w:val="clear" w:color="auto" w:fill="FFFFFF"/>
            <w:tcMar>
              <w:top w:w="0" w:type="dxa"/>
              <w:left w:w="0" w:type="dxa"/>
              <w:bottom w:w="0" w:type="dxa"/>
              <w:right w:w="0" w:type="dxa"/>
            </w:tcMar>
            <w:vAlign w:val="center"/>
          </w:tcPr>
          <w:p w14:paraId="6A011D6D"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7D2DD9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F8C323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06F3695" w14:textId="77777777" w:rsidR="003F45C4" w:rsidRDefault="00DF7A63">
            <w:pPr>
              <w:spacing w:before="100" w:after="100"/>
              <w:ind w:left="100" w:right="100"/>
              <w:jc w:val="right"/>
            </w:pPr>
            <w:r>
              <w:rPr>
                <w:rFonts w:ascii="Arial" w:eastAsia="Arial" w:hAnsi="Arial" w:cs="Arial"/>
                <w:color w:val="000000"/>
                <w:sz w:val="22"/>
                <w:szCs w:val="22"/>
              </w:rPr>
              <w:t>1.0368578</w:t>
            </w:r>
          </w:p>
        </w:tc>
        <w:tc>
          <w:tcPr>
            <w:tcW w:w="1080" w:type="dxa"/>
            <w:shd w:val="clear" w:color="auto" w:fill="FFFFFF"/>
            <w:tcMar>
              <w:top w:w="0" w:type="dxa"/>
              <w:left w:w="0" w:type="dxa"/>
              <w:bottom w:w="0" w:type="dxa"/>
              <w:right w:w="0" w:type="dxa"/>
            </w:tcMar>
            <w:vAlign w:val="center"/>
          </w:tcPr>
          <w:p w14:paraId="058DBA7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361908" w14:textId="77777777" w:rsidR="003F45C4" w:rsidRDefault="003F45C4">
            <w:pPr>
              <w:spacing w:before="100" w:after="100"/>
              <w:ind w:left="100" w:right="100"/>
              <w:jc w:val="right"/>
            </w:pPr>
          </w:p>
        </w:tc>
      </w:tr>
      <w:tr w:rsidR="003F45C4" w14:paraId="4AD633E5" w14:textId="77777777" w:rsidTr="003F45C4">
        <w:trPr>
          <w:cantSplit/>
          <w:jc w:val="center"/>
        </w:trPr>
        <w:tc>
          <w:tcPr>
            <w:tcW w:w="1080" w:type="dxa"/>
            <w:shd w:val="clear" w:color="auto" w:fill="FFFFFF"/>
            <w:tcMar>
              <w:top w:w="0" w:type="dxa"/>
              <w:left w:w="0" w:type="dxa"/>
              <w:bottom w:w="0" w:type="dxa"/>
              <w:right w:w="0" w:type="dxa"/>
            </w:tcMar>
            <w:vAlign w:val="center"/>
          </w:tcPr>
          <w:p w14:paraId="72F2A7FE"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223BFD2"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082C192" w14:textId="77777777" w:rsidR="003F45C4" w:rsidRDefault="00DF7A63">
            <w:pPr>
              <w:spacing w:before="100" w:after="100"/>
              <w:ind w:left="100" w:right="100"/>
              <w:jc w:val="right"/>
            </w:pPr>
            <w:r>
              <w:rPr>
                <w:rFonts w:ascii="Arial" w:eastAsia="Arial" w:hAnsi="Arial" w:cs="Arial"/>
                <w:color w:val="000000"/>
                <w:sz w:val="22"/>
                <w:szCs w:val="22"/>
              </w:rPr>
              <w:t>0.661329472</w:t>
            </w:r>
          </w:p>
        </w:tc>
        <w:tc>
          <w:tcPr>
            <w:tcW w:w="1080" w:type="dxa"/>
            <w:shd w:val="clear" w:color="auto" w:fill="FFFFFF"/>
            <w:tcMar>
              <w:top w:w="0" w:type="dxa"/>
              <w:left w:w="0" w:type="dxa"/>
              <w:bottom w:w="0" w:type="dxa"/>
              <w:right w:w="0" w:type="dxa"/>
            </w:tcMar>
            <w:vAlign w:val="center"/>
          </w:tcPr>
          <w:p w14:paraId="0348AF32" w14:textId="77777777" w:rsidR="003F45C4" w:rsidRDefault="00DF7A63">
            <w:pPr>
              <w:spacing w:before="100" w:after="100"/>
              <w:ind w:left="100" w:right="100"/>
              <w:jc w:val="right"/>
            </w:pPr>
            <w:r>
              <w:rPr>
                <w:rFonts w:ascii="Arial" w:eastAsia="Arial" w:hAnsi="Arial" w:cs="Arial"/>
                <w:color w:val="000000"/>
                <w:sz w:val="22"/>
                <w:szCs w:val="22"/>
              </w:rPr>
              <w:t>0.2402980</w:t>
            </w:r>
          </w:p>
        </w:tc>
        <w:tc>
          <w:tcPr>
            <w:tcW w:w="1080" w:type="dxa"/>
            <w:shd w:val="clear" w:color="auto" w:fill="FFFFFF"/>
            <w:tcMar>
              <w:top w:w="0" w:type="dxa"/>
              <w:left w:w="0" w:type="dxa"/>
              <w:bottom w:w="0" w:type="dxa"/>
              <w:right w:w="0" w:type="dxa"/>
            </w:tcMar>
            <w:vAlign w:val="center"/>
          </w:tcPr>
          <w:p w14:paraId="1675CAA3" w14:textId="77777777" w:rsidR="003F45C4" w:rsidRDefault="00DF7A63">
            <w:pPr>
              <w:spacing w:before="100" w:after="100"/>
              <w:ind w:left="100" w:right="100"/>
              <w:jc w:val="right"/>
            </w:pPr>
            <w:r>
              <w:rPr>
                <w:rFonts w:ascii="Arial" w:eastAsia="Arial" w:hAnsi="Arial" w:cs="Arial"/>
                <w:color w:val="000000"/>
                <w:sz w:val="22"/>
                <w:szCs w:val="22"/>
              </w:rPr>
              <w:t>6.79690906</w:t>
            </w:r>
          </w:p>
        </w:tc>
        <w:tc>
          <w:tcPr>
            <w:tcW w:w="1080" w:type="dxa"/>
            <w:shd w:val="clear" w:color="auto" w:fill="FFFFFF"/>
            <w:tcMar>
              <w:top w:w="0" w:type="dxa"/>
              <w:left w:w="0" w:type="dxa"/>
              <w:bottom w:w="0" w:type="dxa"/>
              <w:right w:w="0" w:type="dxa"/>
            </w:tcMar>
            <w:vAlign w:val="center"/>
          </w:tcPr>
          <w:p w14:paraId="3FEB8EE8" w14:textId="77777777" w:rsidR="003F45C4" w:rsidRDefault="003F45C4">
            <w:pPr>
              <w:spacing w:before="100" w:after="100"/>
              <w:ind w:left="100" w:right="100"/>
              <w:jc w:val="right"/>
            </w:pPr>
          </w:p>
        </w:tc>
      </w:tr>
      <w:tr w:rsidR="003F45C4" w14:paraId="40354E62" w14:textId="77777777" w:rsidTr="003F45C4">
        <w:trPr>
          <w:cantSplit/>
          <w:jc w:val="center"/>
        </w:trPr>
        <w:tc>
          <w:tcPr>
            <w:tcW w:w="1080" w:type="dxa"/>
            <w:shd w:val="clear" w:color="auto" w:fill="FFFFFF"/>
            <w:tcMar>
              <w:top w:w="0" w:type="dxa"/>
              <w:left w:w="0" w:type="dxa"/>
              <w:bottom w:w="0" w:type="dxa"/>
              <w:right w:w="0" w:type="dxa"/>
            </w:tcMar>
            <w:vAlign w:val="center"/>
          </w:tcPr>
          <w:p w14:paraId="1691BB53"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FCC1E8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4BC879A" w14:textId="77777777" w:rsidR="003F45C4" w:rsidRDefault="00DF7A63">
            <w:pPr>
              <w:spacing w:before="100" w:after="100"/>
              <w:ind w:left="100" w:right="100"/>
              <w:jc w:val="right"/>
            </w:pPr>
            <w:r>
              <w:rPr>
                <w:rFonts w:ascii="Arial" w:eastAsia="Arial" w:hAnsi="Arial" w:cs="Arial"/>
                <w:color w:val="000000"/>
                <w:sz w:val="22"/>
                <w:szCs w:val="22"/>
              </w:rPr>
              <w:t>1.198979765</w:t>
            </w:r>
          </w:p>
        </w:tc>
        <w:tc>
          <w:tcPr>
            <w:tcW w:w="1080" w:type="dxa"/>
            <w:shd w:val="clear" w:color="auto" w:fill="FFFFFF"/>
            <w:tcMar>
              <w:top w:w="0" w:type="dxa"/>
              <w:left w:w="0" w:type="dxa"/>
              <w:bottom w:w="0" w:type="dxa"/>
              <w:right w:w="0" w:type="dxa"/>
            </w:tcMar>
            <w:vAlign w:val="center"/>
          </w:tcPr>
          <w:p w14:paraId="4FAACEF9" w14:textId="77777777" w:rsidR="003F45C4" w:rsidRDefault="00DF7A63">
            <w:pPr>
              <w:spacing w:before="100" w:after="100"/>
              <w:ind w:left="100" w:right="100"/>
              <w:jc w:val="right"/>
            </w:pPr>
            <w:r>
              <w:rPr>
                <w:rFonts w:ascii="Arial" w:eastAsia="Arial" w:hAnsi="Arial" w:cs="Arial"/>
                <w:color w:val="000000"/>
                <w:sz w:val="22"/>
                <w:szCs w:val="22"/>
              </w:rPr>
              <w:t>2.2112091</w:t>
            </w:r>
          </w:p>
        </w:tc>
        <w:tc>
          <w:tcPr>
            <w:tcW w:w="1080" w:type="dxa"/>
            <w:shd w:val="clear" w:color="auto" w:fill="FFFFFF"/>
            <w:tcMar>
              <w:top w:w="0" w:type="dxa"/>
              <w:left w:w="0" w:type="dxa"/>
              <w:bottom w:w="0" w:type="dxa"/>
              <w:right w:w="0" w:type="dxa"/>
            </w:tcMar>
            <w:vAlign w:val="center"/>
          </w:tcPr>
          <w:p w14:paraId="66D310DA" w14:textId="77777777" w:rsidR="003F45C4" w:rsidRDefault="00DF7A63">
            <w:pPr>
              <w:spacing w:before="100" w:after="100"/>
              <w:ind w:left="100" w:right="100"/>
              <w:jc w:val="right"/>
            </w:pPr>
            <w:r>
              <w:rPr>
                <w:rFonts w:ascii="Arial" w:eastAsia="Arial" w:hAnsi="Arial" w:cs="Arial"/>
                <w:color w:val="000000"/>
                <w:sz w:val="22"/>
                <w:szCs w:val="22"/>
              </w:rPr>
              <w:t>4.27755400</w:t>
            </w:r>
          </w:p>
        </w:tc>
        <w:tc>
          <w:tcPr>
            <w:tcW w:w="1080" w:type="dxa"/>
            <w:shd w:val="clear" w:color="auto" w:fill="FFFFFF"/>
            <w:tcMar>
              <w:top w:w="0" w:type="dxa"/>
              <w:left w:w="0" w:type="dxa"/>
              <w:bottom w:w="0" w:type="dxa"/>
              <w:right w:w="0" w:type="dxa"/>
            </w:tcMar>
            <w:vAlign w:val="center"/>
          </w:tcPr>
          <w:p w14:paraId="4A3A78B3" w14:textId="77777777" w:rsidR="003F45C4" w:rsidRDefault="003F45C4">
            <w:pPr>
              <w:spacing w:before="100" w:after="100"/>
              <w:ind w:left="100" w:right="100"/>
              <w:jc w:val="right"/>
            </w:pPr>
          </w:p>
        </w:tc>
      </w:tr>
      <w:tr w:rsidR="003F45C4" w14:paraId="49F64975" w14:textId="77777777" w:rsidTr="003F45C4">
        <w:trPr>
          <w:cantSplit/>
          <w:jc w:val="center"/>
        </w:trPr>
        <w:tc>
          <w:tcPr>
            <w:tcW w:w="1080" w:type="dxa"/>
            <w:shd w:val="clear" w:color="auto" w:fill="FFFFFF"/>
            <w:tcMar>
              <w:top w:w="0" w:type="dxa"/>
              <w:left w:w="0" w:type="dxa"/>
              <w:bottom w:w="0" w:type="dxa"/>
              <w:right w:w="0" w:type="dxa"/>
            </w:tcMar>
            <w:vAlign w:val="center"/>
          </w:tcPr>
          <w:p w14:paraId="580CD9E5"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0100D4C"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DACDB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F11B1CE" w14:textId="77777777" w:rsidR="003F45C4" w:rsidRDefault="00DF7A63">
            <w:pPr>
              <w:spacing w:before="100" w:after="100"/>
              <w:ind w:left="100" w:right="100"/>
              <w:jc w:val="right"/>
            </w:pPr>
            <w:r>
              <w:rPr>
                <w:rFonts w:ascii="Arial" w:eastAsia="Arial" w:hAnsi="Arial" w:cs="Arial"/>
                <w:color w:val="000000"/>
                <w:sz w:val="22"/>
                <w:szCs w:val="22"/>
              </w:rPr>
              <w:t>1.0939168</w:t>
            </w:r>
          </w:p>
        </w:tc>
        <w:tc>
          <w:tcPr>
            <w:tcW w:w="1080" w:type="dxa"/>
            <w:shd w:val="clear" w:color="auto" w:fill="FFFFFF"/>
            <w:tcMar>
              <w:top w:w="0" w:type="dxa"/>
              <w:left w:w="0" w:type="dxa"/>
              <w:bottom w:w="0" w:type="dxa"/>
              <w:right w:w="0" w:type="dxa"/>
            </w:tcMar>
            <w:vAlign w:val="center"/>
          </w:tcPr>
          <w:p w14:paraId="04DEFD4E" w14:textId="77777777" w:rsidR="003F45C4" w:rsidRDefault="00DF7A63">
            <w:pPr>
              <w:spacing w:before="100" w:after="100"/>
              <w:ind w:left="100" w:right="100"/>
              <w:jc w:val="right"/>
            </w:pPr>
            <w:r>
              <w:rPr>
                <w:rFonts w:ascii="Arial" w:eastAsia="Arial" w:hAnsi="Arial" w:cs="Arial"/>
                <w:color w:val="000000"/>
                <w:sz w:val="22"/>
                <w:szCs w:val="22"/>
              </w:rPr>
              <w:t>1.09352110</w:t>
            </w:r>
          </w:p>
        </w:tc>
        <w:tc>
          <w:tcPr>
            <w:tcW w:w="1080" w:type="dxa"/>
            <w:shd w:val="clear" w:color="auto" w:fill="FFFFFF"/>
            <w:tcMar>
              <w:top w:w="0" w:type="dxa"/>
              <w:left w:w="0" w:type="dxa"/>
              <w:bottom w:w="0" w:type="dxa"/>
              <w:right w:w="0" w:type="dxa"/>
            </w:tcMar>
            <w:vAlign w:val="center"/>
          </w:tcPr>
          <w:p w14:paraId="79A855F3" w14:textId="77777777" w:rsidR="003F45C4" w:rsidRDefault="003F45C4">
            <w:pPr>
              <w:spacing w:before="100" w:after="100"/>
              <w:ind w:left="100" w:right="100"/>
              <w:jc w:val="right"/>
            </w:pPr>
          </w:p>
        </w:tc>
      </w:tr>
      <w:tr w:rsidR="003F45C4" w14:paraId="72481692" w14:textId="77777777" w:rsidTr="003F45C4">
        <w:trPr>
          <w:cantSplit/>
          <w:jc w:val="center"/>
        </w:trPr>
        <w:tc>
          <w:tcPr>
            <w:tcW w:w="1080" w:type="dxa"/>
            <w:shd w:val="clear" w:color="auto" w:fill="FFFFFF"/>
            <w:tcMar>
              <w:top w:w="0" w:type="dxa"/>
              <w:left w:w="0" w:type="dxa"/>
              <w:bottom w:w="0" w:type="dxa"/>
              <w:right w:w="0" w:type="dxa"/>
            </w:tcMar>
            <w:vAlign w:val="center"/>
          </w:tcPr>
          <w:p w14:paraId="086CE2DA"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447746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4495787" w14:textId="77777777" w:rsidR="003F45C4" w:rsidRDefault="00DF7A63">
            <w:pPr>
              <w:spacing w:before="100" w:after="100"/>
              <w:ind w:left="100" w:right="100"/>
              <w:jc w:val="right"/>
            </w:pPr>
            <w:r>
              <w:rPr>
                <w:rFonts w:ascii="Arial" w:eastAsia="Arial" w:hAnsi="Arial" w:cs="Arial"/>
                <w:color w:val="000000"/>
                <w:sz w:val="22"/>
                <w:szCs w:val="22"/>
              </w:rPr>
              <w:t>2.019215750</w:t>
            </w:r>
          </w:p>
        </w:tc>
        <w:tc>
          <w:tcPr>
            <w:tcW w:w="1080" w:type="dxa"/>
            <w:shd w:val="clear" w:color="auto" w:fill="FFFFFF"/>
            <w:tcMar>
              <w:top w:w="0" w:type="dxa"/>
              <w:left w:w="0" w:type="dxa"/>
              <w:bottom w:w="0" w:type="dxa"/>
              <w:right w:w="0" w:type="dxa"/>
            </w:tcMar>
            <w:vAlign w:val="center"/>
          </w:tcPr>
          <w:p w14:paraId="1CAFB428" w14:textId="77777777" w:rsidR="003F45C4" w:rsidRDefault="00DF7A63">
            <w:pPr>
              <w:spacing w:before="100" w:after="100"/>
              <w:ind w:left="100" w:right="100"/>
              <w:jc w:val="right"/>
            </w:pPr>
            <w:r>
              <w:rPr>
                <w:rFonts w:ascii="Arial" w:eastAsia="Arial" w:hAnsi="Arial" w:cs="Arial"/>
                <w:color w:val="000000"/>
                <w:sz w:val="22"/>
                <w:szCs w:val="22"/>
              </w:rPr>
              <w:t>1.5016991</w:t>
            </w:r>
          </w:p>
        </w:tc>
        <w:tc>
          <w:tcPr>
            <w:tcW w:w="1080" w:type="dxa"/>
            <w:shd w:val="clear" w:color="auto" w:fill="FFFFFF"/>
            <w:tcMar>
              <w:top w:w="0" w:type="dxa"/>
              <w:left w:w="0" w:type="dxa"/>
              <w:bottom w:w="0" w:type="dxa"/>
              <w:right w:w="0" w:type="dxa"/>
            </w:tcMar>
            <w:vAlign w:val="center"/>
          </w:tcPr>
          <w:p w14:paraId="1B9F1B68" w14:textId="77777777" w:rsidR="003F45C4" w:rsidRDefault="00DF7A63">
            <w:pPr>
              <w:spacing w:before="100" w:after="100"/>
              <w:ind w:left="100" w:right="100"/>
              <w:jc w:val="right"/>
            </w:pPr>
            <w:r>
              <w:rPr>
                <w:rFonts w:ascii="Arial" w:eastAsia="Arial" w:hAnsi="Arial" w:cs="Arial"/>
                <w:color w:val="000000"/>
                <w:sz w:val="22"/>
                <w:szCs w:val="22"/>
              </w:rPr>
              <w:t>0.65289946</w:t>
            </w:r>
          </w:p>
        </w:tc>
        <w:tc>
          <w:tcPr>
            <w:tcW w:w="1080" w:type="dxa"/>
            <w:shd w:val="clear" w:color="auto" w:fill="FFFFFF"/>
            <w:tcMar>
              <w:top w:w="0" w:type="dxa"/>
              <w:left w:w="0" w:type="dxa"/>
              <w:bottom w:w="0" w:type="dxa"/>
              <w:right w:w="0" w:type="dxa"/>
            </w:tcMar>
            <w:vAlign w:val="center"/>
          </w:tcPr>
          <w:p w14:paraId="41EB1316" w14:textId="77777777" w:rsidR="003F45C4" w:rsidRDefault="00DF7A63">
            <w:pPr>
              <w:spacing w:before="100" w:after="100"/>
              <w:ind w:left="100" w:right="100"/>
              <w:jc w:val="right"/>
            </w:pPr>
            <w:r>
              <w:rPr>
                <w:rFonts w:ascii="Arial" w:eastAsia="Arial" w:hAnsi="Arial" w:cs="Arial"/>
                <w:color w:val="000000"/>
                <w:sz w:val="22"/>
                <w:szCs w:val="22"/>
              </w:rPr>
              <w:t>75.923120120</w:t>
            </w:r>
          </w:p>
        </w:tc>
      </w:tr>
      <w:tr w:rsidR="003F45C4" w14:paraId="21DD664A" w14:textId="77777777" w:rsidTr="003F45C4">
        <w:trPr>
          <w:cantSplit/>
          <w:jc w:val="center"/>
        </w:trPr>
        <w:tc>
          <w:tcPr>
            <w:tcW w:w="1080" w:type="dxa"/>
            <w:shd w:val="clear" w:color="auto" w:fill="FFFFFF"/>
            <w:tcMar>
              <w:top w:w="0" w:type="dxa"/>
              <w:left w:w="0" w:type="dxa"/>
              <w:bottom w:w="0" w:type="dxa"/>
              <w:right w:w="0" w:type="dxa"/>
            </w:tcMar>
            <w:vAlign w:val="center"/>
          </w:tcPr>
          <w:p w14:paraId="5296C83D"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D8CA6E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7EB9E1F" w14:textId="77777777" w:rsidR="003F45C4" w:rsidRDefault="00DF7A63">
            <w:pPr>
              <w:spacing w:before="100" w:after="100"/>
              <w:ind w:left="100" w:right="100"/>
              <w:jc w:val="right"/>
            </w:pPr>
            <w:r>
              <w:rPr>
                <w:rFonts w:ascii="Arial" w:eastAsia="Arial" w:hAnsi="Arial" w:cs="Arial"/>
                <w:color w:val="000000"/>
                <w:sz w:val="22"/>
                <w:szCs w:val="22"/>
              </w:rPr>
              <w:t>0.344663591</w:t>
            </w:r>
          </w:p>
        </w:tc>
        <w:tc>
          <w:tcPr>
            <w:tcW w:w="1080" w:type="dxa"/>
            <w:shd w:val="clear" w:color="auto" w:fill="FFFFFF"/>
            <w:tcMar>
              <w:top w:w="0" w:type="dxa"/>
              <w:left w:w="0" w:type="dxa"/>
              <w:bottom w:w="0" w:type="dxa"/>
              <w:right w:w="0" w:type="dxa"/>
            </w:tcMar>
            <w:vAlign w:val="center"/>
          </w:tcPr>
          <w:p w14:paraId="451DD9B6" w14:textId="77777777" w:rsidR="003F45C4" w:rsidRDefault="00DF7A63">
            <w:pPr>
              <w:spacing w:before="100" w:after="100"/>
              <w:ind w:left="100" w:right="100"/>
              <w:jc w:val="right"/>
            </w:pPr>
            <w:r>
              <w:rPr>
                <w:rFonts w:ascii="Arial" w:eastAsia="Arial" w:hAnsi="Arial" w:cs="Arial"/>
                <w:color w:val="000000"/>
                <w:sz w:val="22"/>
                <w:szCs w:val="22"/>
              </w:rPr>
              <w:t>1.1717919</w:t>
            </w:r>
          </w:p>
        </w:tc>
        <w:tc>
          <w:tcPr>
            <w:tcW w:w="1080" w:type="dxa"/>
            <w:shd w:val="clear" w:color="auto" w:fill="FFFFFF"/>
            <w:tcMar>
              <w:top w:w="0" w:type="dxa"/>
              <w:left w:w="0" w:type="dxa"/>
              <w:bottom w:w="0" w:type="dxa"/>
              <w:right w:w="0" w:type="dxa"/>
            </w:tcMar>
            <w:vAlign w:val="center"/>
          </w:tcPr>
          <w:p w14:paraId="2535FBC7" w14:textId="77777777" w:rsidR="003F45C4" w:rsidRDefault="00DF7A63">
            <w:pPr>
              <w:spacing w:before="100" w:after="100"/>
              <w:ind w:left="100" w:right="100"/>
              <w:jc w:val="right"/>
            </w:pPr>
            <w:r>
              <w:rPr>
                <w:rFonts w:ascii="Arial" w:eastAsia="Arial" w:hAnsi="Arial" w:cs="Arial"/>
                <w:color w:val="000000"/>
                <w:sz w:val="22"/>
                <w:szCs w:val="22"/>
              </w:rPr>
              <w:t>0.69439231</w:t>
            </w:r>
          </w:p>
        </w:tc>
        <w:tc>
          <w:tcPr>
            <w:tcW w:w="1080" w:type="dxa"/>
            <w:shd w:val="clear" w:color="auto" w:fill="FFFFFF"/>
            <w:tcMar>
              <w:top w:w="0" w:type="dxa"/>
              <w:left w:w="0" w:type="dxa"/>
              <w:bottom w:w="0" w:type="dxa"/>
              <w:right w:w="0" w:type="dxa"/>
            </w:tcMar>
            <w:vAlign w:val="center"/>
          </w:tcPr>
          <w:p w14:paraId="2308C0E9" w14:textId="77777777" w:rsidR="003F45C4" w:rsidRDefault="003F45C4">
            <w:pPr>
              <w:spacing w:before="100" w:after="100"/>
              <w:ind w:left="100" w:right="100"/>
              <w:jc w:val="right"/>
            </w:pPr>
          </w:p>
        </w:tc>
      </w:tr>
      <w:tr w:rsidR="003F45C4" w14:paraId="6D5117B7" w14:textId="77777777" w:rsidTr="003F45C4">
        <w:trPr>
          <w:cantSplit/>
          <w:jc w:val="center"/>
        </w:trPr>
        <w:tc>
          <w:tcPr>
            <w:tcW w:w="1080" w:type="dxa"/>
            <w:shd w:val="clear" w:color="auto" w:fill="FFFFFF"/>
            <w:tcMar>
              <w:top w:w="0" w:type="dxa"/>
              <w:left w:w="0" w:type="dxa"/>
              <w:bottom w:w="0" w:type="dxa"/>
              <w:right w:w="0" w:type="dxa"/>
            </w:tcMar>
            <w:vAlign w:val="center"/>
          </w:tcPr>
          <w:p w14:paraId="45A9EED6"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33C6C4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013704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C8523A" w14:textId="77777777" w:rsidR="003F45C4" w:rsidRDefault="00DF7A63">
            <w:pPr>
              <w:spacing w:before="100" w:after="100"/>
              <w:ind w:left="100" w:right="100"/>
              <w:jc w:val="right"/>
            </w:pPr>
            <w:r>
              <w:rPr>
                <w:rFonts w:ascii="Arial" w:eastAsia="Arial" w:hAnsi="Arial" w:cs="Arial"/>
                <w:color w:val="000000"/>
                <w:sz w:val="22"/>
                <w:szCs w:val="22"/>
              </w:rPr>
              <w:t>1.3011180</w:t>
            </w:r>
          </w:p>
        </w:tc>
        <w:tc>
          <w:tcPr>
            <w:tcW w:w="1080" w:type="dxa"/>
            <w:shd w:val="clear" w:color="auto" w:fill="FFFFFF"/>
            <w:tcMar>
              <w:top w:w="0" w:type="dxa"/>
              <w:left w:w="0" w:type="dxa"/>
              <w:bottom w:w="0" w:type="dxa"/>
              <w:right w:w="0" w:type="dxa"/>
            </w:tcMar>
            <w:vAlign w:val="center"/>
          </w:tcPr>
          <w:p w14:paraId="74075881" w14:textId="77777777" w:rsidR="003F45C4" w:rsidRDefault="00DF7A63">
            <w:pPr>
              <w:spacing w:before="100" w:after="100"/>
              <w:ind w:left="100" w:right="100"/>
              <w:jc w:val="right"/>
            </w:pPr>
            <w:r>
              <w:rPr>
                <w:rFonts w:ascii="Arial" w:eastAsia="Arial" w:hAnsi="Arial" w:cs="Arial"/>
                <w:color w:val="000000"/>
                <w:sz w:val="22"/>
                <w:szCs w:val="22"/>
              </w:rPr>
              <w:t>3.10793702</w:t>
            </w:r>
          </w:p>
        </w:tc>
        <w:tc>
          <w:tcPr>
            <w:tcW w:w="1080" w:type="dxa"/>
            <w:shd w:val="clear" w:color="auto" w:fill="FFFFFF"/>
            <w:tcMar>
              <w:top w:w="0" w:type="dxa"/>
              <w:left w:w="0" w:type="dxa"/>
              <w:bottom w:w="0" w:type="dxa"/>
              <w:right w:w="0" w:type="dxa"/>
            </w:tcMar>
            <w:vAlign w:val="center"/>
          </w:tcPr>
          <w:p w14:paraId="58DB3A1C" w14:textId="77777777" w:rsidR="003F45C4" w:rsidRDefault="003F45C4">
            <w:pPr>
              <w:spacing w:before="100" w:after="100"/>
              <w:ind w:left="100" w:right="100"/>
              <w:jc w:val="right"/>
            </w:pPr>
          </w:p>
        </w:tc>
      </w:tr>
      <w:tr w:rsidR="003F45C4" w14:paraId="460258ED" w14:textId="77777777" w:rsidTr="003F45C4">
        <w:trPr>
          <w:cantSplit/>
          <w:jc w:val="center"/>
        </w:trPr>
        <w:tc>
          <w:tcPr>
            <w:tcW w:w="1080" w:type="dxa"/>
            <w:shd w:val="clear" w:color="auto" w:fill="FFFFFF"/>
            <w:tcMar>
              <w:top w:w="0" w:type="dxa"/>
              <w:left w:w="0" w:type="dxa"/>
              <w:bottom w:w="0" w:type="dxa"/>
              <w:right w:w="0" w:type="dxa"/>
            </w:tcMar>
            <w:vAlign w:val="center"/>
          </w:tcPr>
          <w:p w14:paraId="5B07B5A0"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1CF959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3A9985F" w14:textId="77777777" w:rsidR="003F45C4" w:rsidRDefault="00DF7A63">
            <w:pPr>
              <w:spacing w:before="100" w:after="100"/>
              <w:ind w:left="100" w:right="100"/>
              <w:jc w:val="right"/>
            </w:pPr>
            <w:r>
              <w:rPr>
                <w:rFonts w:ascii="Arial" w:eastAsia="Arial" w:hAnsi="Arial" w:cs="Arial"/>
                <w:color w:val="000000"/>
                <w:sz w:val="22"/>
                <w:szCs w:val="22"/>
              </w:rPr>
              <w:t>0.095039645</w:t>
            </w:r>
          </w:p>
        </w:tc>
        <w:tc>
          <w:tcPr>
            <w:tcW w:w="1080" w:type="dxa"/>
            <w:shd w:val="clear" w:color="auto" w:fill="FFFFFF"/>
            <w:tcMar>
              <w:top w:w="0" w:type="dxa"/>
              <w:left w:w="0" w:type="dxa"/>
              <w:bottom w:w="0" w:type="dxa"/>
              <w:right w:w="0" w:type="dxa"/>
            </w:tcMar>
            <w:vAlign w:val="center"/>
          </w:tcPr>
          <w:p w14:paraId="3C472CEF" w14:textId="77777777" w:rsidR="003F45C4" w:rsidRDefault="00DF7A63">
            <w:pPr>
              <w:spacing w:before="100" w:after="100"/>
              <w:ind w:left="100" w:right="100"/>
              <w:jc w:val="right"/>
            </w:pPr>
            <w:r>
              <w:rPr>
                <w:rFonts w:ascii="Arial" w:eastAsia="Arial" w:hAnsi="Arial" w:cs="Arial"/>
                <w:color w:val="000000"/>
                <w:sz w:val="22"/>
                <w:szCs w:val="22"/>
              </w:rPr>
              <w:t>1.0728477</w:t>
            </w:r>
          </w:p>
        </w:tc>
        <w:tc>
          <w:tcPr>
            <w:tcW w:w="1080" w:type="dxa"/>
            <w:shd w:val="clear" w:color="auto" w:fill="FFFFFF"/>
            <w:tcMar>
              <w:top w:w="0" w:type="dxa"/>
              <w:left w:w="0" w:type="dxa"/>
              <w:bottom w:w="0" w:type="dxa"/>
              <w:right w:w="0" w:type="dxa"/>
            </w:tcMar>
            <w:vAlign w:val="center"/>
          </w:tcPr>
          <w:p w14:paraId="11939E0D" w14:textId="77777777" w:rsidR="003F45C4" w:rsidRDefault="00DF7A63">
            <w:pPr>
              <w:spacing w:before="100" w:after="100"/>
              <w:ind w:left="100" w:right="100"/>
              <w:jc w:val="right"/>
            </w:pPr>
            <w:r>
              <w:rPr>
                <w:rFonts w:ascii="Arial" w:eastAsia="Arial" w:hAnsi="Arial" w:cs="Arial"/>
                <w:color w:val="000000"/>
                <w:sz w:val="22"/>
                <w:szCs w:val="22"/>
              </w:rPr>
              <w:t>5.76052538</w:t>
            </w:r>
          </w:p>
        </w:tc>
        <w:tc>
          <w:tcPr>
            <w:tcW w:w="1080" w:type="dxa"/>
            <w:shd w:val="clear" w:color="auto" w:fill="FFFFFF"/>
            <w:tcMar>
              <w:top w:w="0" w:type="dxa"/>
              <w:left w:w="0" w:type="dxa"/>
              <w:bottom w:w="0" w:type="dxa"/>
              <w:right w:w="0" w:type="dxa"/>
            </w:tcMar>
            <w:vAlign w:val="center"/>
          </w:tcPr>
          <w:p w14:paraId="6723084D" w14:textId="77777777" w:rsidR="003F45C4" w:rsidRDefault="003F45C4">
            <w:pPr>
              <w:spacing w:before="100" w:after="100"/>
              <w:ind w:left="100" w:right="100"/>
              <w:jc w:val="right"/>
            </w:pPr>
          </w:p>
        </w:tc>
      </w:tr>
      <w:tr w:rsidR="003F45C4" w14:paraId="01F43157" w14:textId="77777777" w:rsidTr="003F45C4">
        <w:trPr>
          <w:cantSplit/>
          <w:jc w:val="center"/>
        </w:trPr>
        <w:tc>
          <w:tcPr>
            <w:tcW w:w="1080" w:type="dxa"/>
            <w:shd w:val="clear" w:color="auto" w:fill="FFFFFF"/>
            <w:tcMar>
              <w:top w:w="0" w:type="dxa"/>
              <w:left w:w="0" w:type="dxa"/>
              <w:bottom w:w="0" w:type="dxa"/>
              <w:right w:w="0" w:type="dxa"/>
            </w:tcMar>
            <w:vAlign w:val="center"/>
          </w:tcPr>
          <w:p w14:paraId="631A459A"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1ED060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D0E0A25" w14:textId="77777777" w:rsidR="003F45C4" w:rsidRDefault="00DF7A63">
            <w:pPr>
              <w:spacing w:before="100" w:after="100"/>
              <w:ind w:left="100" w:right="100"/>
              <w:jc w:val="right"/>
            </w:pPr>
            <w:r>
              <w:rPr>
                <w:rFonts w:ascii="Arial" w:eastAsia="Arial" w:hAnsi="Arial" w:cs="Arial"/>
                <w:color w:val="000000"/>
                <w:sz w:val="22"/>
                <w:szCs w:val="22"/>
              </w:rPr>
              <w:t>2.450380121</w:t>
            </w:r>
          </w:p>
        </w:tc>
        <w:tc>
          <w:tcPr>
            <w:tcW w:w="1080" w:type="dxa"/>
            <w:shd w:val="clear" w:color="auto" w:fill="FFFFFF"/>
            <w:tcMar>
              <w:top w:w="0" w:type="dxa"/>
              <w:left w:w="0" w:type="dxa"/>
              <w:bottom w:w="0" w:type="dxa"/>
              <w:right w:w="0" w:type="dxa"/>
            </w:tcMar>
            <w:vAlign w:val="center"/>
          </w:tcPr>
          <w:p w14:paraId="1EA81D17" w14:textId="77777777" w:rsidR="003F45C4" w:rsidRDefault="00DF7A63">
            <w:pPr>
              <w:spacing w:before="100" w:after="100"/>
              <w:ind w:left="100" w:right="100"/>
              <w:jc w:val="right"/>
            </w:pPr>
            <w:r>
              <w:rPr>
                <w:rFonts w:ascii="Arial" w:eastAsia="Arial" w:hAnsi="Arial" w:cs="Arial"/>
                <w:color w:val="000000"/>
                <w:sz w:val="22"/>
                <w:szCs w:val="22"/>
              </w:rPr>
              <w:t>2.0578143</w:t>
            </w:r>
          </w:p>
        </w:tc>
        <w:tc>
          <w:tcPr>
            <w:tcW w:w="1080" w:type="dxa"/>
            <w:shd w:val="clear" w:color="auto" w:fill="FFFFFF"/>
            <w:tcMar>
              <w:top w:w="0" w:type="dxa"/>
              <w:left w:w="0" w:type="dxa"/>
              <w:bottom w:w="0" w:type="dxa"/>
              <w:right w:w="0" w:type="dxa"/>
            </w:tcMar>
            <w:vAlign w:val="center"/>
          </w:tcPr>
          <w:p w14:paraId="3270B846" w14:textId="77777777" w:rsidR="003F45C4" w:rsidRDefault="00DF7A63">
            <w:pPr>
              <w:spacing w:before="100" w:after="100"/>
              <w:ind w:left="100" w:right="100"/>
              <w:jc w:val="right"/>
            </w:pPr>
            <w:r>
              <w:rPr>
                <w:rFonts w:ascii="Arial" w:eastAsia="Arial" w:hAnsi="Arial" w:cs="Arial"/>
                <w:color w:val="000000"/>
                <w:sz w:val="22"/>
                <w:szCs w:val="22"/>
              </w:rPr>
              <w:t>3.42057566</w:t>
            </w:r>
          </w:p>
        </w:tc>
        <w:tc>
          <w:tcPr>
            <w:tcW w:w="1080" w:type="dxa"/>
            <w:shd w:val="clear" w:color="auto" w:fill="FFFFFF"/>
            <w:tcMar>
              <w:top w:w="0" w:type="dxa"/>
              <w:left w:w="0" w:type="dxa"/>
              <w:bottom w:w="0" w:type="dxa"/>
              <w:right w:w="0" w:type="dxa"/>
            </w:tcMar>
            <w:vAlign w:val="center"/>
          </w:tcPr>
          <w:p w14:paraId="295A22C2" w14:textId="77777777" w:rsidR="003F45C4" w:rsidRDefault="003F45C4">
            <w:pPr>
              <w:spacing w:before="100" w:after="100"/>
              <w:ind w:left="100" w:right="100"/>
              <w:jc w:val="right"/>
            </w:pPr>
          </w:p>
        </w:tc>
      </w:tr>
      <w:tr w:rsidR="003F45C4" w14:paraId="5FEA14DD" w14:textId="77777777" w:rsidTr="003F45C4">
        <w:trPr>
          <w:cantSplit/>
          <w:jc w:val="center"/>
        </w:trPr>
        <w:tc>
          <w:tcPr>
            <w:tcW w:w="1080" w:type="dxa"/>
            <w:shd w:val="clear" w:color="auto" w:fill="FFFFFF"/>
            <w:tcMar>
              <w:top w:w="0" w:type="dxa"/>
              <w:left w:w="0" w:type="dxa"/>
              <w:bottom w:w="0" w:type="dxa"/>
              <w:right w:w="0" w:type="dxa"/>
            </w:tcMar>
            <w:vAlign w:val="center"/>
          </w:tcPr>
          <w:p w14:paraId="10158750"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4F4BE17"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C2D4169" w14:textId="77777777" w:rsidR="003F45C4" w:rsidRDefault="00DF7A63">
            <w:pPr>
              <w:spacing w:before="100" w:after="100"/>
              <w:ind w:left="100" w:right="100"/>
              <w:jc w:val="right"/>
            </w:pPr>
            <w:r>
              <w:rPr>
                <w:rFonts w:ascii="Arial" w:eastAsia="Arial" w:hAnsi="Arial" w:cs="Arial"/>
                <w:color w:val="000000"/>
                <w:sz w:val="22"/>
                <w:szCs w:val="22"/>
              </w:rPr>
              <w:t>0.225262360</w:t>
            </w:r>
          </w:p>
        </w:tc>
        <w:tc>
          <w:tcPr>
            <w:tcW w:w="1080" w:type="dxa"/>
            <w:shd w:val="clear" w:color="auto" w:fill="FFFFFF"/>
            <w:tcMar>
              <w:top w:w="0" w:type="dxa"/>
              <w:left w:w="0" w:type="dxa"/>
              <w:bottom w:w="0" w:type="dxa"/>
              <w:right w:w="0" w:type="dxa"/>
            </w:tcMar>
            <w:vAlign w:val="center"/>
          </w:tcPr>
          <w:p w14:paraId="4F3336CE" w14:textId="77777777" w:rsidR="003F45C4" w:rsidRDefault="00DF7A63">
            <w:pPr>
              <w:spacing w:before="100" w:after="100"/>
              <w:ind w:left="100" w:right="100"/>
              <w:jc w:val="right"/>
            </w:pPr>
            <w:r>
              <w:rPr>
                <w:rFonts w:ascii="Arial" w:eastAsia="Arial" w:hAnsi="Arial" w:cs="Arial"/>
                <w:color w:val="000000"/>
                <w:sz w:val="22"/>
                <w:szCs w:val="22"/>
              </w:rPr>
              <w:t>1.8619746</w:t>
            </w:r>
          </w:p>
        </w:tc>
        <w:tc>
          <w:tcPr>
            <w:tcW w:w="1080" w:type="dxa"/>
            <w:shd w:val="clear" w:color="auto" w:fill="FFFFFF"/>
            <w:tcMar>
              <w:top w:w="0" w:type="dxa"/>
              <w:left w:w="0" w:type="dxa"/>
              <w:bottom w:w="0" w:type="dxa"/>
              <w:right w:w="0" w:type="dxa"/>
            </w:tcMar>
            <w:vAlign w:val="center"/>
          </w:tcPr>
          <w:p w14:paraId="7ACA589F" w14:textId="77777777" w:rsidR="003F45C4" w:rsidRDefault="00DF7A63">
            <w:pPr>
              <w:spacing w:before="100" w:after="100"/>
              <w:ind w:left="100" w:right="100"/>
              <w:jc w:val="right"/>
            </w:pPr>
            <w:r>
              <w:rPr>
                <w:rFonts w:ascii="Arial" w:eastAsia="Arial" w:hAnsi="Arial" w:cs="Arial"/>
                <w:color w:val="000000"/>
                <w:sz w:val="22"/>
                <w:szCs w:val="22"/>
              </w:rPr>
              <w:t>0.92152170</w:t>
            </w:r>
          </w:p>
        </w:tc>
        <w:tc>
          <w:tcPr>
            <w:tcW w:w="1080" w:type="dxa"/>
            <w:shd w:val="clear" w:color="auto" w:fill="FFFFFF"/>
            <w:tcMar>
              <w:top w:w="0" w:type="dxa"/>
              <w:left w:w="0" w:type="dxa"/>
              <w:bottom w:w="0" w:type="dxa"/>
              <w:right w:w="0" w:type="dxa"/>
            </w:tcMar>
            <w:vAlign w:val="center"/>
          </w:tcPr>
          <w:p w14:paraId="3FB6B928" w14:textId="77777777" w:rsidR="003F45C4" w:rsidRDefault="003F45C4">
            <w:pPr>
              <w:spacing w:before="100" w:after="100"/>
              <w:ind w:left="100" w:right="100"/>
              <w:jc w:val="right"/>
            </w:pPr>
          </w:p>
        </w:tc>
      </w:tr>
      <w:tr w:rsidR="003F45C4" w14:paraId="2AE8E341" w14:textId="77777777" w:rsidTr="003F45C4">
        <w:trPr>
          <w:cantSplit/>
          <w:jc w:val="center"/>
        </w:trPr>
        <w:tc>
          <w:tcPr>
            <w:tcW w:w="1080" w:type="dxa"/>
            <w:shd w:val="clear" w:color="auto" w:fill="FFFFFF"/>
            <w:tcMar>
              <w:top w:w="0" w:type="dxa"/>
              <w:left w:w="0" w:type="dxa"/>
              <w:bottom w:w="0" w:type="dxa"/>
              <w:right w:w="0" w:type="dxa"/>
            </w:tcMar>
            <w:vAlign w:val="center"/>
          </w:tcPr>
          <w:p w14:paraId="322F3A4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8DA8C87"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34E0ABB" w14:textId="77777777" w:rsidR="003F45C4" w:rsidRDefault="00DF7A63">
            <w:pPr>
              <w:spacing w:before="100" w:after="100"/>
              <w:ind w:left="100" w:right="100"/>
              <w:jc w:val="right"/>
            </w:pPr>
            <w:r>
              <w:rPr>
                <w:rFonts w:ascii="Arial" w:eastAsia="Arial" w:hAnsi="Arial" w:cs="Arial"/>
                <w:color w:val="000000"/>
                <w:sz w:val="22"/>
                <w:szCs w:val="22"/>
              </w:rPr>
              <w:t>1.062003120</w:t>
            </w:r>
          </w:p>
        </w:tc>
        <w:tc>
          <w:tcPr>
            <w:tcW w:w="1080" w:type="dxa"/>
            <w:shd w:val="clear" w:color="auto" w:fill="FFFFFF"/>
            <w:tcMar>
              <w:top w:w="0" w:type="dxa"/>
              <w:left w:w="0" w:type="dxa"/>
              <w:bottom w:w="0" w:type="dxa"/>
              <w:right w:w="0" w:type="dxa"/>
            </w:tcMar>
            <w:vAlign w:val="center"/>
          </w:tcPr>
          <w:p w14:paraId="73FE9327" w14:textId="77777777" w:rsidR="003F45C4" w:rsidRDefault="00DF7A63">
            <w:pPr>
              <w:spacing w:before="100" w:after="100"/>
              <w:ind w:left="100" w:right="100"/>
              <w:jc w:val="right"/>
            </w:pPr>
            <w:r>
              <w:rPr>
                <w:rFonts w:ascii="Arial" w:eastAsia="Arial" w:hAnsi="Arial" w:cs="Arial"/>
                <w:color w:val="000000"/>
                <w:sz w:val="22"/>
                <w:szCs w:val="22"/>
              </w:rPr>
              <w:t>1.5855657</w:t>
            </w:r>
          </w:p>
        </w:tc>
        <w:tc>
          <w:tcPr>
            <w:tcW w:w="1080" w:type="dxa"/>
            <w:shd w:val="clear" w:color="auto" w:fill="FFFFFF"/>
            <w:tcMar>
              <w:top w:w="0" w:type="dxa"/>
              <w:left w:w="0" w:type="dxa"/>
              <w:bottom w:w="0" w:type="dxa"/>
              <w:right w:w="0" w:type="dxa"/>
            </w:tcMar>
            <w:vAlign w:val="center"/>
          </w:tcPr>
          <w:p w14:paraId="08603C9A" w14:textId="77777777" w:rsidR="003F45C4" w:rsidRDefault="00DF7A63">
            <w:pPr>
              <w:spacing w:before="100" w:after="100"/>
              <w:ind w:left="100" w:right="100"/>
              <w:jc w:val="right"/>
            </w:pPr>
            <w:r>
              <w:rPr>
                <w:rFonts w:ascii="Arial" w:eastAsia="Arial" w:hAnsi="Arial" w:cs="Arial"/>
                <w:color w:val="000000"/>
                <w:sz w:val="22"/>
                <w:szCs w:val="22"/>
              </w:rPr>
              <w:t>3.08007910</w:t>
            </w:r>
          </w:p>
        </w:tc>
        <w:tc>
          <w:tcPr>
            <w:tcW w:w="1080" w:type="dxa"/>
            <w:shd w:val="clear" w:color="auto" w:fill="FFFFFF"/>
            <w:tcMar>
              <w:top w:w="0" w:type="dxa"/>
              <w:left w:w="0" w:type="dxa"/>
              <w:bottom w:w="0" w:type="dxa"/>
              <w:right w:w="0" w:type="dxa"/>
            </w:tcMar>
            <w:vAlign w:val="center"/>
          </w:tcPr>
          <w:p w14:paraId="6F01961E" w14:textId="77777777" w:rsidR="003F45C4" w:rsidRDefault="00DF7A63">
            <w:pPr>
              <w:spacing w:before="100" w:after="100"/>
              <w:ind w:left="100" w:right="100"/>
              <w:jc w:val="right"/>
            </w:pPr>
            <w:r>
              <w:rPr>
                <w:rFonts w:ascii="Arial" w:eastAsia="Arial" w:hAnsi="Arial" w:cs="Arial"/>
                <w:color w:val="000000"/>
                <w:sz w:val="22"/>
                <w:szCs w:val="22"/>
              </w:rPr>
              <w:t>0.198802866</w:t>
            </w:r>
          </w:p>
        </w:tc>
      </w:tr>
      <w:tr w:rsidR="003F45C4" w14:paraId="4A316C60" w14:textId="77777777" w:rsidTr="003F45C4">
        <w:trPr>
          <w:cantSplit/>
          <w:jc w:val="center"/>
        </w:trPr>
        <w:tc>
          <w:tcPr>
            <w:tcW w:w="1080" w:type="dxa"/>
            <w:shd w:val="clear" w:color="auto" w:fill="FFFFFF"/>
            <w:tcMar>
              <w:top w:w="0" w:type="dxa"/>
              <w:left w:w="0" w:type="dxa"/>
              <w:bottom w:w="0" w:type="dxa"/>
              <w:right w:w="0" w:type="dxa"/>
            </w:tcMar>
            <w:vAlign w:val="center"/>
          </w:tcPr>
          <w:p w14:paraId="4362ECE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52683C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1993AEF" w14:textId="77777777" w:rsidR="003F45C4" w:rsidRDefault="00DF7A63">
            <w:pPr>
              <w:spacing w:before="100" w:after="100"/>
              <w:ind w:left="100" w:right="100"/>
              <w:jc w:val="right"/>
            </w:pPr>
            <w:r>
              <w:rPr>
                <w:rFonts w:ascii="Arial" w:eastAsia="Arial" w:hAnsi="Arial" w:cs="Arial"/>
                <w:color w:val="000000"/>
                <w:sz w:val="22"/>
                <w:szCs w:val="22"/>
              </w:rPr>
              <w:t>0.869512032</w:t>
            </w:r>
          </w:p>
        </w:tc>
        <w:tc>
          <w:tcPr>
            <w:tcW w:w="1080" w:type="dxa"/>
            <w:shd w:val="clear" w:color="auto" w:fill="FFFFFF"/>
            <w:tcMar>
              <w:top w:w="0" w:type="dxa"/>
              <w:left w:w="0" w:type="dxa"/>
              <w:bottom w:w="0" w:type="dxa"/>
              <w:right w:w="0" w:type="dxa"/>
            </w:tcMar>
            <w:vAlign w:val="center"/>
          </w:tcPr>
          <w:p w14:paraId="1E76C907" w14:textId="77777777" w:rsidR="003F45C4" w:rsidRDefault="00DF7A63">
            <w:pPr>
              <w:spacing w:before="100" w:after="100"/>
              <w:ind w:left="100" w:right="100"/>
              <w:jc w:val="right"/>
            </w:pPr>
            <w:r>
              <w:rPr>
                <w:rFonts w:ascii="Arial" w:eastAsia="Arial" w:hAnsi="Arial" w:cs="Arial"/>
                <w:color w:val="000000"/>
                <w:sz w:val="22"/>
                <w:szCs w:val="22"/>
              </w:rPr>
              <w:t>1.1650602</w:t>
            </w:r>
          </w:p>
        </w:tc>
        <w:tc>
          <w:tcPr>
            <w:tcW w:w="1080" w:type="dxa"/>
            <w:shd w:val="clear" w:color="auto" w:fill="FFFFFF"/>
            <w:tcMar>
              <w:top w:w="0" w:type="dxa"/>
              <w:left w:w="0" w:type="dxa"/>
              <w:bottom w:w="0" w:type="dxa"/>
              <w:right w:w="0" w:type="dxa"/>
            </w:tcMar>
            <w:vAlign w:val="center"/>
          </w:tcPr>
          <w:p w14:paraId="4E0AE217" w14:textId="77777777" w:rsidR="003F45C4" w:rsidRDefault="00DF7A63">
            <w:pPr>
              <w:spacing w:before="100" w:after="100"/>
              <w:ind w:left="100" w:right="100"/>
              <w:jc w:val="right"/>
            </w:pPr>
            <w:r>
              <w:rPr>
                <w:rFonts w:ascii="Arial" w:eastAsia="Arial" w:hAnsi="Arial" w:cs="Arial"/>
                <w:color w:val="000000"/>
                <w:sz w:val="22"/>
                <w:szCs w:val="22"/>
              </w:rPr>
              <w:t>6.03117193</w:t>
            </w:r>
          </w:p>
        </w:tc>
        <w:tc>
          <w:tcPr>
            <w:tcW w:w="1080" w:type="dxa"/>
            <w:shd w:val="clear" w:color="auto" w:fill="FFFFFF"/>
            <w:tcMar>
              <w:top w:w="0" w:type="dxa"/>
              <w:left w:w="0" w:type="dxa"/>
              <w:bottom w:w="0" w:type="dxa"/>
              <w:right w:w="0" w:type="dxa"/>
            </w:tcMar>
            <w:vAlign w:val="center"/>
          </w:tcPr>
          <w:p w14:paraId="12907050" w14:textId="77777777" w:rsidR="003F45C4" w:rsidRDefault="003F45C4">
            <w:pPr>
              <w:spacing w:before="100" w:after="100"/>
              <w:ind w:left="100" w:right="100"/>
              <w:jc w:val="right"/>
            </w:pPr>
          </w:p>
        </w:tc>
      </w:tr>
      <w:tr w:rsidR="003F45C4" w14:paraId="4DBDB256" w14:textId="77777777" w:rsidTr="003F45C4">
        <w:trPr>
          <w:cantSplit/>
          <w:jc w:val="center"/>
        </w:trPr>
        <w:tc>
          <w:tcPr>
            <w:tcW w:w="1080" w:type="dxa"/>
            <w:shd w:val="clear" w:color="auto" w:fill="FFFFFF"/>
            <w:tcMar>
              <w:top w:w="0" w:type="dxa"/>
              <w:left w:w="0" w:type="dxa"/>
              <w:bottom w:w="0" w:type="dxa"/>
              <w:right w:w="0" w:type="dxa"/>
            </w:tcMar>
            <w:vAlign w:val="center"/>
          </w:tcPr>
          <w:p w14:paraId="65178B5F"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34A95F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F676E5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0091A9" w14:textId="77777777" w:rsidR="003F45C4" w:rsidRDefault="00DF7A63">
            <w:pPr>
              <w:spacing w:before="100" w:after="100"/>
              <w:ind w:left="100" w:right="100"/>
              <w:jc w:val="right"/>
            </w:pPr>
            <w:r>
              <w:rPr>
                <w:rFonts w:ascii="Arial" w:eastAsia="Arial" w:hAnsi="Arial" w:cs="Arial"/>
                <w:color w:val="000000"/>
                <w:sz w:val="22"/>
                <w:szCs w:val="22"/>
              </w:rPr>
              <w:t>0.9709601</w:t>
            </w:r>
          </w:p>
        </w:tc>
        <w:tc>
          <w:tcPr>
            <w:tcW w:w="1080" w:type="dxa"/>
            <w:shd w:val="clear" w:color="auto" w:fill="FFFFFF"/>
            <w:tcMar>
              <w:top w:w="0" w:type="dxa"/>
              <w:left w:w="0" w:type="dxa"/>
              <w:bottom w:w="0" w:type="dxa"/>
              <w:right w:w="0" w:type="dxa"/>
            </w:tcMar>
            <w:vAlign w:val="center"/>
          </w:tcPr>
          <w:p w14:paraId="26E0F80F" w14:textId="77777777" w:rsidR="003F45C4" w:rsidRDefault="00DF7A63">
            <w:pPr>
              <w:spacing w:before="100" w:after="100"/>
              <w:ind w:left="100" w:right="100"/>
              <w:jc w:val="right"/>
            </w:pPr>
            <w:r>
              <w:rPr>
                <w:rFonts w:ascii="Arial" w:eastAsia="Arial" w:hAnsi="Arial" w:cs="Arial"/>
                <w:color w:val="000000"/>
                <w:sz w:val="22"/>
                <w:szCs w:val="22"/>
              </w:rPr>
              <w:t>0.74013252</w:t>
            </w:r>
          </w:p>
        </w:tc>
        <w:tc>
          <w:tcPr>
            <w:tcW w:w="1080" w:type="dxa"/>
            <w:shd w:val="clear" w:color="auto" w:fill="FFFFFF"/>
            <w:tcMar>
              <w:top w:w="0" w:type="dxa"/>
              <w:left w:w="0" w:type="dxa"/>
              <w:bottom w:w="0" w:type="dxa"/>
              <w:right w:w="0" w:type="dxa"/>
            </w:tcMar>
            <w:vAlign w:val="center"/>
          </w:tcPr>
          <w:p w14:paraId="1F990E13" w14:textId="77777777" w:rsidR="003F45C4" w:rsidRDefault="003F45C4">
            <w:pPr>
              <w:spacing w:before="100" w:after="100"/>
              <w:ind w:left="100" w:right="100"/>
              <w:jc w:val="right"/>
            </w:pPr>
          </w:p>
        </w:tc>
      </w:tr>
      <w:tr w:rsidR="003F45C4" w14:paraId="276BB5EB" w14:textId="77777777" w:rsidTr="003F45C4">
        <w:trPr>
          <w:cantSplit/>
          <w:jc w:val="center"/>
        </w:trPr>
        <w:tc>
          <w:tcPr>
            <w:tcW w:w="1080" w:type="dxa"/>
            <w:shd w:val="clear" w:color="auto" w:fill="FFFFFF"/>
            <w:tcMar>
              <w:top w:w="0" w:type="dxa"/>
              <w:left w:w="0" w:type="dxa"/>
              <w:bottom w:w="0" w:type="dxa"/>
              <w:right w:w="0" w:type="dxa"/>
            </w:tcMar>
            <w:vAlign w:val="center"/>
          </w:tcPr>
          <w:p w14:paraId="016F795E"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C8FC2B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22EEAB0" w14:textId="77777777" w:rsidR="003F45C4" w:rsidRDefault="00DF7A63">
            <w:pPr>
              <w:spacing w:before="100" w:after="100"/>
              <w:ind w:left="100" w:right="100"/>
              <w:jc w:val="right"/>
            </w:pPr>
            <w:r>
              <w:rPr>
                <w:rFonts w:ascii="Arial" w:eastAsia="Arial" w:hAnsi="Arial" w:cs="Arial"/>
                <w:color w:val="000000"/>
                <w:sz w:val="22"/>
                <w:szCs w:val="22"/>
              </w:rPr>
              <w:t>0.041506760</w:t>
            </w:r>
          </w:p>
        </w:tc>
        <w:tc>
          <w:tcPr>
            <w:tcW w:w="1080" w:type="dxa"/>
            <w:shd w:val="clear" w:color="auto" w:fill="FFFFFF"/>
            <w:tcMar>
              <w:top w:w="0" w:type="dxa"/>
              <w:left w:w="0" w:type="dxa"/>
              <w:bottom w:w="0" w:type="dxa"/>
              <w:right w:w="0" w:type="dxa"/>
            </w:tcMar>
            <w:vAlign w:val="center"/>
          </w:tcPr>
          <w:p w14:paraId="7CEE23FC" w14:textId="77777777" w:rsidR="003F45C4" w:rsidRDefault="00DF7A63">
            <w:pPr>
              <w:spacing w:before="100" w:after="100"/>
              <w:ind w:left="100" w:right="100"/>
              <w:jc w:val="right"/>
            </w:pPr>
            <w:r>
              <w:rPr>
                <w:rFonts w:ascii="Arial" w:eastAsia="Arial" w:hAnsi="Arial" w:cs="Arial"/>
                <w:color w:val="000000"/>
                <w:sz w:val="22"/>
                <w:szCs w:val="22"/>
              </w:rPr>
              <w:t>0.0961204</w:t>
            </w:r>
          </w:p>
        </w:tc>
        <w:tc>
          <w:tcPr>
            <w:tcW w:w="1080" w:type="dxa"/>
            <w:shd w:val="clear" w:color="auto" w:fill="FFFFFF"/>
            <w:tcMar>
              <w:top w:w="0" w:type="dxa"/>
              <w:left w:w="0" w:type="dxa"/>
              <w:bottom w:w="0" w:type="dxa"/>
              <w:right w:w="0" w:type="dxa"/>
            </w:tcMar>
            <w:vAlign w:val="center"/>
          </w:tcPr>
          <w:p w14:paraId="56E76C06" w14:textId="77777777" w:rsidR="003F45C4" w:rsidRDefault="00DF7A63">
            <w:pPr>
              <w:spacing w:before="100" w:after="100"/>
              <w:ind w:left="100" w:right="100"/>
              <w:jc w:val="right"/>
            </w:pPr>
            <w:r>
              <w:rPr>
                <w:rFonts w:ascii="Arial" w:eastAsia="Arial" w:hAnsi="Arial" w:cs="Arial"/>
                <w:color w:val="000000"/>
                <w:sz w:val="22"/>
                <w:szCs w:val="22"/>
              </w:rPr>
              <w:t>2.84462024</w:t>
            </w:r>
          </w:p>
        </w:tc>
        <w:tc>
          <w:tcPr>
            <w:tcW w:w="1080" w:type="dxa"/>
            <w:shd w:val="clear" w:color="auto" w:fill="FFFFFF"/>
            <w:tcMar>
              <w:top w:w="0" w:type="dxa"/>
              <w:left w:w="0" w:type="dxa"/>
              <w:bottom w:w="0" w:type="dxa"/>
              <w:right w:w="0" w:type="dxa"/>
            </w:tcMar>
            <w:vAlign w:val="center"/>
          </w:tcPr>
          <w:p w14:paraId="072812F3" w14:textId="77777777" w:rsidR="003F45C4" w:rsidRDefault="003F45C4">
            <w:pPr>
              <w:spacing w:before="100" w:after="100"/>
              <w:ind w:left="100" w:right="100"/>
              <w:jc w:val="right"/>
            </w:pPr>
          </w:p>
        </w:tc>
      </w:tr>
      <w:tr w:rsidR="003F45C4" w14:paraId="029F0994" w14:textId="77777777" w:rsidTr="003F45C4">
        <w:trPr>
          <w:cantSplit/>
          <w:jc w:val="center"/>
        </w:trPr>
        <w:tc>
          <w:tcPr>
            <w:tcW w:w="1080" w:type="dxa"/>
            <w:shd w:val="clear" w:color="auto" w:fill="FFFFFF"/>
            <w:tcMar>
              <w:top w:w="0" w:type="dxa"/>
              <w:left w:w="0" w:type="dxa"/>
              <w:bottom w:w="0" w:type="dxa"/>
              <w:right w:w="0" w:type="dxa"/>
            </w:tcMar>
            <w:vAlign w:val="center"/>
          </w:tcPr>
          <w:p w14:paraId="6A2EB057"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C2FEDBF"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5C080B1" w14:textId="77777777" w:rsidR="003F45C4" w:rsidRDefault="00DF7A63">
            <w:pPr>
              <w:spacing w:before="100" w:after="100"/>
              <w:ind w:left="100" w:right="100"/>
              <w:jc w:val="right"/>
            </w:pPr>
            <w:r>
              <w:rPr>
                <w:rFonts w:ascii="Arial" w:eastAsia="Arial" w:hAnsi="Arial" w:cs="Arial"/>
                <w:color w:val="000000"/>
                <w:sz w:val="22"/>
                <w:szCs w:val="22"/>
              </w:rPr>
              <w:t>0.407624615</w:t>
            </w:r>
          </w:p>
        </w:tc>
        <w:tc>
          <w:tcPr>
            <w:tcW w:w="1080" w:type="dxa"/>
            <w:shd w:val="clear" w:color="auto" w:fill="FFFFFF"/>
            <w:tcMar>
              <w:top w:w="0" w:type="dxa"/>
              <w:left w:w="0" w:type="dxa"/>
              <w:bottom w:w="0" w:type="dxa"/>
              <w:right w:w="0" w:type="dxa"/>
            </w:tcMar>
            <w:vAlign w:val="center"/>
          </w:tcPr>
          <w:p w14:paraId="7515EB00" w14:textId="77777777" w:rsidR="003F45C4" w:rsidRDefault="00DF7A63">
            <w:pPr>
              <w:spacing w:before="100" w:after="100"/>
              <w:ind w:left="100" w:right="100"/>
              <w:jc w:val="right"/>
            </w:pPr>
            <w:r>
              <w:rPr>
                <w:rFonts w:ascii="Arial" w:eastAsia="Arial" w:hAnsi="Arial" w:cs="Arial"/>
                <w:color w:val="000000"/>
                <w:sz w:val="22"/>
                <w:szCs w:val="22"/>
              </w:rPr>
              <w:t>1.3485278</w:t>
            </w:r>
          </w:p>
        </w:tc>
        <w:tc>
          <w:tcPr>
            <w:tcW w:w="1080" w:type="dxa"/>
            <w:shd w:val="clear" w:color="auto" w:fill="FFFFFF"/>
            <w:tcMar>
              <w:top w:w="0" w:type="dxa"/>
              <w:left w:w="0" w:type="dxa"/>
              <w:bottom w:w="0" w:type="dxa"/>
              <w:right w:w="0" w:type="dxa"/>
            </w:tcMar>
            <w:vAlign w:val="center"/>
          </w:tcPr>
          <w:p w14:paraId="64E563FF" w14:textId="77777777" w:rsidR="003F45C4" w:rsidRDefault="00DF7A63">
            <w:pPr>
              <w:spacing w:before="100" w:after="100"/>
              <w:ind w:left="100" w:right="100"/>
              <w:jc w:val="right"/>
            </w:pPr>
            <w:r>
              <w:rPr>
                <w:rFonts w:ascii="Arial" w:eastAsia="Arial" w:hAnsi="Arial" w:cs="Arial"/>
                <w:color w:val="000000"/>
                <w:sz w:val="22"/>
                <w:szCs w:val="22"/>
              </w:rPr>
              <w:t>1.33504625</w:t>
            </w:r>
          </w:p>
        </w:tc>
        <w:tc>
          <w:tcPr>
            <w:tcW w:w="1080" w:type="dxa"/>
            <w:shd w:val="clear" w:color="auto" w:fill="FFFFFF"/>
            <w:tcMar>
              <w:top w:w="0" w:type="dxa"/>
              <w:left w:w="0" w:type="dxa"/>
              <w:bottom w:w="0" w:type="dxa"/>
              <w:right w:w="0" w:type="dxa"/>
            </w:tcMar>
            <w:vAlign w:val="center"/>
          </w:tcPr>
          <w:p w14:paraId="4F3A175C" w14:textId="77777777" w:rsidR="003F45C4" w:rsidRDefault="00DF7A63">
            <w:pPr>
              <w:spacing w:before="100" w:after="100"/>
              <w:ind w:left="100" w:right="100"/>
              <w:jc w:val="right"/>
            </w:pPr>
            <w:r>
              <w:rPr>
                <w:rFonts w:ascii="Arial" w:eastAsia="Arial" w:hAnsi="Arial" w:cs="Arial"/>
                <w:color w:val="000000"/>
                <w:sz w:val="22"/>
                <w:szCs w:val="22"/>
              </w:rPr>
              <w:t>0.004906263</w:t>
            </w:r>
          </w:p>
        </w:tc>
      </w:tr>
      <w:tr w:rsidR="003F45C4" w14:paraId="3712FB93" w14:textId="77777777" w:rsidTr="003F45C4">
        <w:trPr>
          <w:cantSplit/>
          <w:jc w:val="center"/>
        </w:trPr>
        <w:tc>
          <w:tcPr>
            <w:tcW w:w="1080" w:type="dxa"/>
            <w:shd w:val="clear" w:color="auto" w:fill="FFFFFF"/>
            <w:tcMar>
              <w:top w:w="0" w:type="dxa"/>
              <w:left w:w="0" w:type="dxa"/>
              <w:bottom w:w="0" w:type="dxa"/>
              <w:right w:w="0" w:type="dxa"/>
            </w:tcMar>
            <w:vAlign w:val="center"/>
          </w:tcPr>
          <w:p w14:paraId="2A3F2E7C"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4E71BF9"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128F088" w14:textId="77777777" w:rsidR="003F45C4" w:rsidRDefault="00DF7A63">
            <w:pPr>
              <w:spacing w:before="100" w:after="100"/>
              <w:ind w:left="100" w:right="100"/>
              <w:jc w:val="right"/>
            </w:pPr>
            <w:r>
              <w:rPr>
                <w:rFonts w:ascii="Arial" w:eastAsia="Arial" w:hAnsi="Arial" w:cs="Arial"/>
                <w:color w:val="000000"/>
                <w:sz w:val="22"/>
                <w:szCs w:val="22"/>
              </w:rPr>
              <w:t>0.488234107</w:t>
            </w:r>
          </w:p>
        </w:tc>
        <w:tc>
          <w:tcPr>
            <w:tcW w:w="1080" w:type="dxa"/>
            <w:shd w:val="clear" w:color="auto" w:fill="FFFFFF"/>
            <w:tcMar>
              <w:top w:w="0" w:type="dxa"/>
              <w:left w:w="0" w:type="dxa"/>
              <w:bottom w:w="0" w:type="dxa"/>
              <w:right w:w="0" w:type="dxa"/>
            </w:tcMar>
            <w:vAlign w:val="center"/>
          </w:tcPr>
          <w:p w14:paraId="5AA05969" w14:textId="77777777" w:rsidR="003F45C4" w:rsidRDefault="00DF7A63">
            <w:pPr>
              <w:spacing w:before="100" w:after="100"/>
              <w:ind w:left="100" w:right="100"/>
              <w:jc w:val="right"/>
            </w:pPr>
            <w:r>
              <w:rPr>
                <w:rFonts w:ascii="Arial" w:eastAsia="Arial" w:hAnsi="Arial" w:cs="Arial"/>
                <w:color w:val="000000"/>
                <w:sz w:val="22"/>
                <w:szCs w:val="22"/>
              </w:rPr>
              <w:t>3.6187214</w:t>
            </w:r>
          </w:p>
        </w:tc>
        <w:tc>
          <w:tcPr>
            <w:tcW w:w="1080" w:type="dxa"/>
            <w:shd w:val="clear" w:color="auto" w:fill="FFFFFF"/>
            <w:tcMar>
              <w:top w:w="0" w:type="dxa"/>
              <w:left w:w="0" w:type="dxa"/>
              <w:bottom w:w="0" w:type="dxa"/>
              <w:right w:w="0" w:type="dxa"/>
            </w:tcMar>
            <w:vAlign w:val="center"/>
          </w:tcPr>
          <w:p w14:paraId="54930056" w14:textId="77777777" w:rsidR="003F45C4" w:rsidRDefault="00DF7A63">
            <w:pPr>
              <w:spacing w:before="100" w:after="100"/>
              <w:ind w:left="100" w:right="100"/>
              <w:jc w:val="right"/>
            </w:pPr>
            <w:r>
              <w:rPr>
                <w:rFonts w:ascii="Arial" w:eastAsia="Arial" w:hAnsi="Arial" w:cs="Arial"/>
                <w:color w:val="000000"/>
                <w:sz w:val="22"/>
                <w:szCs w:val="22"/>
              </w:rPr>
              <w:t>0.08280227</w:t>
            </w:r>
          </w:p>
        </w:tc>
        <w:tc>
          <w:tcPr>
            <w:tcW w:w="1080" w:type="dxa"/>
            <w:shd w:val="clear" w:color="auto" w:fill="FFFFFF"/>
            <w:tcMar>
              <w:top w:w="0" w:type="dxa"/>
              <w:left w:w="0" w:type="dxa"/>
              <w:bottom w:w="0" w:type="dxa"/>
              <w:right w:w="0" w:type="dxa"/>
            </w:tcMar>
            <w:vAlign w:val="center"/>
          </w:tcPr>
          <w:p w14:paraId="2680D25D" w14:textId="77777777" w:rsidR="003F45C4" w:rsidRDefault="003F45C4">
            <w:pPr>
              <w:spacing w:before="100" w:after="100"/>
              <w:ind w:left="100" w:right="100"/>
              <w:jc w:val="right"/>
            </w:pPr>
          </w:p>
        </w:tc>
      </w:tr>
      <w:tr w:rsidR="003F45C4" w14:paraId="12E75538" w14:textId="77777777" w:rsidTr="003F45C4">
        <w:trPr>
          <w:cantSplit/>
          <w:jc w:val="center"/>
        </w:trPr>
        <w:tc>
          <w:tcPr>
            <w:tcW w:w="1080" w:type="dxa"/>
            <w:shd w:val="clear" w:color="auto" w:fill="FFFFFF"/>
            <w:tcMar>
              <w:top w:w="0" w:type="dxa"/>
              <w:left w:w="0" w:type="dxa"/>
              <w:bottom w:w="0" w:type="dxa"/>
              <w:right w:w="0" w:type="dxa"/>
            </w:tcMar>
            <w:vAlign w:val="center"/>
          </w:tcPr>
          <w:p w14:paraId="6E49FC4F" w14:textId="77777777" w:rsidR="003F45C4" w:rsidRDefault="00DF7A63">
            <w:pPr>
              <w:spacing w:before="100" w:after="100"/>
              <w:ind w:left="100" w:right="100"/>
            </w:pPr>
            <w:r>
              <w:rPr>
                <w:rFonts w:ascii="Arial" w:eastAsia="Arial" w:hAnsi="Arial" w:cs="Arial"/>
                <w:color w:val="000000"/>
                <w:sz w:val="22"/>
                <w:szCs w:val="22"/>
              </w:rPr>
              <w:lastRenderedPageBreak/>
              <w:t>2019</w:t>
            </w:r>
          </w:p>
        </w:tc>
        <w:tc>
          <w:tcPr>
            <w:tcW w:w="1080" w:type="dxa"/>
            <w:shd w:val="clear" w:color="auto" w:fill="FFFFFF"/>
            <w:tcMar>
              <w:top w:w="0" w:type="dxa"/>
              <w:left w:w="0" w:type="dxa"/>
              <w:bottom w:w="0" w:type="dxa"/>
              <w:right w:w="0" w:type="dxa"/>
            </w:tcMar>
            <w:vAlign w:val="center"/>
          </w:tcPr>
          <w:p w14:paraId="27614E9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B110CA3" w14:textId="77777777" w:rsidR="003F45C4" w:rsidRDefault="00DF7A63">
            <w:pPr>
              <w:spacing w:before="100" w:after="100"/>
              <w:ind w:left="100" w:right="100"/>
              <w:jc w:val="right"/>
            </w:pPr>
            <w:r>
              <w:rPr>
                <w:rFonts w:ascii="Arial" w:eastAsia="Arial" w:hAnsi="Arial" w:cs="Arial"/>
                <w:color w:val="000000"/>
                <w:sz w:val="22"/>
                <w:szCs w:val="22"/>
              </w:rPr>
              <w:t>1.018462712</w:t>
            </w:r>
          </w:p>
        </w:tc>
        <w:tc>
          <w:tcPr>
            <w:tcW w:w="1080" w:type="dxa"/>
            <w:shd w:val="clear" w:color="auto" w:fill="FFFFFF"/>
            <w:tcMar>
              <w:top w:w="0" w:type="dxa"/>
              <w:left w:w="0" w:type="dxa"/>
              <w:bottom w:w="0" w:type="dxa"/>
              <w:right w:w="0" w:type="dxa"/>
            </w:tcMar>
            <w:vAlign w:val="center"/>
          </w:tcPr>
          <w:p w14:paraId="381EA6E0" w14:textId="77777777" w:rsidR="003F45C4" w:rsidRDefault="00DF7A63">
            <w:pPr>
              <w:spacing w:before="100" w:after="100"/>
              <w:ind w:left="100" w:right="100"/>
              <w:jc w:val="right"/>
            </w:pPr>
            <w:r>
              <w:rPr>
                <w:rFonts w:ascii="Arial" w:eastAsia="Arial" w:hAnsi="Arial" w:cs="Arial"/>
                <w:color w:val="000000"/>
                <w:sz w:val="22"/>
                <w:szCs w:val="22"/>
              </w:rPr>
              <w:t>2.0310914</w:t>
            </w:r>
          </w:p>
        </w:tc>
        <w:tc>
          <w:tcPr>
            <w:tcW w:w="1080" w:type="dxa"/>
            <w:shd w:val="clear" w:color="auto" w:fill="FFFFFF"/>
            <w:tcMar>
              <w:top w:w="0" w:type="dxa"/>
              <w:left w:w="0" w:type="dxa"/>
              <w:bottom w:w="0" w:type="dxa"/>
              <w:right w:w="0" w:type="dxa"/>
            </w:tcMar>
            <w:vAlign w:val="center"/>
          </w:tcPr>
          <w:p w14:paraId="0AF4BB2A" w14:textId="77777777" w:rsidR="003F45C4" w:rsidRDefault="00DF7A63">
            <w:pPr>
              <w:spacing w:before="100" w:after="100"/>
              <w:ind w:left="100" w:right="100"/>
              <w:jc w:val="right"/>
            </w:pPr>
            <w:r>
              <w:rPr>
                <w:rFonts w:ascii="Arial" w:eastAsia="Arial" w:hAnsi="Arial" w:cs="Arial"/>
                <w:color w:val="000000"/>
                <w:sz w:val="22"/>
                <w:szCs w:val="22"/>
              </w:rPr>
              <w:t>0.78089450</w:t>
            </w:r>
          </w:p>
        </w:tc>
        <w:tc>
          <w:tcPr>
            <w:tcW w:w="1080" w:type="dxa"/>
            <w:shd w:val="clear" w:color="auto" w:fill="FFFFFF"/>
            <w:tcMar>
              <w:top w:w="0" w:type="dxa"/>
              <w:left w:w="0" w:type="dxa"/>
              <w:bottom w:w="0" w:type="dxa"/>
              <w:right w:w="0" w:type="dxa"/>
            </w:tcMar>
            <w:vAlign w:val="center"/>
          </w:tcPr>
          <w:p w14:paraId="69BD014A" w14:textId="77777777" w:rsidR="003F45C4" w:rsidRDefault="00DF7A63">
            <w:pPr>
              <w:spacing w:before="100" w:after="100"/>
              <w:ind w:left="100" w:right="100"/>
              <w:jc w:val="right"/>
            </w:pPr>
            <w:r>
              <w:rPr>
                <w:rFonts w:ascii="Arial" w:eastAsia="Arial" w:hAnsi="Arial" w:cs="Arial"/>
                <w:color w:val="000000"/>
                <w:sz w:val="22"/>
                <w:szCs w:val="22"/>
              </w:rPr>
              <w:t>7.609704523</w:t>
            </w:r>
          </w:p>
        </w:tc>
      </w:tr>
      <w:tr w:rsidR="003F45C4" w14:paraId="05CB9AC9" w14:textId="77777777" w:rsidTr="003F45C4">
        <w:trPr>
          <w:cantSplit/>
          <w:jc w:val="center"/>
        </w:trPr>
        <w:tc>
          <w:tcPr>
            <w:tcW w:w="1080" w:type="dxa"/>
            <w:shd w:val="clear" w:color="auto" w:fill="FFFFFF"/>
            <w:tcMar>
              <w:top w:w="0" w:type="dxa"/>
              <w:left w:w="0" w:type="dxa"/>
              <w:bottom w:w="0" w:type="dxa"/>
              <w:right w:w="0" w:type="dxa"/>
            </w:tcMar>
            <w:vAlign w:val="center"/>
          </w:tcPr>
          <w:p w14:paraId="4FBCF6F2"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F5A8532"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EB49C7D" w14:textId="77777777" w:rsidR="003F45C4" w:rsidRDefault="00DF7A63">
            <w:pPr>
              <w:spacing w:before="100" w:after="100"/>
              <w:ind w:left="100" w:right="100"/>
              <w:jc w:val="right"/>
            </w:pPr>
            <w:r>
              <w:rPr>
                <w:rFonts w:ascii="Arial" w:eastAsia="Arial" w:hAnsi="Arial" w:cs="Arial"/>
                <w:color w:val="000000"/>
                <w:sz w:val="22"/>
                <w:szCs w:val="22"/>
              </w:rPr>
              <w:t>0.388352356</w:t>
            </w:r>
          </w:p>
        </w:tc>
        <w:tc>
          <w:tcPr>
            <w:tcW w:w="1080" w:type="dxa"/>
            <w:shd w:val="clear" w:color="auto" w:fill="FFFFFF"/>
            <w:tcMar>
              <w:top w:w="0" w:type="dxa"/>
              <w:left w:w="0" w:type="dxa"/>
              <w:bottom w:w="0" w:type="dxa"/>
              <w:right w:w="0" w:type="dxa"/>
            </w:tcMar>
            <w:vAlign w:val="center"/>
          </w:tcPr>
          <w:p w14:paraId="21E452A2" w14:textId="77777777" w:rsidR="003F45C4" w:rsidRDefault="00DF7A63">
            <w:pPr>
              <w:spacing w:before="100" w:after="100"/>
              <w:ind w:left="100" w:right="100"/>
              <w:jc w:val="right"/>
            </w:pPr>
            <w:r>
              <w:rPr>
                <w:rFonts w:ascii="Arial" w:eastAsia="Arial" w:hAnsi="Arial" w:cs="Arial"/>
                <w:color w:val="000000"/>
                <w:sz w:val="22"/>
                <w:szCs w:val="22"/>
              </w:rPr>
              <w:t>2.1216855</w:t>
            </w:r>
          </w:p>
        </w:tc>
        <w:tc>
          <w:tcPr>
            <w:tcW w:w="1080" w:type="dxa"/>
            <w:shd w:val="clear" w:color="auto" w:fill="FFFFFF"/>
            <w:tcMar>
              <w:top w:w="0" w:type="dxa"/>
              <w:left w:w="0" w:type="dxa"/>
              <w:bottom w:w="0" w:type="dxa"/>
              <w:right w:w="0" w:type="dxa"/>
            </w:tcMar>
            <w:vAlign w:val="center"/>
          </w:tcPr>
          <w:p w14:paraId="4F42E7FE" w14:textId="77777777" w:rsidR="003F45C4" w:rsidRDefault="00DF7A63">
            <w:pPr>
              <w:spacing w:before="100" w:after="100"/>
              <w:ind w:left="100" w:right="100"/>
              <w:jc w:val="right"/>
            </w:pPr>
            <w:r>
              <w:rPr>
                <w:rFonts w:ascii="Arial" w:eastAsia="Arial" w:hAnsi="Arial" w:cs="Arial"/>
                <w:color w:val="000000"/>
                <w:sz w:val="22"/>
                <w:szCs w:val="22"/>
              </w:rPr>
              <w:t>2.13699596</w:t>
            </w:r>
          </w:p>
        </w:tc>
        <w:tc>
          <w:tcPr>
            <w:tcW w:w="1080" w:type="dxa"/>
            <w:shd w:val="clear" w:color="auto" w:fill="FFFFFF"/>
            <w:tcMar>
              <w:top w:w="0" w:type="dxa"/>
              <w:left w:w="0" w:type="dxa"/>
              <w:bottom w:w="0" w:type="dxa"/>
              <w:right w:w="0" w:type="dxa"/>
            </w:tcMar>
            <w:vAlign w:val="center"/>
          </w:tcPr>
          <w:p w14:paraId="54CADEA1" w14:textId="77777777" w:rsidR="003F45C4" w:rsidRDefault="003F45C4">
            <w:pPr>
              <w:spacing w:before="100" w:after="100"/>
              <w:ind w:left="100" w:right="100"/>
              <w:jc w:val="right"/>
            </w:pPr>
          </w:p>
        </w:tc>
      </w:tr>
      <w:tr w:rsidR="003F45C4" w14:paraId="1C39FB3B" w14:textId="77777777" w:rsidTr="003F45C4">
        <w:trPr>
          <w:cantSplit/>
          <w:jc w:val="center"/>
        </w:trPr>
        <w:tc>
          <w:tcPr>
            <w:tcW w:w="1080" w:type="dxa"/>
            <w:shd w:val="clear" w:color="auto" w:fill="FFFFFF"/>
            <w:tcMar>
              <w:top w:w="0" w:type="dxa"/>
              <w:left w:w="0" w:type="dxa"/>
              <w:bottom w:w="0" w:type="dxa"/>
              <w:right w:w="0" w:type="dxa"/>
            </w:tcMar>
            <w:vAlign w:val="center"/>
          </w:tcPr>
          <w:p w14:paraId="6EFDD1C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A64D6E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995CE5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3189DD7" w14:textId="77777777" w:rsidR="003F45C4" w:rsidRDefault="00DF7A63">
            <w:pPr>
              <w:spacing w:before="100" w:after="100"/>
              <w:ind w:left="100" w:right="100"/>
              <w:jc w:val="right"/>
            </w:pPr>
            <w:r>
              <w:rPr>
                <w:rFonts w:ascii="Arial" w:eastAsia="Arial" w:hAnsi="Arial" w:cs="Arial"/>
                <w:color w:val="000000"/>
                <w:sz w:val="22"/>
                <w:szCs w:val="22"/>
              </w:rPr>
              <w:t>1.0818419</w:t>
            </w:r>
          </w:p>
        </w:tc>
        <w:tc>
          <w:tcPr>
            <w:tcW w:w="1080" w:type="dxa"/>
            <w:shd w:val="clear" w:color="auto" w:fill="FFFFFF"/>
            <w:tcMar>
              <w:top w:w="0" w:type="dxa"/>
              <w:left w:w="0" w:type="dxa"/>
              <w:bottom w:w="0" w:type="dxa"/>
              <w:right w:w="0" w:type="dxa"/>
            </w:tcMar>
            <w:vAlign w:val="center"/>
          </w:tcPr>
          <w:p w14:paraId="126C2596" w14:textId="77777777" w:rsidR="003F45C4" w:rsidRDefault="00DF7A63">
            <w:pPr>
              <w:spacing w:before="100" w:after="100"/>
              <w:ind w:left="100" w:right="100"/>
              <w:jc w:val="right"/>
            </w:pPr>
            <w:r>
              <w:rPr>
                <w:rFonts w:ascii="Arial" w:eastAsia="Arial" w:hAnsi="Arial" w:cs="Arial"/>
                <w:color w:val="000000"/>
                <w:sz w:val="22"/>
                <w:szCs w:val="22"/>
              </w:rPr>
              <w:t>2.13104895</w:t>
            </w:r>
          </w:p>
        </w:tc>
        <w:tc>
          <w:tcPr>
            <w:tcW w:w="1080" w:type="dxa"/>
            <w:shd w:val="clear" w:color="auto" w:fill="FFFFFF"/>
            <w:tcMar>
              <w:top w:w="0" w:type="dxa"/>
              <w:left w:w="0" w:type="dxa"/>
              <w:bottom w:w="0" w:type="dxa"/>
              <w:right w:w="0" w:type="dxa"/>
            </w:tcMar>
            <w:vAlign w:val="center"/>
          </w:tcPr>
          <w:p w14:paraId="59EAB54C" w14:textId="77777777" w:rsidR="003F45C4" w:rsidRDefault="003F45C4">
            <w:pPr>
              <w:spacing w:before="100" w:after="100"/>
              <w:ind w:left="100" w:right="100"/>
              <w:jc w:val="right"/>
            </w:pPr>
          </w:p>
        </w:tc>
      </w:tr>
      <w:tr w:rsidR="003F45C4" w14:paraId="26572CE3" w14:textId="77777777" w:rsidTr="003F45C4">
        <w:trPr>
          <w:cantSplit/>
          <w:jc w:val="center"/>
        </w:trPr>
        <w:tc>
          <w:tcPr>
            <w:tcW w:w="1080" w:type="dxa"/>
            <w:shd w:val="clear" w:color="auto" w:fill="FFFFFF"/>
            <w:tcMar>
              <w:top w:w="0" w:type="dxa"/>
              <w:left w:w="0" w:type="dxa"/>
              <w:bottom w:w="0" w:type="dxa"/>
              <w:right w:w="0" w:type="dxa"/>
            </w:tcMar>
            <w:vAlign w:val="center"/>
          </w:tcPr>
          <w:p w14:paraId="7767B902"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13172DE"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1109347" w14:textId="77777777" w:rsidR="003F45C4" w:rsidRDefault="00DF7A63">
            <w:pPr>
              <w:spacing w:before="100" w:after="100"/>
              <w:ind w:left="100" w:right="100"/>
              <w:jc w:val="right"/>
            </w:pPr>
            <w:r>
              <w:rPr>
                <w:rFonts w:ascii="Arial" w:eastAsia="Arial" w:hAnsi="Arial" w:cs="Arial"/>
                <w:color w:val="000000"/>
                <w:sz w:val="22"/>
                <w:szCs w:val="22"/>
              </w:rPr>
              <w:t>0.247400028</w:t>
            </w:r>
          </w:p>
        </w:tc>
        <w:tc>
          <w:tcPr>
            <w:tcW w:w="1080" w:type="dxa"/>
            <w:shd w:val="clear" w:color="auto" w:fill="FFFFFF"/>
            <w:tcMar>
              <w:top w:w="0" w:type="dxa"/>
              <w:left w:w="0" w:type="dxa"/>
              <w:bottom w:w="0" w:type="dxa"/>
              <w:right w:w="0" w:type="dxa"/>
            </w:tcMar>
            <w:vAlign w:val="center"/>
          </w:tcPr>
          <w:p w14:paraId="33EEE276" w14:textId="77777777" w:rsidR="003F45C4" w:rsidRDefault="00DF7A63">
            <w:pPr>
              <w:spacing w:before="100" w:after="100"/>
              <w:ind w:left="100" w:right="100"/>
              <w:jc w:val="right"/>
            </w:pPr>
            <w:r>
              <w:rPr>
                <w:rFonts w:ascii="Arial" w:eastAsia="Arial" w:hAnsi="Arial" w:cs="Arial"/>
                <w:color w:val="000000"/>
                <w:sz w:val="22"/>
                <w:szCs w:val="22"/>
              </w:rPr>
              <w:t>0.2879472</w:t>
            </w:r>
          </w:p>
        </w:tc>
        <w:tc>
          <w:tcPr>
            <w:tcW w:w="1080" w:type="dxa"/>
            <w:shd w:val="clear" w:color="auto" w:fill="FFFFFF"/>
            <w:tcMar>
              <w:top w:w="0" w:type="dxa"/>
              <w:left w:w="0" w:type="dxa"/>
              <w:bottom w:w="0" w:type="dxa"/>
              <w:right w:w="0" w:type="dxa"/>
            </w:tcMar>
            <w:vAlign w:val="center"/>
          </w:tcPr>
          <w:p w14:paraId="6E729045" w14:textId="77777777" w:rsidR="003F45C4" w:rsidRDefault="00DF7A63">
            <w:pPr>
              <w:spacing w:before="100" w:after="100"/>
              <w:ind w:left="100" w:right="100"/>
              <w:jc w:val="right"/>
            </w:pPr>
            <w:r>
              <w:rPr>
                <w:rFonts w:ascii="Arial" w:eastAsia="Arial" w:hAnsi="Arial" w:cs="Arial"/>
                <w:color w:val="000000"/>
                <w:sz w:val="22"/>
                <w:szCs w:val="22"/>
              </w:rPr>
              <w:t>3.37120717</w:t>
            </w:r>
          </w:p>
        </w:tc>
        <w:tc>
          <w:tcPr>
            <w:tcW w:w="1080" w:type="dxa"/>
            <w:shd w:val="clear" w:color="auto" w:fill="FFFFFF"/>
            <w:tcMar>
              <w:top w:w="0" w:type="dxa"/>
              <w:left w:w="0" w:type="dxa"/>
              <w:bottom w:w="0" w:type="dxa"/>
              <w:right w:w="0" w:type="dxa"/>
            </w:tcMar>
            <w:vAlign w:val="center"/>
          </w:tcPr>
          <w:p w14:paraId="3C15AB3E" w14:textId="77777777" w:rsidR="003F45C4" w:rsidRDefault="003F45C4">
            <w:pPr>
              <w:spacing w:before="100" w:after="100"/>
              <w:ind w:left="100" w:right="100"/>
              <w:jc w:val="right"/>
            </w:pPr>
          </w:p>
        </w:tc>
      </w:tr>
      <w:tr w:rsidR="003F45C4" w14:paraId="10A499A0" w14:textId="77777777" w:rsidTr="003F45C4">
        <w:trPr>
          <w:cantSplit/>
          <w:jc w:val="center"/>
        </w:trPr>
        <w:tc>
          <w:tcPr>
            <w:tcW w:w="1080" w:type="dxa"/>
            <w:shd w:val="clear" w:color="auto" w:fill="FFFFFF"/>
            <w:tcMar>
              <w:top w:w="0" w:type="dxa"/>
              <w:left w:w="0" w:type="dxa"/>
              <w:bottom w:w="0" w:type="dxa"/>
              <w:right w:w="0" w:type="dxa"/>
            </w:tcMar>
            <w:vAlign w:val="center"/>
          </w:tcPr>
          <w:p w14:paraId="7961BF40"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35F302B2"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6BB37A9" w14:textId="77777777" w:rsidR="003F45C4" w:rsidRDefault="00DF7A63">
            <w:pPr>
              <w:spacing w:before="100" w:after="100"/>
              <w:ind w:left="100" w:right="100"/>
              <w:jc w:val="right"/>
            </w:pPr>
            <w:r>
              <w:rPr>
                <w:rFonts w:ascii="Arial" w:eastAsia="Arial" w:hAnsi="Arial" w:cs="Arial"/>
                <w:color w:val="000000"/>
                <w:sz w:val="22"/>
                <w:szCs w:val="22"/>
              </w:rPr>
              <w:t>0.455836267</w:t>
            </w:r>
          </w:p>
        </w:tc>
        <w:tc>
          <w:tcPr>
            <w:tcW w:w="1080" w:type="dxa"/>
            <w:shd w:val="clear" w:color="auto" w:fill="FFFFFF"/>
            <w:tcMar>
              <w:top w:w="0" w:type="dxa"/>
              <w:left w:w="0" w:type="dxa"/>
              <w:bottom w:w="0" w:type="dxa"/>
              <w:right w:w="0" w:type="dxa"/>
            </w:tcMar>
            <w:vAlign w:val="center"/>
          </w:tcPr>
          <w:p w14:paraId="175335CC" w14:textId="77777777" w:rsidR="003F45C4" w:rsidRDefault="00DF7A63">
            <w:pPr>
              <w:spacing w:before="100" w:after="100"/>
              <w:ind w:left="100" w:right="100"/>
              <w:jc w:val="right"/>
            </w:pPr>
            <w:r>
              <w:rPr>
                <w:rFonts w:ascii="Arial" w:eastAsia="Arial" w:hAnsi="Arial" w:cs="Arial"/>
                <w:color w:val="000000"/>
                <w:sz w:val="22"/>
                <w:szCs w:val="22"/>
              </w:rPr>
              <w:t>2.1145451</w:t>
            </w:r>
          </w:p>
        </w:tc>
        <w:tc>
          <w:tcPr>
            <w:tcW w:w="1080" w:type="dxa"/>
            <w:shd w:val="clear" w:color="auto" w:fill="FFFFFF"/>
            <w:tcMar>
              <w:top w:w="0" w:type="dxa"/>
              <w:left w:w="0" w:type="dxa"/>
              <w:bottom w:w="0" w:type="dxa"/>
              <w:right w:w="0" w:type="dxa"/>
            </w:tcMar>
            <w:vAlign w:val="center"/>
          </w:tcPr>
          <w:p w14:paraId="6E43A00F" w14:textId="77777777" w:rsidR="003F45C4" w:rsidRDefault="00DF7A63">
            <w:pPr>
              <w:spacing w:before="100" w:after="100"/>
              <w:ind w:left="100" w:right="100"/>
              <w:jc w:val="right"/>
            </w:pPr>
            <w:r>
              <w:rPr>
                <w:rFonts w:ascii="Arial" w:eastAsia="Arial" w:hAnsi="Arial" w:cs="Arial"/>
                <w:color w:val="000000"/>
                <w:sz w:val="22"/>
                <w:szCs w:val="22"/>
              </w:rPr>
              <w:t>2.19903627</w:t>
            </w:r>
          </w:p>
        </w:tc>
        <w:tc>
          <w:tcPr>
            <w:tcW w:w="1080" w:type="dxa"/>
            <w:shd w:val="clear" w:color="auto" w:fill="FFFFFF"/>
            <w:tcMar>
              <w:top w:w="0" w:type="dxa"/>
              <w:left w:w="0" w:type="dxa"/>
              <w:bottom w:w="0" w:type="dxa"/>
              <w:right w:w="0" w:type="dxa"/>
            </w:tcMar>
            <w:vAlign w:val="center"/>
          </w:tcPr>
          <w:p w14:paraId="33604E32" w14:textId="77777777" w:rsidR="003F45C4" w:rsidRDefault="00DF7A63">
            <w:pPr>
              <w:spacing w:before="100" w:after="100"/>
              <w:ind w:left="100" w:right="100"/>
              <w:jc w:val="right"/>
            </w:pPr>
            <w:r>
              <w:rPr>
                <w:rFonts w:ascii="Arial" w:eastAsia="Arial" w:hAnsi="Arial" w:cs="Arial"/>
                <w:color w:val="000000"/>
                <w:sz w:val="22"/>
                <w:szCs w:val="22"/>
              </w:rPr>
              <w:t>2.245366866</w:t>
            </w:r>
          </w:p>
        </w:tc>
      </w:tr>
      <w:tr w:rsidR="003F45C4" w14:paraId="71FD0767" w14:textId="77777777" w:rsidTr="003F45C4">
        <w:trPr>
          <w:cantSplit/>
          <w:jc w:val="center"/>
        </w:trPr>
        <w:tc>
          <w:tcPr>
            <w:tcW w:w="1080" w:type="dxa"/>
            <w:shd w:val="clear" w:color="auto" w:fill="FFFFFF"/>
            <w:tcMar>
              <w:top w:w="0" w:type="dxa"/>
              <w:left w:w="0" w:type="dxa"/>
              <w:bottom w:w="0" w:type="dxa"/>
              <w:right w:w="0" w:type="dxa"/>
            </w:tcMar>
            <w:vAlign w:val="center"/>
          </w:tcPr>
          <w:p w14:paraId="15A65137"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8866666"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7133278" w14:textId="77777777" w:rsidR="003F45C4" w:rsidRDefault="00DF7A63">
            <w:pPr>
              <w:spacing w:before="100" w:after="100"/>
              <w:ind w:left="100" w:right="100"/>
              <w:jc w:val="right"/>
            </w:pPr>
            <w:r>
              <w:rPr>
                <w:rFonts w:ascii="Arial" w:eastAsia="Arial" w:hAnsi="Arial" w:cs="Arial"/>
                <w:color w:val="000000"/>
                <w:sz w:val="22"/>
                <w:szCs w:val="22"/>
              </w:rPr>
              <w:t>0.703700843</w:t>
            </w:r>
          </w:p>
        </w:tc>
        <w:tc>
          <w:tcPr>
            <w:tcW w:w="1080" w:type="dxa"/>
            <w:shd w:val="clear" w:color="auto" w:fill="FFFFFF"/>
            <w:tcMar>
              <w:top w:w="0" w:type="dxa"/>
              <w:left w:w="0" w:type="dxa"/>
              <w:bottom w:w="0" w:type="dxa"/>
              <w:right w:w="0" w:type="dxa"/>
            </w:tcMar>
            <w:vAlign w:val="center"/>
          </w:tcPr>
          <w:p w14:paraId="4683F026" w14:textId="77777777" w:rsidR="003F45C4" w:rsidRDefault="00DF7A63">
            <w:pPr>
              <w:spacing w:before="100" w:after="100"/>
              <w:ind w:left="100" w:right="100"/>
              <w:jc w:val="right"/>
            </w:pPr>
            <w:r>
              <w:rPr>
                <w:rFonts w:ascii="Arial" w:eastAsia="Arial" w:hAnsi="Arial" w:cs="Arial"/>
                <w:color w:val="000000"/>
                <w:sz w:val="22"/>
                <w:szCs w:val="22"/>
              </w:rPr>
              <w:t>1.3598717</w:t>
            </w:r>
          </w:p>
        </w:tc>
        <w:tc>
          <w:tcPr>
            <w:tcW w:w="1080" w:type="dxa"/>
            <w:shd w:val="clear" w:color="auto" w:fill="FFFFFF"/>
            <w:tcMar>
              <w:top w:w="0" w:type="dxa"/>
              <w:left w:w="0" w:type="dxa"/>
              <w:bottom w:w="0" w:type="dxa"/>
              <w:right w:w="0" w:type="dxa"/>
            </w:tcMar>
            <w:vAlign w:val="center"/>
          </w:tcPr>
          <w:p w14:paraId="4EA0B161" w14:textId="77777777" w:rsidR="003F45C4" w:rsidRDefault="00DF7A63">
            <w:pPr>
              <w:spacing w:before="100" w:after="100"/>
              <w:ind w:left="100" w:right="100"/>
              <w:jc w:val="right"/>
            </w:pPr>
            <w:r>
              <w:rPr>
                <w:rFonts w:ascii="Arial" w:eastAsia="Arial" w:hAnsi="Arial" w:cs="Arial"/>
                <w:color w:val="000000"/>
                <w:sz w:val="22"/>
                <w:szCs w:val="22"/>
              </w:rPr>
              <w:t>1.04421276</w:t>
            </w:r>
          </w:p>
        </w:tc>
        <w:tc>
          <w:tcPr>
            <w:tcW w:w="1080" w:type="dxa"/>
            <w:shd w:val="clear" w:color="auto" w:fill="FFFFFF"/>
            <w:tcMar>
              <w:top w:w="0" w:type="dxa"/>
              <w:left w:w="0" w:type="dxa"/>
              <w:bottom w:w="0" w:type="dxa"/>
              <w:right w:w="0" w:type="dxa"/>
            </w:tcMar>
            <w:vAlign w:val="center"/>
          </w:tcPr>
          <w:p w14:paraId="05C1AC56" w14:textId="77777777" w:rsidR="003F45C4" w:rsidRDefault="003F45C4">
            <w:pPr>
              <w:spacing w:before="100" w:after="100"/>
              <w:ind w:left="100" w:right="100"/>
              <w:jc w:val="right"/>
            </w:pPr>
          </w:p>
        </w:tc>
      </w:tr>
      <w:tr w:rsidR="003F45C4" w14:paraId="22A0C218" w14:textId="77777777" w:rsidTr="003F45C4">
        <w:trPr>
          <w:cantSplit/>
          <w:jc w:val="center"/>
        </w:trPr>
        <w:tc>
          <w:tcPr>
            <w:tcW w:w="1080" w:type="dxa"/>
            <w:shd w:val="clear" w:color="auto" w:fill="FFFFFF"/>
            <w:tcMar>
              <w:top w:w="0" w:type="dxa"/>
              <w:left w:w="0" w:type="dxa"/>
              <w:bottom w:w="0" w:type="dxa"/>
              <w:right w:w="0" w:type="dxa"/>
            </w:tcMar>
            <w:vAlign w:val="center"/>
          </w:tcPr>
          <w:p w14:paraId="1311E20C"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3019A1EE"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265EA72" w14:textId="77777777" w:rsidR="003F45C4" w:rsidRDefault="00DF7A63">
            <w:pPr>
              <w:spacing w:before="100" w:after="100"/>
              <w:ind w:left="100" w:right="100"/>
              <w:jc w:val="right"/>
            </w:pPr>
            <w:r>
              <w:rPr>
                <w:rFonts w:ascii="Arial" w:eastAsia="Arial" w:hAnsi="Arial" w:cs="Arial"/>
                <w:color w:val="000000"/>
                <w:sz w:val="22"/>
                <w:szCs w:val="22"/>
              </w:rPr>
              <w:t>0.825716115</w:t>
            </w:r>
          </w:p>
        </w:tc>
        <w:tc>
          <w:tcPr>
            <w:tcW w:w="1080" w:type="dxa"/>
            <w:shd w:val="clear" w:color="auto" w:fill="FFFFFF"/>
            <w:tcMar>
              <w:top w:w="0" w:type="dxa"/>
              <w:left w:w="0" w:type="dxa"/>
              <w:bottom w:w="0" w:type="dxa"/>
              <w:right w:w="0" w:type="dxa"/>
            </w:tcMar>
            <w:vAlign w:val="center"/>
          </w:tcPr>
          <w:p w14:paraId="7AE00016" w14:textId="77777777" w:rsidR="003F45C4" w:rsidRDefault="00DF7A63">
            <w:pPr>
              <w:spacing w:before="100" w:after="100"/>
              <w:ind w:left="100" w:right="100"/>
              <w:jc w:val="right"/>
            </w:pPr>
            <w:r>
              <w:rPr>
                <w:rFonts w:ascii="Arial" w:eastAsia="Arial" w:hAnsi="Arial" w:cs="Arial"/>
                <w:color w:val="000000"/>
                <w:sz w:val="22"/>
                <w:szCs w:val="22"/>
              </w:rPr>
              <w:t>1.4512429</w:t>
            </w:r>
          </w:p>
        </w:tc>
        <w:tc>
          <w:tcPr>
            <w:tcW w:w="1080" w:type="dxa"/>
            <w:shd w:val="clear" w:color="auto" w:fill="FFFFFF"/>
            <w:tcMar>
              <w:top w:w="0" w:type="dxa"/>
              <w:left w:w="0" w:type="dxa"/>
              <w:bottom w:w="0" w:type="dxa"/>
              <w:right w:w="0" w:type="dxa"/>
            </w:tcMar>
            <w:vAlign w:val="center"/>
          </w:tcPr>
          <w:p w14:paraId="7E7042AD" w14:textId="77777777" w:rsidR="003F45C4" w:rsidRDefault="00DF7A63">
            <w:pPr>
              <w:spacing w:before="100" w:after="100"/>
              <w:ind w:left="100" w:right="100"/>
              <w:jc w:val="right"/>
            </w:pPr>
            <w:r>
              <w:rPr>
                <w:rFonts w:ascii="Arial" w:eastAsia="Arial" w:hAnsi="Arial" w:cs="Arial"/>
                <w:color w:val="000000"/>
                <w:sz w:val="22"/>
                <w:szCs w:val="22"/>
              </w:rPr>
              <w:t>1.01161071</w:t>
            </w:r>
          </w:p>
        </w:tc>
        <w:tc>
          <w:tcPr>
            <w:tcW w:w="1080" w:type="dxa"/>
            <w:shd w:val="clear" w:color="auto" w:fill="FFFFFF"/>
            <w:tcMar>
              <w:top w:w="0" w:type="dxa"/>
              <w:left w:w="0" w:type="dxa"/>
              <w:bottom w:w="0" w:type="dxa"/>
              <w:right w:w="0" w:type="dxa"/>
            </w:tcMar>
            <w:vAlign w:val="center"/>
          </w:tcPr>
          <w:p w14:paraId="33BADC43" w14:textId="77777777" w:rsidR="003F45C4" w:rsidRDefault="003F45C4">
            <w:pPr>
              <w:spacing w:before="100" w:after="100"/>
              <w:ind w:left="100" w:right="100"/>
              <w:jc w:val="right"/>
            </w:pPr>
          </w:p>
        </w:tc>
      </w:tr>
      <w:tr w:rsidR="003F45C4" w14:paraId="1522DF88" w14:textId="77777777" w:rsidTr="003F45C4">
        <w:trPr>
          <w:cantSplit/>
          <w:jc w:val="center"/>
        </w:trPr>
        <w:tc>
          <w:tcPr>
            <w:tcW w:w="1080" w:type="dxa"/>
            <w:shd w:val="clear" w:color="auto" w:fill="FFFFFF"/>
            <w:tcMar>
              <w:top w:w="0" w:type="dxa"/>
              <w:left w:w="0" w:type="dxa"/>
              <w:bottom w:w="0" w:type="dxa"/>
              <w:right w:w="0" w:type="dxa"/>
            </w:tcMar>
            <w:vAlign w:val="center"/>
          </w:tcPr>
          <w:p w14:paraId="0C42DEB3"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C66338B"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7D45660" w14:textId="77777777" w:rsidR="003F45C4" w:rsidRDefault="00DF7A63">
            <w:pPr>
              <w:spacing w:before="100" w:after="100"/>
              <w:ind w:left="100" w:right="100"/>
              <w:jc w:val="right"/>
            </w:pPr>
            <w:r>
              <w:rPr>
                <w:rFonts w:ascii="Arial" w:eastAsia="Arial" w:hAnsi="Arial" w:cs="Arial"/>
                <w:color w:val="000000"/>
                <w:sz w:val="22"/>
                <w:szCs w:val="22"/>
              </w:rPr>
              <w:t>0.803045725</w:t>
            </w:r>
          </w:p>
        </w:tc>
        <w:tc>
          <w:tcPr>
            <w:tcW w:w="1080" w:type="dxa"/>
            <w:shd w:val="clear" w:color="auto" w:fill="FFFFFF"/>
            <w:tcMar>
              <w:top w:w="0" w:type="dxa"/>
              <w:left w:w="0" w:type="dxa"/>
              <w:bottom w:w="0" w:type="dxa"/>
              <w:right w:w="0" w:type="dxa"/>
            </w:tcMar>
            <w:vAlign w:val="center"/>
          </w:tcPr>
          <w:p w14:paraId="28029CE2" w14:textId="77777777" w:rsidR="003F45C4" w:rsidRDefault="00DF7A63">
            <w:pPr>
              <w:spacing w:before="100" w:after="100"/>
              <w:ind w:left="100" w:right="100"/>
              <w:jc w:val="right"/>
            </w:pPr>
            <w:r>
              <w:rPr>
                <w:rFonts w:ascii="Arial" w:eastAsia="Arial" w:hAnsi="Arial" w:cs="Arial"/>
                <w:color w:val="000000"/>
                <w:sz w:val="22"/>
                <w:szCs w:val="22"/>
              </w:rPr>
              <w:t>0.8299615</w:t>
            </w:r>
          </w:p>
        </w:tc>
        <w:tc>
          <w:tcPr>
            <w:tcW w:w="1080" w:type="dxa"/>
            <w:shd w:val="clear" w:color="auto" w:fill="FFFFFF"/>
            <w:tcMar>
              <w:top w:w="0" w:type="dxa"/>
              <w:left w:w="0" w:type="dxa"/>
              <w:bottom w:w="0" w:type="dxa"/>
              <w:right w:w="0" w:type="dxa"/>
            </w:tcMar>
            <w:vAlign w:val="center"/>
          </w:tcPr>
          <w:p w14:paraId="0749554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587F93" w14:textId="77777777" w:rsidR="003F45C4" w:rsidRDefault="003F45C4">
            <w:pPr>
              <w:spacing w:before="100" w:after="100"/>
              <w:ind w:left="100" w:right="100"/>
              <w:jc w:val="right"/>
            </w:pPr>
          </w:p>
        </w:tc>
      </w:tr>
      <w:tr w:rsidR="003F45C4" w14:paraId="4BBE838A" w14:textId="77777777" w:rsidTr="003F45C4">
        <w:trPr>
          <w:cantSplit/>
          <w:jc w:val="center"/>
        </w:trPr>
        <w:tc>
          <w:tcPr>
            <w:tcW w:w="1080" w:type="dxa"/>
            <w:shd w:val="clear" w:color="auto" w:fill="FFFFFF"/>
            <w:tcMar>
              <w:top w:w="0" w:type="dxa"/>
              <w:left w:w="0" w:type="dxa"/>
              <w:bottom w:w="0" w:type="dxa"/>
              <w:right w:w="0" w:type="dxa"/>
            </w:tcMar>
            <w:vAlign w:val="center"/>
          </w:tcPr>
          <w:p w14:paraId="75E60F90"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5EFF92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2353D8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F865C61" w14:textId="77777777" w:rsidR="003F45C4" w:rsidRDefault="00DF7A63">
            <w:pPr>
              <w:spacing w:before="100" w:after="100"/>
              <w:ind w:left="100" w:right="100"/>
              <w:jc w:val="right"/>
            </w:pPr>
            <w:r>
              <w:rPr>
                <w:rFonts w:ascii="Arial" w:eastAsia="Arial" w:hAnsi="Arial" w:cs="Arial"/>
                <w:color w:val="000000"/>
                <w:sz w:val="22"/>
                <w:szCs w:val="22"/>
              </w:rPr>
              <w:t>0.5474800</w:t>
            </w:r>
          </w:p>
        </w:tc>
        <w:tc>
          <w:tcPr>
            <w:tcW w:w="1080" w:type="dxa"/>
            <w:shd w:val="clear" w:color="auto" w:fill="FFFFFF"/>
            <w:tcMar>
              <w:top w:w="0" w:type="dxa"/>
              <w:left w:w="0" w:type="dxa"/>
              <w:bottom w:w="0" w:type="dxa"/>
              <w:right w:w="0" w:type="dxa"/>
            </w:tcMar>
            <w:vAlign w:val="center"/>
          </w:tcPr>
          <w:p w14:paraId="2092C424" w14:textId="77777777" w:rsidR="003F45C4" w:rsidRDefault="00DF7A63">
            <w:pPr>
              <w:spacing w:before="100" w:after="100"/>
              <w:ind w:left="100" w:right="100"/>
              <w:jc w:val="right"/>
            </w:pPr>
            <w:r>
              <w:rPr>
                <w:rFonts w:ascii="Arial" w:eastAsia="Arial" w:hAnsi="Arial" w:cs="Arial"/>
                <w:color w:val="000000"/>
                <w:sz w:val="22"/>
                <w:szCs w:val="22"/>
              </w:rPr>
              <w:t>0.73547691</w:t>
            </w:r>
          </w:p>
        </w:tc>
        <w:tc>
          <w:tcPr>
            <w:tcW w:w="1080" w:type="dxa"/>
            <w:shd w:val="clear" w:color="auto" w:fill="FFFFFF"/>
            <w:tcMar>
              <w:top w:w="0" w:type="dxa"/>
              <w:left w:w="0" w:type="dxa"/>
              <w:bottom w:w="0" w:type="dxa"/>
              <w:right w:w="0" w:type="dxa"/>
            </w:tcMar>
            <w:vAlign w:val="center"/>
          </w:tcPr>
          <w:p w14:paraId="397B56D2" w14:textId="77777777" w:rsidR="003F45C4" w:rsidRDefault="003F45C4">
            <w:pPr>
              <w:spacing w:before="100" w:after="100"/>
              <w:ind w:left="100" w:right="100"/>
              <w:jc w:val="right"/>
            </w:pPr>
          </w:p>
        </w:tc>
      </w:tr>
      <w:tr w:rsidR="003F45C4" w14:paraId="764873C5" w14:textId="77777777" w:rsidTr="003F45C4">
        <w:trPr>
          <w:cantSplit/>
          <w:jc w:val="center"/>
        </w:trPr>
        <w:tc>
          <w:tcPr>
            <w:tcW w:w="1080" w:type="dxa"/>
            <w:shd w:val="clear" w:color="auto" w:fill="FFFFFF"/>
            <w:tcMar>
              <w:top w:w="0" w:type="dxa"/>
              <w:left w:w="0" w:type="dxa"/>
              <w:bottom w:w="0" w:type="dxa"/>
              <w:right w:w="0" w:type="dxa"/>
            </w:tcMar>
            <w:vAlign w:val="center"/>
          </w:tcPr>
          <w:p w14:paraId="66C92963"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E459627"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E9E322E" w14:textId="77777777" w:rsidR="003F45C4" w:rsidRDefault="00DF7A63">
            <w:pPr>
              <w:spacing w:before="100" w:after="100"/>
              <w:ind w:left="100" w:right="100"/>
              <w:jc w:val="right"/>
            </w:pPr>
            <w:r>
              <w:rPr>
                <w:rFonts w:ascii="Arial" w:eastAsia="Arial" w:hAnsi="Arial" w:cs="Arial"/>
                <w:color w:val="000000"/>
                <w:sz w:val="22"/>
                <w:szCs w:val="22"/>
              </w:rPr>
              <w:t>0.414761290</w:t>
            </w:r>
          </w:p>
        </w:tc>
        <w:tc>
          <w:tcPr>
            <w:tcW w:w="1080" w:type="dxa"/>
            <w:shd w:val="clear" w:color="auto" w:fill="FFFFFF"/>
            <w:tcMar>
              <w:top w:w="0" w:type="dxa"/>
              <w:left w:w="0" w:type="dxa"/>
              <w:bottom w:w="0" w:type="dxa"/>
              <w:right w:w="0" w:type="dxa"/>
            </w:tcMar>
            <w:vAlign w:val="center"/>
          </w:tcPr>
          <w:p w14:paraId="75F7EAA5" w14:textId="77777777" w:rsidR="003F45C4" w:rsidRDefault="00DF7A63">
            <w:pPr>
              <w:spacing w:before="100" w:after="100"/>
              <w:ind w:left="100" w:right="100"/>
              <w:jc w:val="right"/>
            </w:pPr>
            <w:r>
              <w:rPr>
                <w:rFonts w:ascii="Arial" w:eastAsia="Arial" w:hAnsi="Arial" w:cs="Arial"/>
                <w:color w:val="000000"/>
                <w:sz w:val="22"/>
                <w:szCs w:val="22"/>
              </w:rPr>
              <w:t>0.5942571</w:t>
            </w:r>
          </w:p>
        </w:tc>
        <w:tc>
          <w:tcPr>
            <w:tcW w:w="1080" w:type="dxa"/>
            <w:shd w:val="clear" w:color="auto" w:fill="FFFFFF"/>
            <w:tcMar>
              <w:top w:w="0" w:type="dxa"/>
              <w:left w:w="0" w:type="dxa"/>
              <w:bottom w:w="0" w:type="dxa"/>
              <w:right w:w="0" w:type="dxa"/>
            </w:tcMar>
            <w:vAlign w:val="center"/>
          </w:tcPr>
          <w:p w14:paraId="42F1B746" w14:textId="77777777" w:rsidR="003F45C4" w:rsidRDefault="00DF7A63">
            <w:pPr>
              <w:spacing w:before="100" w:after="100"/>
              <w:ind w:left="100" w:right="100"/>
              <w:jc w:val="right"/>
            </w:pPr>
            <w:r>
              <w:rPr>
                <w:rFonts w:ascii="Arial" w:eastAsia="Arial" w:hAnsi="Arial" w:cs="Arial"/>
                <w:color w:val="000000"/>
                <w:sz w:val="22"/>
                <w:szCs w:val="22"/>
              </w:rPr>
              <w:t>6.78471565</w:t>
            </w:r>
          </w:p>
        </w:tc>
        <w:tc>
          <w:tcPr>
            <w:tcW w:w="1080" w:type="dxa"/>
            <w:shd w:val="clear" w:color="auto" w:fill="FFFFFF"/>
            <w:tcMar>
              <w:top w:w="0" w:type="dxa"/>
              <w:left w:w="0" w:type="dxa"/>
              <w:bottom w:w="0" w:type="dxa"/>
              <w:right w:w="0" w:type="dxa"/>
            </w:tcMar>
            <w:vAlign w:val="center"/>
          </w:tcPr>
          <w:p w14:paraId="4E10D1AB" w14:textId="77777777" w:rsidR="003F45C4" w:rsidRDefault="003F45C4">
            <w:pPr>
              <w:spacing w:before="100" w:after="100"/>
              <w:ind w:left="100" w:right="100"/>
              <w:jc w:val="right"/>
            </w:pPr>
          </w:p>
        </w:tc>
      </w:tr>
      <w:tr w:rsidR="003F45C4" w14:paraId="32854E58" w14:textId="77777777" w:rsidTr="003F45C4">
        <w:trPr>
          <w:cantSplit/>
          <w:jc w:val="center"/>
        </w:trPr>
        <w:tc>
          <w:tcPr>
            <w:tcW w:w="1080" w:type="dxa"/>
            <w:shd w:val="clear" w:color="auto" w:fill="FFFFFF"/>
            <w:tcMar>
              <w:top w:w="0" w:type="dxa"/>
              <w:left w:w="0" w:type="dxa"/>
              <w:bottom w:w="0" w:type="dxa"/>
              <w:right w:w="0" w:type="dxa"/>
            </w:tcMar>
            <w:vAlign w:val="center"/>
          </w:tcPr>
          <w:p w14:paraId="548E46EC"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143BD6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EC5E0F3" w14:textId="77777777" w:rsidR="003F45C4" w:rsidRDefault="00DF7A63">
            <w:pPr>
              <w:spacing w:before="100" w:after="100"/>
              <w:ind w:left="100" w:right="100"/>
              <w:jc w:val="right"/>
            </w:pPr>
            <w:r>
              <w:rPr>
                <w:rFonts w:ascii="Arial" w:eastAsia="Arial" w:hAnsi="Arial" w:cs="Arial"/>
                <w:color w:val="000000"/>
                <w:sz w:val="22"/>
                <w:szCs w:val="22"/>
              </w:rPr>
              <w:t>0.679890491</w:t>
            </w:r>
          </w:p>
        </w:tc>
        <w:tc>
          <w:tcPr>
            <w:tcW w:w="1080" w:type="dxa"/>
            <w:shd w:val="clear" w:color="auto" w:fill="FFFFFF"/>
            <w:tcMar>
              <w:top w:w="0" w:type="dxa"/>
              <w:left w:w="0" w:type="dxa"/>
              <w:bottom w:w="0" w:type="dxa"/>
              <w:right w:w="0" w:type="dxa"/>
            </w:tcMar>
            <w:vAlign w:val="center"/>
          </w:tcPr>
          <w:p w14:paraId="18539D87" w14:textId="77777777" w:rsidR="003F45C4" w:rsidRDefault="00DF7A63">
            <w:pPr>
              <w:spacing w:before="100" w:after="100"/>
              <w:ind w:left="100" w:right="100"/>
              <w:jc w:val="right"/>
            </w:pPr>
            <w:r>
              <w:rPr>
                <w:rFonts w:ascii="Arial" w:eastAsia="Arial" w:hAnsi="Arial" w:cs="Arial"/>
                <w:color w:val="000000"/>
                <w:sz w:val="22"/>
                <w:szCs w:val="22"/>
              </w:rPr>
              <w:t>0.2704707</w:t>
            </w:r>
          </w:p>
        </w:tc>
        <w:tc>
          <w:tcPr>
            <w:tcW w:w="1080" w:type="dxa"/>
            <w:shd w:val="clear" w:color="auto" w:fill="FFFFFF"/>
            <w:tcMar>
              <w:top w:w="0" w:type="dxa"/>
              <w:left w:w="0" w:type="dxa"/>
              <w:bottom w:w="0" w:type="dxa"/>
              <w:right w:w="0" w:type="dxa"/>
            </w:tcMar>
            <w:vAlign w:val="center"/>
          </w:tcPr>
          <w:p w14:paraId="5ACEEFF3" w14:textId="77777777" w:rsidR="003F45C4" w:rsidRDefault="00DF7A63">
            <w:pPr>
              <w:spacing w:before="100" w:after="100"/>
              <w:ind w:left="100" w:right="100"/>
              <w:jc w:val="right"/>
            </w:pPr>
            <w:r>
              <w:rPr>
                <w:rFonts w:ascii="Arial" w:eastAsia="Arial" w:hAnsi="Arial" w:cs="Arial"/>
                <w:color w:val="000000"/>
                <w:sz w:val="22"/>
                <w:szCs w:val="22"/>
              </w:rPr>
              <w:t>0.72890952</w:t>
            </w:r>
          </w:p>
        </w:tc>
        <w:tc>
          <w:tcPr>
            <w:tcW w:w="1080" w:type="dxa"/>
            <w:shd w:val="clear" w:color="auto" w:fill="FFFFFF"/>
            <w:tcMar>
              <w:top w:w="0" w:type="dxa"/>
              <w:left w:w="0" w:type="dxa"/>
              <w:bottom w:w="0" w:type="dxa"/>
              <w:right w:w="0" w:type="dxa"/>
            </w:tcMar>
            <w:vAlign w:val="center"/>
          </w:tcPr>
          <w:p w14:paraId="4FD8280D" w14:textId="77777777" w:rsidR="003F45C4" w:rsidRDefault="00DF7A63">
            <w:pPr>
              <w:spacing w:before="100" w:after="100"/>
              <w:ind w:left="100" w:right="100"/>
              <w:jc w:val="right"/>
            </w:pPr>
            <w:r>
              <w:rPr>
                <w:rFonts w:ascii="Arial" w:eastAsia="Arial" w:hAnsi="Arial" w:cs="Arial"/>
                <w:color w:val="000000"/>
                <w:sz w:val="22"/>
                <w:szCs w:val="22"/>
              </w:rPr>
              <w:t>4.400133907</w:t>
            </w:r>
          </w:p>
        </w:tc>
      </w:tr>
      <w:tr w:rsidR="003F45C4" w14:paraId="25E37C9A" w14:textId="77777777" w:rsidTr="003F45C4">
        <w:trPr>
          <w:cantSplit/>
          <w:jc w:val="center"/>
        </w:trPr>
        <w:tc>
          <w:tcPr>
            <w:tcW w:w="1080" w:type="dxa"/>
            <w:shd w:val="clear" w:color="auto" w:fill="FFFFFF"/>
            <w:tcMar>
              <w:top w:w="0" w:type="dxa"/>
              <w:left w:w="0" w:type="dxa"/>
              <w:bottom w:w="0" w:type="dxa"/>
              <w:right w:w="0" w:type="dxa"/>
            </w:tcMar>
            <w:vAlign w:val="center"/>
          </w:tcPr>
          <w:p w14:paraId="3F1B54B8"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68DED0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CA6195" w14:textId="77777777" w:rsidR="003F45C4" w:rsidRDefault="00DF7A63">
            <w:pPr>
              <w:spacing w:before="100" w:after="100"/>
              <w:ind w:left="100" w:right="100"/>
              <w:jc w:val="right"/>
            </w:pPr>
            <w:r>
              <w:rPr>
                <w:rFonts w:ascii="Arial" w:eastAsia="Arial" w:hAnsi="Arial" w:cs="Arial"/>
                <w:color w:val="000000"/>
                <w:sz w:val="22"/>
                <w:szCs w:val="22"/>
              </w:rPr>
              <w:t>0.266678955</w:t>
            </w:r>
          </w:p>
        </w:tc>
        <w:tc>
          <w:tcPr>
            <w:tcW w:w="1080" w:type="dxa"/>
            <w:shd w:val="clear" w:color="auto" w:fill="FFFFFF"/>
            <w:tcMar>
              <w:top w:w="0" w:type="dxa"/>
              <w:left w:w="0" w:type="dxa"/>
              <w:bottom w:w="0" w:type="dxa"/>
              <w:right w:w="0" w:type="dxa"/>
            </w:tcMar>
            <w:vAlign w:val="center"/>
          </w:tcPr>
          <w:p w14:paraId="380E74A2" w14:textId="77777777" w:rsidR="003F45C4" w:rsidRDefault="00DF7A63">
            <w:pPr>
              <w:spacing w:before="100" w:after="100"/>
              <w:ind w:left="100" w:right="100"/>
              <w:jc w:val="right"/>
            </w:pPr>
            <w:r>
              <w:rPr>
                <w:rFonts w:ascii="Arial" w:eastAsia="Arial" w:hAnsi="Arial" w:cs="Arial"/>
                <w:color w:val="000000"/>
                <w:sz w:val="22"/>
                <w:szCs w:val="22"/>
              </w:rPr>
              <w:t>0.9852910</w:t>
            </w:r>
          </w:p>
        </w:tc>
        <w:tc>
          <w:tcPr>
            <w:tcW w:w="1080" w:type="dxa"/>
            <w:shd w:val="clear" w:color="auto" w:fill="FFFFFF"/>
            <w:tcMar>
              <w:top w:w="0" w:type="dxa"/>
              <w:left w:w="0" w:type="dxa"/>
              <w:bottom w:w="0" w:type="dxa"/>
              <w:right w:w="0" w:type="dxa"/>
            </w:tcMar>
            <w:vAlign w:val="center"/>
          </w:tcPr>
          <w:p w14:paraId="1D9D4D16" w14:textId="77777777" w:rsidR="003F45C4" w:rsidRDefault="00DF7A63">
            <w:pPr>
              <w:spacing w:before="100" w:after="100"/>
              <w:ind w:left="100" w:right="100"/>
              <w:jc w:val="right"/>
            </w:pPr>
            <w:r>
              <w:rPr>
                <w:rFonts w:ascii="Arial" w:eastAsia="Arial" w:hAnsi="Arial" w:cs="Arial"/>
                <w:color w:val="000000"/>
                <w:sz w:val="22"/>
                <w:szCs w:val="22"/>
              </w:rPr>
              <w:t>0.74428663</w:t>
            </w:r>
          </w:p>
        </w:tc>
        <w:tc>
          <w:tcPr>
            <w:tcW w:w="1080" w:type="dxa"/>
            <w:shd w:val="clear" w:color="auto" w:fill="FFFFFF"/>
            <w:tcMar>
              <w:top w:w="0" w:type="dxa"/>
              <w:left w:w="0" w:type="dxa"/>
              <w:bottom w:w="0" w:type="dxa"/>
              <w:right w:w="0" w:type="dxa"/>
            </w:tcMar>
            <w:vAlign w:val="center"/>
          </w:tcPr>
          <w:p w14:paraId="36A2FD7D" w14:textId="77777777" w:rsidR="003F45C4" w:rsidRDefault="003F45C4">
            <w:pPr>
              <w:spacing w:before="100" w:after="100"/>
              <w:ind w:left="100" w:right="100"/>
              <w:jc w:val="right"/>
            </w:pPr>
          </w:p>
        </w:tc>
      </w:tr>
      <w:tr w:rsidR="003F45C4" w14:paraId="35705A80" w14:textId="77777777" w:rsidTr="003F45C4">
        <w:trPr>
          <w:cantSplit/>
          <w:jc w:val="center"/>
        </w:trPr>
        <w:tc>
          <w:tcPr>
            <w:tcW w:w="1080" w:type="dxa"/>
            <w:shd w:val="clear" w:color="auto" w:fill="FFFFFF"/>
            <w:tcMar>
              <w:top w:w="0" w:type="dxa"/>
              <w:left w:w="0" w:type="dxa"/>
              <w:bottom w:w="0" w:type="dxa"/>
              <w:right w:w="0" w:type="dxa"/>
            </w:tcMar>
            <w:vAlign w:val="center"/>
          </w:tcPr>
          <w:p w14:paraId="232FF1C5"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15AD38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471CE64" w14:textId="77777777" w:rsidR="003F45C4" w:rsidRDefault="00DF7A63">
            <w:pPr>
              <w:spacing w:before="100" w:after="100"/>
              <w:ind w:left="100" w:right="100"/>
              <w:jc w:val="right"/>
            </w:pPr>
            <w:r>
              <w:rPr>
                <w:rFonts w:ascii="Arial" w:eastAsia="Arial" w:hAnsi="Arial" w:cs="Arial"/>
                <w:color w:val="000000"/>
                <w:sz w:val="22"/>
                <w:szCs w:val="22"/>
              </w:rPr>
              <w:t>1.195273275</w:t>
            </w:r>
          </w:p>
        </w:tc>
        <w:tc>
          <w:tcPr>
            <w:tcW w:w="1080" w:type="dxa"/>
            <w:shd w:val="clear" w:color="auto" w:fill="FFFFFF"/>
            <w:tcMar>
              <w:top w:w="0" w:type="dxa"/>
              <w:left w:w="0" w:type="dxa"/>
              <w:bottom w:w="0" w:type="dxa"/>
              <w:right w:w="0" w:type="dxa"/>
            </w:tcMar>
            <w:vAlign w:val="center"/>
          </w:tcPr>
          <w:p w14:paraId="6D079ED4" w14:textId="77777777" w:rsidR="003F45C4" w:rsidRDefault="00DF7A63">
            <w:pPr>
              <w:spacing w:before="100" w:after="100"/>
              <w:ind w:left="100" w:right="100"/>
              <w:jc w:val="right"/>
            </w:pPr>
            <w:r>
              <w:rPr>
                <w:rFonts w:ascii="Arial" w:eastAsia="Arial" w:hAnsi="Arial" w:cs="Arial"/>
                <w:color w:val="000000"/>
                <w:sz w:val="22"/>
                <w:szCs w:val="22"/>
              </w:rPr>
              <w:t>0.6153426</w:t>
            </w:r>
          </w:p>
        </w:tc>
        <w:tc>
          <w:tcPr>
            <w:tcW w:w="1080" w:type="dxa"/>
            <w:shd w:val="clear" w:color="auto" w:fill="FFFFFF"/>
            <w:tcMar>
              <w:top w:w="0" w:type="dxa"/>
              <w:left w:w="0" w:type="dxa"/>
              <w:bottom w:w="0" w:type="dxa"/>
              <w:right w:w="0" w:type="dxa"/>
            </w:tcMar>
            <w:vAlign w:val="center"/>
          </w:tcPr>
          <w:p w14:paraId="586521D0" w14:textId="77777777" w:rsidR="003F45C4" w:rsidRDefault="00DF7A63">
            <w:pPr>
              <w:spacing w:before="100" w:after="100"/>
              <w:ind w:left="100" w:right="100"/>
              <w:jc w:val="right"/>
            </w:pPr>
            <w:r>
              <w:rPr>
                <w:rFonts w:ascii="Arial" w:eastAsia="Arial" w:hAnsi="Arial" w:cs="Arial"/>
                <w:color w:val="000000"/>
                <w:sz w:val="22"/>
                <w:szCs w:val="22"/>
              </w:rPr>
              <w:t>1.57141654</w:t>
            </w:r>
          </w:p>
        </w:tc>
        <w:tc>
          <w:tcPr>
            <w:tcW w:w="1080" w:type="dxa"/>
            <w:shd w:val="clear" w:color="auto" w:fill="FFFFFF"/>
            <w:tcMar>
              <w:top w:w="0" w:type="dxa"/>
              <w:left w:w="0" w:type="dxa"/>
              <w:bottom w:w="0" w:type="dxa"/>
              <w:right w:w="0" w:type="dxa"/>
            </w:tcMar>
            <w:vAlign w:val="center"/>
          </w:tcPr>
          <w:p w14:paraId="3ACF1549" w14:textId="77777777" w:rsidR="003F45C4" w:rsidRDefault="00DF7A63">
            <w:pPr>
              <w:spacing w:before="100" w:after="100"/>
              <w:ind w:left="100" w:right="100"/>
              <w:jc w:val="right"/>
            </w:pPr>
            <w:r>
              <w:rPr>
                <w:rFonts w:ascii="Arial" w:eastAsia="Arial" w:hAnsi="Arial" w:cs="Arial"/>
                <w:color w:val="000000"/>
                <w:sz w:val="22"/>
                <w:szCs w:val="22"/>
              </w:rPr>
              <w:t>4.667032484</w:t>
            </w:r>
          </w:p>
        </w:tc>
      </w:tr>
      <w:tr w:rsidR="003F45C4" w14:paraId="5E836441" w14:textId="77777777" w:rsidTr="003F45C4">
        <w:trPr>
          <w:cantSplit/>
          <w:jc w:val="center"/>
        </w:trPr>
        <w:tc>
          <w:tcPr>
            <w:tcW w:w="1080" w:type="dxa"/>
            <w:shd w:val="clear" w:color="auto" w:fill="FFFFFF"/>
            <w:tcMar>
              <w:top w:w="0" w:type="dxa"/>
              <w:left w:w="0" w:type="dxa"/>
              <w:bottom w:w="0" w:type="dxa"/>
              <w:right w:w="0" w:type="dxa"/>
            </w:tcMar>
            <w:vAlign w:val="center"/>
          </w:tcPr>
          <w:p w14:paraId="324CB731"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41CB2B6"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C00B6C7" w14:textId="77777777" w:rsidR="003F45C4" w:rsidRDefault="00DF7A63">
            <w:pPr>
              <w:spacing w:before="100" w:after="100"/>
              <w:ind w:left="100" w:right="100"/>
              <w:jc w:val="right"/>
            </w:pPr>
            <w:r>
              <w:rPr>
                <w:rFonts w:ascii="Arial" w:eastAsia="Arial" w:hAnsi="Arial" w:cs="Arial"/>
                <w:color w:val="000000"/>
                <w:sz w:val="22"/>
                <w:szCs w:val="22"/>
              </w:rPr>
              <w:t>0.668400947</w:t>
            </w:r>
          </w:p>
        </w:tc>
        <w:tc>
          <w:tcPr>
            <w:tcW w:w="1080" w:type="dxa"/>
            <w:shd w:val="clear" w:color="auto" w:fill="FFFFFF"/>
            <w:tcMar>
              <w:top w:w="0" w:type="dxa"/>
              <w:left w:w="0" w:type="dxa"/>
              <w:bottom w:w="0" w:type="dxa"/>
              <w:right w:w="0" w:type="dxa"/>
            </w:tcMar>
            <w:vAlign w:val="center"/>
          </w:tcPr>
          <w:p w14:paraId="6270AEC8" w14:textId="77777777" w:rsidR="003F45C4" w:rsidRDefault="00DF7A63">
            <w:pPr>
              <w:spacing w:before="100" w:after="100"/>
              <w:ind w:left="100" w:right="100"/>
              <w:jc w:val="right"/>
            </w:pPr>
            <w:r>
              <w:rPr>
                <w:rFonts w:ascii="Arial" w:eastAsia="Arial" w:hAnsi="Arial" w:cs="Arial"/>
                <w:color w:val="000000"/>
                <w:sz w:val="22"/>
                <w:szCs w:val="22"/>
              </w:rPr>
              <w:t>0.3264095</w:t>
            </w:r>
          </w:p>
        </w:tc>
        <w:tc>
          <w:tcPr>
            <w:tcW w:w="1080" w:type="dxa"/>
            <w:shd w:val="clear" w:color="auto" w:fill="FFFFFF"/>
            <w:tcMar>
              <w:top w:w="0" w:type="dxa"/>
              <w:left w:w="0" w:type="dxa"/>
              <w:bottom w:w="0" w:type="dxa"/>
              <w:right w:w="0" w:type="dxa"/>
            </w:tcMar>
            <w:vAlign w:val="center"/>
          </w:tcPr>
          <w:p w14:paraId="17EE1B3B" w14:textId="77777777" w:rsidR="003F45C4" w:rsidRDefault="00DF7A63">
            <w:pPr>
              <w:spacing w:before="100" w:after="100"/>
              <w:ind w:left="100" w:right="100"/>
              <w:jc w:val="right"/>
            </w:pPr>
            <w:r>
              <w:rPr>
                <w:rFonts w:ascii="Arial" w:eastAsia="Arial" w:hAnsi="Arial" w:cs="Arial"/>
                <w:color w:val="000000"/>
                <w:sz w:val="22"/>
                <w:szCs w:val="22"/>
              </w:rPr>
              <w:t>1.97970422</w:t>
            </w:r>
          </w:p>
        </w:tc>
        <w:tc>
          <w:tcPr>
            <w:tcW w:w="1080" w:type="dxa"/>
            <w:shd w:val="clear" w:color="auto" w:fill="FFFFFF"/>
            <w:tcMar>
              <w:top w:w="0" w:type="dxa"/>
              <w:left w:w="0" w:type="dxa"/>
              <w:bottom w:w="0" w:type="dxa"/>
              <w:right w:w="0" w:type="dxa"/>
            </w:tcMar>
            <w:vAlign w:val="center"/>
          </w:tcPr>
          <w:p w14:paraId="2497617B" w14:textId="77777777" w:rsidR="003F45C4" w:rsidRDefault="003F45C4">
            <w:pPr>
              <w:spacing w:before="100" w:after="100"/>
              <w:ind w:left="100" w:right="100"/>
              <w:jc w:val="right"/>
            </w:pPr>
          </w:p>
        </w:tc>
      </w:tr>
      <w:tr w:rsidR="003F45C4" w14:paraId="415F68E9" w14:textId="77777777" w:rsidTr="003F45C4">
        <w:trPr>
          <w:cantSplit/>
          <w:jc w:val="center"/>
        </w:trPr>
        <w:tc>
          <w:tcPr>
            <w:tcW w:w="1080" w:type="dxa"/>
            <w:shd w:val="clear" w:color="auto" w:fill="FFFFFF"/>
            <w:tcMar>
              <w:top w:w="0" w:type="dxa"/>
              <w:left w:w="0" w:type="dxa"/>
              <w:bottom w:w="0" w:type="dxa"/>
              <w:right w:w="0" w:type="dxa"/>
            </w:tcMar>
            <w:vAlign w:val="center"/>
          </w:tcPr>
          <w:p w14:paraId="71A9F0C5"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F86A9A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C266D4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3A9322" w14:textId="77777777" w:rsidR="003F45C4" w:rsidRDefault="00DF7A63">
            <w:pPr>
              <w:spacing w:before="100" w:after="100"/>
              <w:ind w:left="100" w:right="100"/>
              <w:jc w:val="right"/>
            </w:pPr>
            <w:r>
              <w:rPr>
                <w:rFonts w:ascii="Arial" w:eastAsia="Arial" w:hAnsi="Arial" w:cs="Arial"/>
                <w:color w:val="000000"/>
                <w:sz w:val="22"/>
                <w:szCs w:val="22"/>
              </w:rPr>
              <w:t>1.5651352</w:t>
            </w:r>
          </w:p>
        </w:tc>
        <w:tc>
          <w:tcPr>
            <w:tcW w:w="1080" w:type="dxa"/>
            <w:shd w:val="clear" w:color="auto" w:fill="FFFFFF"/>
            <w:tcMar>
              <w:top w:w="0" w:type="dxa"/>
              <w:left w:w="0" w:type="dxa"/>
              <w:bottom w:w="0" w:type="dxa"/>
              <w:right w:w="0" w:type="dxa"/>
            </w:tcMar>
            <w:vAlign w:val="center"/>
          </w:tcPr>
          <w:p w14:paraId="172B597E" w14:textId="77777777" w:rsidR="003F45C4" w:rsidRDefault="00DF7A63">
            <w:pPr>
              <w:spacing w:before="100" w:after="100"/>
              <w:ind w:left="100" w:right="100"/>
              <w:jc w:val="right"/>
            </w:pPr>
            <w:r>
              <w:rPr>
                <w:rFonts w:ascii="Arial" w:eastAsia="Arial" w:hAnsi="Arial" w:cs="Arial"/>
                <w:color w:val="000000"/>
                <w:sz w:val="22"/>
                <w:szCs w:val="22"/>
              </w:rPr>
              <w:t>2.35811412</w:t>
            </w:r>
          </w:p>
        </w:tc>
        <w:tc>
          <w:tcPr>
            <w:tcW w:w="1080" w:type="dxa"/>
            <w:shd w:val="clear" w:color="auto" w:fill="FFFFFF"/>
            <w:tcMar>
              <w:top w:w="0" w:type="dxa"/>
              <w:left w:w="0" w:type="dxa"/>
              <w:bottom w:w="0" w:type="dxa"/>
              <w:right w:w="0" w:type="dxa"/>
            </w:tcMar>
            <w:vAlign w:val="center"/>
          </w:tcPr>
          <w:p w14:paraId="7514FDF4" w14:textId="77777777" w:rsidR="003F45C4" w:rsidRDefault="003F45C4">
            <w:pPr>
              <w:spacing w:before="100" w:after="100"/>
              <w:ind w:left="100" w:right="100"/>
              <w:jc w:val="right"/>
            </w:pPr>
          </w:p>
        </w:tc>
      </w:tr>
      <w:tr w:rsidR="003F45C4" w14:paraId="6BEEFB99" w14:textId="77777777" w:rsidTr="003F45C4">
        <w:trPr>
          <w:cantSplit/>
          <w:jc w:val="center"/>
        </w:trPr>
        <w:tc>
          <w:tcPr>
            <w:tcW w:w="1080" w:type="dxa"/>
            <w:shd w:val="clear" w:color="auto" w:fill="FFFFFF"/>
            <w:tcMar>
              <w:top w:w="0" w:type="dxa"/>
              <w:left w:w="0" w:type="dxa"/>
              <w:bottom w:w="0" w:type="dxa"/>
              <w:right w:w="0" w:type="dxa"/>
            </w:tcMar>
            <w:vAlign w:val="center"/>
          </w:tcPr>
          <w:p w14:paraId="04488272"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CC1140C"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62AF8E2" w14:textId="77777777" w:rsidR="003F45C4" w:rsidRDefault="00DF7A63">
            <w:pPr>
              <w:spacing w:before="100" w:after="100"/>
              <w:ind w:left="100" w:right="100"/>
              <w:jc w:val="right"/>
            </w:pPr>
            <w:r>
              <w:rPr>
                <w:rFonts w:ascii="Arial" w:eastAsia="Arial" w:hAnsi="Arial" w:cs="Arial"/>
                <w:color w:val="000000"/>
                <w:sz w:val="22"/>
                <w:szCs w:val="22"/>
              </w:rPr>
              <w:t>0.284423472</w:t>
            </w:r>
          </w:p>
        </w:tc>
        <w:tc>
          <w:tcPr>
            <w:tcW w:w="1080" w:type="dxa"/>
            <w:shd w:val="clear" w:color="auto" w:fill="FFFFFF"/>
            <w:tcMar>
              <w:top w:w="0" w:type="dxa"/>
              <w:left w:w="0" w:type="dxa"/>
              <w:bottom w:w="0" w:type="dxa"/>
              <w:right w:w="0" w:type="dxa"/>
            </w:tcMar>
            <w:vAlign w:val="center"/>
          </w:tcPr>
          <w:p w14:paraId="799ADEEC" w14:textId="77777777" w:rsidR="003F45C4" w:rsidRDefault="00DF7A63">
            <w:pPr>
              <w:spacing w:before="100" w:after="100"/>
              <w:ind w:left="100" w:right="100"/>
              <w:jc w:val="right"/>
            </w:pPr>
            <w:r>
              <w:rPr>
                <w:rFonts w:ascii="Arial" w:eastAsia="Arial" w:hAnsi="Arial" w:cs="Arial"/>
                <w:color w:val="000000"/>
                <w:sz w:val="22"/>
                <w:szCs w:val="22"/>
              </w:rPr>
              <w:t>0.1467687</w:t>
            </w:r>
          </w:p>
        </w:tc>
        <w:tc>
          <w:tcPr>
            <w:tcW w:w="1080" w:type="dxa"/>
            <w:shd w:val="clear" w:color="auto" w:fill="FFFFFF"/>
            <w:tcMar>
              <w:top w:w="0" w:type="dxa"/>
              <w:left w:w="0" w:type="dxa"/>
              <w:bottom w:w="0" w:type="dxa"/>
              <w:right w:w="0" w:type="dxa"/>
            </w:tcMar>
            <w:vAlign w:val="center"/>
          </w:tcPr>
          <w:p w14:paraId="4567085C" w14:textId="77777777" w:rsidR="003F45C4" w:rsidRDefault="00DF7A63">
            <w:pPr>
              <w:spacing w:before="100" w:after="100"/>
              <w:ind w:left="100" w:right="100"/>
              <w:jc w:val="right"/>
            </w:pPr>
            <w:r>
              <w:rPr>
                <w:rFonts w:ascii="Arial" w:eastAsia="Arial" w:hAnsi="Arial" w:cs="Arial"/>
                <w:color w:val="000000"/>
                <w:sz w:val="22"/>
                <w:szCs w:val="22"/>
              </w:rPr>
              <w:t>5.20750097</w:t>
            </w:r>
          </w:p>
        </w:tc>
        <w:tc>
          <w:tcPr>
            <w:tcW w:w="1080" w:type="dxa"/>
            <w:shd w:val="clear" w:color="auto" w:fill="FFFFFF"/>
            <w:tcMar>
              <w:top w:w="0" w:type="dxa"/>
              <w:left w:w="0" w:type="dxa"/>
              <w:bottom w:w="0" w:type="dxa"/>
              <w:right w:w="0" w:type="dxa"/>
            </w:tcMar>
            <w:vAlign w:val="center"/>
          </w:tcPr>
          <w:p w14:paraId="1CB87862" w14:textId="77777777" w:rsidR="003F45C4" w:rsidRDefault="003F45C4">
            <w:pPr>
              <w:spacing w:before="100" w:after="100"/>
              <w:ind w:left="100" w:right="100"/>
              <w:jc w:val="right"/>
            </w:pPr>
          </w:p>
        </w:tc>
      </w:tr>
      <w:tr w:rsidR="003F45C4" w14:paraId="07D9EF6B" w14:textId="77777777" w:rsidTr="003F45C4">
        <w:trPr>
          <w:cantSplit/>
          <w:jc w:val="center"/>
        </w:trPr>
        <w:tc>
          <w:tcPr>
            <w:tcW w:w="1080" w:type="dxa"/>
            <w:shd w:val="clear" w:color="auto" w:fill="FFFFFF"/>
            <w:tcMar>
              <w:top w:w="0" w:type="dxa"/>
              <w:left w:w="0" w:type="dxa"/>
              <w:bottom w:w="0" w:type="dxa"/>
              <w:right w:w="0" w:type="dxa"/>
            </w:tcMar>
            <w:vAlign w:val="center"/>
          </w:tcPr>
          <w:p w14:paraId="4A371F08"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FAE58E3"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E94D448" w14:textId="77777777" w:rsidR="003F45C4" w:rsidRDefault="00DF7A63">
            <w:pPr>
              <w:spacing w:before="100" w:after="100"/>
              <w:ind w:left="100" w:right="100"/>
              <w:jc w:val="right"/>
            </w:pPr>
            <w:r>
              <w:rPr>
                <w:rFonts w:ascii="Arial" w:eastAsia="Arial" w:hAnsi="Arial" w:cs="Arial"/>
                <w:color w:val="000000"/>
                <w:sz w:val="22"/>
                <w:szCs w:val="22"/>
              </w:rPr>
              <w:t>0.883028203</w:t>
            </w:r>
          </w:p>
        </w:tc>
        <w:tc>
          <w:tcPr>
            <w:tcW w:w="1080" w:type="dxa"/>
            <w:shd w:val="clear" w:color="auto" w:fill="FFFFFF"/>
            <w:tcMar>
              <w:top w:w="0" w:type="dxa"/>
              <w:left w:w="0" w:type="dxa"/>
              <w:bottom w:w="0" w:type="dxa"/>
              <w:right w:w="0" w:type="dxa"/>
            </w:tcMar>
            <w:vAlign w:val="center"/>
          </w:tcPr>
          <w:p w14:paraId="4EA0A380" w14:textId="77777777" w:rsidR="003F45C4" w:rsidRDefault="00DF7A63">
            <w:pPr>
              <w:spacing w:before="100" w:after="100"/>
              <w:ind w:left="100" w:right="100"/>
              <w:jc w:val="right"/>
            </w:pPr>
            <w:r>
              <w:rPr>
                <w:rFonts w:ascii="Arial" w:eastAsia="Arial" w:hAnsi="Arial" w:cs="Arial"/>
                <w:color w:val="000000"/>
                <w:sz w:val="22"/>
                <w:szCs w:val="22"/>
              </w:rPr>
              <w:t>0.3352380</w:t>
            </w:r>
          </w:p>
        </w:tc>
        <w:tc>
          <w:tcPr>
            <w:tcW w:w="1080" w:type="dxa"/>
            <w:shd w:val="clear" w:color="auto" w:fill="FFFFFF"/>
            <w:tcMar>
              <w:top w:w="0" w:type="dxa"/>
              <w:left w:w="0" w:type="dxa"/>
              <w:bottom w:w="0" w:type="dxa"/>
              <w:right w:w="0" w:type="dxa"/>
            </w:tcMar>
            <w:vAlign w:val="center"/>
          </w:tcPr>
          <w:p w14:paraId="03AD3B12" w14:textId="77777777" w:rsidR="003F45C4" w:rsidRDefault="00DF7A63">
            <w:pPr>
              <w:spacing w:before="100" w:after="100"/>
              <w:ind w:left="100" w:right="100"/>
              <w:jc w:val="right"/>
            </w:pPr>
            <w:r>
              <w:rPr>
                <w:rFonts w:ascii="Arial" w:eastAsia="Arial" w:hAnsi="Arial" w:cs="Arial"/>
                <w:color w:val="000000"/>
                <w:sz w:val="22"/>
                <w:szCs w:val="22"/>
              </w:rPr>
              <w:t>1.08954473</w:t>
            </w:r>
          </w:p>
        </w:tc>
        <w:tc>
          <w:tcPr>
            <w:tcW w:w="1080" w:type="dxa"/>
            <w:shd w:val="clear" w:color="auto" w:fill="FFFFFF"/>
            <w:tcMar>
              <w:top w:w="0" w:type="dxa"/>
              <w:left w:w="0" w:type="dxa"/>
              <w:bottom w:w="0" w:type="dxa"/>
              <w:right w:w="0" w:type="dxa"/>
            </w:tcMar>
            <w:vAlign w:val="center"/>
          </w:tcPr>
          <w:p w14:paraId="27BFE5A7" w14:textId="77777777" w:rsidR="003F45C4" w:rsidRDefault="00DF7A63">
            <w:pPr>
              <w:spacing w:before="100" w:after="100"/>
              <w:ind w:left="100" w:right="100"/>
              <w:jc w:val="right"/>
            </w:pPr>
            <w:r>
              <w:rPr>
                <w:rFonts w:ascii="Arial" w:eastAsia="Arial" w:hAnsi="Arial" w:cs="Arial"/>
                <w:color w:val="000000"/>
                <w:sz w:val="22"/>
                <w:szCs w:val="22"/>
              </w:rPr>
              <w:t>9.838815198</w:t>
            </w:r>
          </w:p>
        </w:tc>
      </w:tr>
      <w:tr w:rsidR="003F45C4" w14:paraId="745E630F" w14:textId="77777777" w:rsidTr="003F45C4">
        <w:trPr>
          <w:cantSplit/>
          <w:jc w:val="center"/>
        </w:trPr>
        <w:tc>
          <w:tcPr>
            <w:tcW w:w="1080" w:type="dxa"/>
            <w:shd w:val="clear" w:color="auto" w:fill="FFFFFF"/>
            <w:tcMar>
              <w:top w:w="0" w:type="dxa"/>
              <w:left w:w="0" w:type="dxa"/>
              <w:bottom w:w="0" w:type="dxa"/>
              <w:right w:w="0" w:type="dxa"/>
            </w:tcMar>
            <w:vAlign w:val="center"/>
          </w:tcPr>
          <w:p w14:paraId="4EC294BE" w14:textId="77777777" w:rsidR="003F45C4" w:rsidRDefault="00DF7A63">
            <w:pPr>
              <w:spacing w:before="100" w:after="100"/>
              <w:ind w:left="100" w:right="100"/>
            </w:pPr>
            <w:r>
              <w:rPr>
                <w:rFonts w:ascii="Arial" w:eastAsia="Arial" w:hAnsi="Arial" w:cs="Arial"/>
                <w:color w:val="000000"/>
                <w:sz w:val="22"/>
                <w:szCs w:val="22"/>
              </w:rPr>
              <w:lastRenderedPageBreak/>
              <w:t>2022</w:t>
            </w:r>
          </w:p>
        </w:tc>
        <w:tc>
          <w:tcPr>
            <w:tcW w:w="1080" w:type="dxa"/>
            <w:shd w:val="clear" w:color="auto" w:fill="FFFFFF"/>
            <w:tcMar>
              <w:top w:w="0" w:type="dxa"/>
              <w:left w:w="0" w:type="dxa"/>
              <w:bottom w:w="0" w:type="dxa"/>
              <w:right w:w="0" w:type="dxa"/>
            </w:tcMar>
            <w:vAlign w:val="center"/>
          </w:tcPr>
          <w:p w14:paraId="19D111B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4A096E2" w14:textId="77777777" w:rsidR="003F45C4" w:rsidRDefault="00DF7A63">
            <w:pPr>
              <w:spacing w:before="100" w:after="100"/>
              <w:ind w:left="100" w:right="100"/>
              <w:jc w:val="right"/>
            </w:pPr>
            <w:r>
              <w:rPr>
                <w:rFonts w:ascii="Arial" w:eastAsia="Arial" w:hAnsi="Arial" w:cs="Arial"/>
                <w:color w:val="000000"/>
                <w:sz w:val="22"/>
                <w:szCs w:val="22"/>
              </w:rPr>
              <w:t>0.311296108</w:t>
            </w:r>
          </w:p>
        </w:tc>
        <w:tc>
          <w:tcPr>
            <w:tcW w:w="1080" w:type="dxa"/>
            <w:shd w:val="clear" w:color="auto" w:fill="FFFFFF"/>
            <w:tcMar>
              <w:top w:w="0" w:type="dxa"/>
              <w:left w:w="0" w:type="dxa"/>
              <w:bottom w:w="0" w:type="dxa"/>
              <w:right w:w="0" w:type="dxa"/>
            </w:tcMar>
            <w:vAlign w:val="center"/>
          </w:tcPr>
          <w:p w14:paraId="1FC91EF1" w14:textId="77777777" w:rsidR="003F45C4" w:rsidRDefault="00DF7A63">
            <w:pPr>
              <w:spacing w:before="100" w:after="100"/>
              <w:ind w:left="100" w:right="100"/>
              <w:jc w:val="right"/>
            </w:pPr>
            <w:r>
              <w:rPr>
                <w:rFonts w:ascii="Arial" w:eastAsia="Arial" w:hAnsi="Arial" w:cs="Arial"/>
                <w:color w:val="000000"/>
                <w:sz w:val="22"/>
                <w:szCs w:val="22"/>
              </w:rPr>
              <w:t>0.9887229</w:t>
            </w:r>
          </w:p>
        </w:tc>
        <w:tc>
          <w:tcPr>
            <w:tcW w:w="1080" w:type="dxa"/>
            <w:shd w:val="clear" w:color="auto" w:fill="FFFFFF"/>
            <w:tcMar>
              <w:top w:w="0" w:type="dxa"/>
              <w:left w:w="0" w:type="dxa"/>
              <w:bottom w:w="0" w:type="dxa"/>
              <w:right w:w="0" w:type="dxa"/>
            </w:tcMar>
            <w:vAlign w:val="center"/>
          </w:tcPr>
          <w:p w14:paraId="01B4B7EE" w14:textId="77777777" w:rsidR="003F45C4" w:rsidRDefault="00DF7A63">
            <w:pPr>
              <w:spacing w:before="100" w:after="100"/>
              <w:ind w:left="100" w:right="100"/>
              <w:jc w:val="right"/>
            </w:pPr>
            <w:r>
              <w:rPr>
                <w:rFonts w:ascii="Arial" w:eastAsia="Arial" w:hAnsi="Arial" w:cs="Arial"/>
                <w:color w:val="000000"/>
                <w:sz w:val="22"/>
                <w:szCs w:val="22"/>
              </w:rPr>
              <w:t>1.63015538</w:t>
            </w:r>
          </w:p>
        </w:tc>
        <w:tc>
          <w:tcPr>
            <w:tcW w:w="1080" w:type="dxa"/>
            <w:shd w:val="clear" w:color="auto" w:fill="FFFFFF"/>
            <w:tcMar>
              <w:top w:w="0" w:type="dxa"/>
              <w:left w:w="0" w:type="dxa"/>
              <w:bottom w:w="0" w:type="dxa"/>
              <w:right w:w="0" w:type="dxa"/>
            </w:tcMar>
            <w:vAlign w:val="center"/>
          </w:tcPr>
          <w:p w14:paraId="0D00D7AB" w14:textId="77777777" w:rsidR="003F45C4" w:rsidRDefault="003F45C4">
            <w:pPr>
              <w:spacing w:before="100" w:after="100"/>
              <w:ind w:left="100" w:right="100"/>
              <w:jc w:val="right"/>
            </w:pPr>
          </w:p>
        </w:tc>
      </w:tr>
      <w:tr w:rsidR="003F45C4" w14:paraId="35E89BE8" w14:textId="77777777" w:rsidTr="003F45C4">
        <w:trPr>
          <w:cantSplit/>
          <w:jc w:val="center"/>
        </w:trPr>
        <w:tc>
          <w:tcPr>
            <w:tcW w:w="1080" w:type="dxa"/>
            <w:shd w:val="clear" w:color="auto" w:fill="FFFFFF"/>
            <w:tcMar>
              <w:top w:w="0" w:type="dxa"/>
              <w:left w:w="0" w:type="dxa"/>
              <w:bottom w:w="0" w:type="dxa"/>
              <w:right w:w="0" w:type="dxa"/>
            </w:tcMar>
            <w:vAlign w:val="center"/>
          </w:tcPr>
          <w:p w14:paraId="640B202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19DDC134"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B49A87A" w14:textId="77777777" w:rsidR="003F45C4" w:rsidRDefault="00DF7A63">
            <w:pPr>
              <w:spacing w:before="100" w:after="100"/>
              <w:ind w:left="100" w:right="100"/>
              <w:jc w:val="right"/>
            </w:pPr>
            <w:r>
              <w:rPr>
                <w:rFonts w:ascii="Arial" w:eastAsia="Arial" w:hAnsi="Arial" w:cs="Arial"/>
                <w:color w:val="000000"/>
                <w:sz w:val="22"/>
                <w:szCs w:val="22"/>
              </w:rPr>
              <w:t>1.423008601</w:t>
            </w:r>
          </w:p>
        </w:tc>
        <w:tc>
          <w:tcPr>
            <w:tcW w:w="1080" w:type="dxa"/>
            <w:shd w:val="clear" w:color="auto" w:fill="FFFFFF"/>
            <w:tcMar>
              <w:top w:w="0" w:type="dxa"/>
              <w:left w:w="0" w:type="dxa"/>
              <w:bottom w:w="0" w:type="dxa"/>
              <w:right w:w="0" w:type="dxa"/>
            </w:tcMar>
            <w:vAlign w:val="center"/>
          </w:tcPr>
          <w:p w14:paraId="03D14031" w14:textId="77777777" w:rsidR="003F45C4" w:rsidRDefault="00DF7A63">
            <w:pPr>
              <w:spacing w:before="100" w:after="100"/>
              <w:ind w:left="100" w:right="100"/>
              <w:jc w:val="right"/>
            </w:pPr>
            <w:r>
              <w:rPr>
                <w:rFonts w:ascii="Arial" w:eastAsia="Arial" w:hAnsi="Arial" w:cs="Arial"/>
                <w:color w:val="000000"/>
                <w:sz w:val="22"/>
                <w:szCs w:val="22"/>
              </w:rPr>
              <w:t>0.4748399</w:t>
            </w:r>
          </w:p>
        </w:tc>
        <w:tc>
          <w:tcPr>
            <w:tcW w:w="1080" w:type="dxa"/>
            <w:shd w:val="clear" w:color="auto" w:fill="FFFFFF"/>
            <w:tcMar>
              <w:top w:w="0" w:type="dxa"/>
              <w:left w:w="0" w:type="dxa"/>
              <w:bottom w:w="0" w:type="dxa"/>
              <w:right w:w="0" w:type="dxa"/>
            </w:tcMar>
            <w:vAlign w:val="center"/>
          </w:tcPr>
          <w:p w14:paraId="0D98529F" w14:textId="77777777" w:rsidR="003F45C4" w:rsidRDefault="00DF7A63">
            <w:pPr>
              <w:spacing w:before="100" w:after="100"/>
              <w:ind w:left="100" w:right="100"/>
              <w:jc w:val="right"/>
            </w:pPr>
            <w:r>
              <w:rPr>
                <w:rFonts w:ascii="Arial" w:eastAsia="Arial" w:hAnsi="Arial" w:cs="Arial"/>
                <w:color w:val="000000"/>
                <w:sz w:val="22"/>
                <w:szCs w:val="22"/>
              </w:rPr>
              <w:t>1.27235610</w:t>
            </w:r>
          </w:p>
        </w:tc>
        <w:tc>
          <w:tcPr>
            <w:tcW w:w="1080" w:type="dxa"/>
            <w:shd w:val="clear" w:color="auto" w:fill="FFFFFF"/>
            <w:tcMar>
              <w:top w:w="0" w:type="dxa"/>
              <w:left w:w="0" w:type="dxa"/>
              <w:bottom w:w="0" w:type="dxa"/>
              <w:right w:w="0" w:type="dxa"/>
            </w:tcMar>
            <w:vAlign w:val="center"/>
          </w:tcPr>
          <w:p w14:paraId="27A667CB" w14:textId="77777777" w:rsidR="003F45C4" w:rsidRDefault="00DF7A63">
            <w:pPr>
              <w:spacing w:before="100" w:after="100"/>
              <w:ind w:left="100" w:right="100"/>
              <w:jc w:val="right"/>
            </w:pPr>
            <w:r>
              <w:rPr>
                <w:rFonts w:ascii="Arial" w:eastAsia="Arial" w:hAnsi="Arial" w:cs="Arial"/>
                <w:color w:val="000000"/>
                <w:sz w:val="22"/>
                <w:szCs w:val="22"/>
              </w:rPr>
              <w:t>0.297018485</w:t>
            </w:r>
          </w:p>
        </w:tc>
      </w:tr>
      <w:tr w:rsidR="003F45C4" w14:paraId="789E84EE" w14:textId="77777777" w:rsidTr="003F45C4">
        <w:trPr>
          <w:cantSplit/>
          <w:jc w:val="center"/>
        </w:trPr>
        <w:tc>
          <w:tcPr>
            <w:tcW w:w="1080" w:type="dxa"/>
            <w:shd w:val="clear" w:color="auto" w:fill="FFFFFF"/>
            <w:tcMar>
              <w:top w:w="0" w:type="dxa"/>
              <w:left w:w="0" w:type="dxa"/>
              <w:bottom w:w="0" w:type="dxa"/>
              <w:right w:w="0" w:type="dxa"/>
            </w:tcMar>
            <w:vAlign w:val="center"/>
          </w:tcPr>
          <w:p w14:paraId="37B1DFDC"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DE5C6D3"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3096691" w14:textId="77777777" w:rsidR="003F45C4" w:rsidRDefault="00DF7A63">
            <w:pPr>
              <w:spacing w:before="100" w:after="100"/>
              <w:ind w:left="100" w:right="100"/>
              <w:jc w:val="right"/>
            </w:pPr>
            <w:r>
              <w:rPr>
                <w:rFonts w:ascii="Arial" w:eastAsia="Arial" w:hAnsi="Arial" w:cs="Arial"/>
                <w:color w:val="000000"/>
                <w:sz w:val="22"/>
                <w:szCs w:val="22"/>
              </w:rPr>
              <w:t>0.417712530</w:t>
            </w:r>
          </w:p>
        </w:tc>
        <w:tc>
          <w:tcPr>
            <w:tcW w:w="1080" w:type="dxa"/>
            <w:shd w:val="clear" w:color="auto" w:fill="FFFFFF"/>
            <w:tcMar>
              <w:top w:w="0" w:type="dxa"/>
              <w:left w:w="0" w:type="dxa"/>
              <w:bottom w:w="0" w:type="dxa"/>
              <w:right w:w="0" w:type="dxa"/>
            </w:tcMar>
            <w:vAlign w:val="center"/>
          </w:tcPr>
          <w:p w14:paraId="0AB0A152" w14:textId="77777777" w:rsidR="003F45C4" w:rsidRDefault="00DF7A63">
            <w:pPr>
              <w:spacing w:before="100" w:after="100"/>
              <w:ind w:left="100" w:right="100"/>
              <w:jc w:val="right"/>
            </w:pPr>
            <w:r>
              <w:rPr>
                <w:rFonts w:ascii="Arial" w:eastAsia="Arial" w:hAnsi="Arial" w:cs="Arial"/>
                <w:color w:val="000000"/>
                <w:sz w:val="22"/>
                <w:szCs w:val="22"/>
              </w:rPr>
              <w:t>0.5926023</w:t>
            </w:r>
          </w:p>
        </w:tc>
        <w:tc>
          <w:tcPr>
            <w:tcW w:w="1080" w:type="dxa"/>
            <w:shd w:val="clear" w:color="auto" w:fill="FFFFFF"/>
            <w:tcMar>
              <w:top w:w="0" w:type="dxa"/>
              <w:left w:w="0" w:type="dxa"/>
              <w:bottom w:w="0" w:type="dxa"/>
              <w:right w:w="0" w:type="dxa"/>
            </w:tcMar>
            <w:vAlign w:val="center"/>
          </w:tcPr>
          <w:p w14:paraId="352975B2" w14:textId="77777777" w:rsidR="003F45C4" w:rsidRDefault="00DF7A63">
            <w:pPr>
              <w:spacing w:before="100" w:after="100"/>
              <w:ind w:left="100" w:right="100"/>
              <w:jc w:val="right"/>
            </w:pPr>
            <w:r>
              <w:rPr>
                <w:rFonts w:ascii="Arial" w:eastAsia="Arial" w:hAnsi="Arial" w:cs="Arial"/>
                <w:color w:val="000000"/>
                <w:sz w:val="22"/>
                <w:szCs w:val="22"/>
              </w:rPr>
              <w:t>0.61860669</w:t>
            </w:r>
          </w:p>
        </w:tc>
        <w:tc>
          <w:tcPr>
            <w:tcW w:w="1080" w:type="dxa"/>
            <w:shd w:val="clear" w:color="auto" w:fill="FFFFFF"/>
            <w:tcMar>
              <w:top w:w="0" w:type="dxa"/>
              <w:left w:w="0" w:type="dxa"/>
              <w:bottom w:w="0" w:type="dxa"/>
              <w:right w:w="0" w:type="dxa"/>
            </w:tcMar>
            <w:vAlign w:val="center"/>
          </w:tcPr>
          <w:p w14:paraId="1294FC44" w14:textId="77777777" w:rsidR="003F45C4" w:rsidRDefault="003F45C4">
            <w:pPr>
              <w:spacing w:before="100" w:after="100"/>
              <w:ind w:left="100" w:right="100"/>
              <w:jc w:val="right"/>
            </w:pPr>
          </w:p>
        </w:tc>
      </w:tr>
      <w:tr w:rsidR="003F45C4" w14:paraId="22D7195C" w14:textId="77777777" w:rsidTr="003F45C4">
        <w:trPr>
          <w:cantSplit/>
          <w:jc w:val="center"/>
        </w:trPr>
        <w:tc>
          <w:tcPr>
            <w:tcW w:w="1080" w:type="dxa"/>
            <w:shd w:val="clear" w:color="auto" w:fill="FFFFFF"/>
            <w:tcMar>
              <w:top w:w="0" w:type="dxa"/>
              <w:left w:w="0" w:type="dxa"/>
              <w:bottom w:w="0" w:type="dxa"/>
              <w:right w:w="0" w:type="dxa"/>
            </w:tcMar>
            <w:vAlign w:val="center"/>
          </w:tcPr>
          <w:p w14:paraId="745EA28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D8F2AC7"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869049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FE2B94D" w14:textId="77777777" w:rsidR="003F45C4" w:rsidRDefault="00DF7A63">
            <w:pPr>
              <w:spacing w:before="100" w:after="100"/>
              <w:ind w:left="100" w:right="100"/>
              <w:jc w:val="right"/>
            </w:pPr>
            <w:r>
              <w:rPr>
                <w:rFonts w:ascii="Arial" w:eastAsia="Arial" w:hAnsi="Arial" w:cs="Arial"/>
                <w:color w:val="000000"/>
                <w:sz w:val="22"/>
                <w:szCs w:val="22"/>
              </w:rPr>
              <w:t>0.5363463</w:t>
            </w:r>
          </w:p>
        </w:tc>
        <w:tc>
          <w:tcPr>
            <w:tcW w:w="1080" w:type="dxa"/>
            <w:shd w:val="clear" w:color="auto" w:fill="FFFFFF"/>
            <w:tcMar>
              <w:top w:w="0" w:type="dxa"/>
              <w:left w:w="0" w:type="dxa"/>
              <w:bottom w:w="0" w:type="dxa"/>
              <w:right w:w="0" w:type="dxa"/>
            </w:tcMar>
            <w:vAlign w:val="center"/>
          </w:tcPr>
          <w:p w14:paraId="17EB96A4" w14:textId="77777777" w:rsidR="003F45C4" w:rsidRDefault="00DF7A63">
            <w:pPr>
              <w:spacing w:before="100" w:after="100"/>
              <w:ind w:left="100" w:right="100"/>
              <w:jc w:val="right"/>
            </w:pPr>
            <w:r>
              <w:rPr>
                <w:rFonts w:ascii="Arial" w:eastAsia="Arial" w:hAnsi="Arial" w:cs="Arial"/>
                <w:color w:val="000000"/>
                <w:sz w:val="22"/>
                <w:szCs w:val="22"/>
              </w:rPr>
              <w:t>1.47203727</w:t>
            </w:r>
          </w:p>
        </w:tc>
        <w:tc>
          <w:tcPr>
            <w:tcW w:w="1080" w:type="dxa"/>
            <w:shd w:val="clear" w:color="auto" w:fill="FFFFFF"/>
            <w:tcMar>
              <w:top w:w="0" w:type="dxa"/>
              <w:left w:w="0" w:type="dxa"/>
              <w:bottom w:w="0" w:type="dxa"/>
              <w:right w:w="0" w:type="dxa"/>
            </w:tcMar>
            <w:vAlign w:val="center"/>
          </w:tcPr>
          <w:p w14:paraId="43FED8FC" w14:textId="77777777" w:rsidR="003F45C4" w:rsidRDefault="003F45C4">
            <w:pPr>
              <w:spacing w:before="100" w:after="100"/>
              <w:ind w:left="100" w:right="100"/>
              <w:jc w:val="right"/>
            </w:pPr>
          </w:p>
        </w:tc>
      </w:tr>
      <w:tr w:rsidR="003F45C4" w14:paraId="2DA68490" w14:textId="77777777" w:rsidTr="003F45C4">
        <w:trPr>
          <w:cantSplit/>
          <w:jc w:val="center"/>
        </w:trPr>
        <w:tc>
          <w:tcPr>
            <w:tcW w:w="1080" w:type="dxa"/>
            <w:shd w:val="clear" w:color="auto" w:fill="FFFFFF"/>
            <w:tcMar>
              <w:top w:w="0" w:type="dxa"/>
              <w:left w:w="0" w:type="dxa"/>
              <w:bottom w:w="0" w:type="dxa"/>
              <w:right w:w="0" w:type="dxa"/>
            </w:tcMar>
            <w:vAlign w:val="center"/>
          </w:tcPr>
          <w:p w14:paraId="30F4A1C9"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3EF5AC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07B9949" w14:textId="77777777" w:rsidR="003F45C4" w:rsidRDefault="00DF7A63">
            <w:pPr>
              <w:spacing w:before="100" w:after="100"/>
              <w:ind w:left="100" w:right="100"/>
              <w:jc w:val="right"/>
            </w:pPr>
            <w:r>
              <w:rPr>
                <w:rFonts w:ascii="Arial" w:eastAsia="Arial" w:hAnsi="Arial" w:cs="Arial"/>
                <w:color w:val="000000"/>
                <w:sz w:val="22"/>
                <w:szCs w:val="22"/>
              </w:rPr>
              <w:t>0.001424803</w:t>
            </w:r>
          </w:p>
        </w:tc>
        <w:tc>
          <w:tcPr>
            <w:tcW w:w="1080" w:type="dxa"/>
            <w:shd w:val="clear" w:color="auto" w:fill="FFFFFF"/>
            <w:tcMar>
              <w:top w:w="0" w:type="dxa"/>
              <w:left w:w="0" w:type="dxa"/>
              <w:bottom w:w="0" w:type="dxa"/>
              <w:right w:w="0" w:type="dxa"/>
            </w:tcMar>
            <w:vAlign w:val="center"/>
          </w:tcPr>
          <w:p w14:paraId="20B4301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A54FB3" w14:textId="77777777" w:rsidR="003F45C4" w:rsidRDefault="00DF7A63">
            <w:pPr>
              <w:spacing w:before="100" w:after="100"/>
              <w:ind w:left="100" w:right="100"/>
              <w:jc w:val="right"/>
            </w:pPr>
            <w:r>
              <w:rPr>
                <w:rFonts w:ascii="Arial" w:eastAsia="Arial" w:hAnsi="Arial" w:cs="Arial"/>
                <w:color w:val="000000"/>
                <w:sz w:val="22"/>
                <w:szCs w:val="22"/>
              </w:rPr>
              <w:t>0.14595874</w:t>
            </w:r>
          </w:p>
        </w:tc>
        <w:tc>
          <w:tcPr>
            <w:tcW w:w="1080" w:type="dxa"/>
            <w:shd w:val="clear" w:color="auto" w:fill="FFFFFF"/>
            <w:tcMar>
              <w:top w:w="0" w:type="dxa"/>
              <w:left w:w="0" w:type="dxa"/>
              <w:bottom w:w="0" w:type="dxa"/>
              <w:right w:w="0" w:type="dxa"/>
            </w:tcMar>
            <w:vAlign w:val="center"/>
          </w:tcPr>
          <w:p w14:paraId="4FEF629A" w14:textId="77777777" w:rsidR="003F45C4" w:rsidRDefault="003F45C4">
            <w:pPr>
              <w:spacing w:before="100" w:after="100"/>
              <w:ind w:left="100" w:right="100"/>
              <w:jc w:val="right"/>
            </w:pPr>
          </w:p>
        </w:tc>
      </w:tr>
      <w:tr w:rsidR="003F45C4" w14:paraId="76612C12" w14:textId="77777777" w:rsidTr="003F45C4">
        <w:trPr>
          <w:cantSplit/>
          <w:jc w:val="center"/>
        </w:trPr>
        <w:tc>
          <w:tcPr>
            <w:tcW w:w="1080" w:type="dxa"/>
            <w:shd w:val="clear" w:color="auto" w:fill="FFFFFF"/>
            <w:tcMar>
              <w:top w:w="0" w:type="dxa"/>
              <w:left w:w="0" w:type="dxa"/>
              <w:bottom w:w="0" w:type="dxa"/>
              <w:right w:w="0" w:type="dxa"/>
            </w:tcMar>
            <w:vAlign w:val="center"/>
          </w:tcPr>
          <w:p w14:paraId="6838614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5F7C564"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D5C71CF" w14:textId="77777777" w:rsidR="003F45C4" w:rsidRDefault="00DF7A63">
            <w:pPr>
              <w:spacing w:before="100" w:after="100"/>
              <w:ind w:left="100" w:right="100"/>
              <w:jc w:val="right"/>
            </w:pPr>
            <w:r>
              <w:rPr>
                <w:rFonts w:ascii="Arial" w:eastAsia="Arial" w:hAnsi="Arial" w:cs="Arial"/>
                <w:color w:val="000000"/>
                <w:sz w:val="22"/>
                <w:szCs w:val="22"/>
              </w:rPr>
              <w:t>0.024737442</w:t>
            </w:r>
          </w:p>
        </w:tc>
        <w:tc>
          <w:tcPr>
            <w:tcW w:w="1080" w:type="dxa"/>
            <w:shd w:val="clear" w:color="auto" w:fill="FFFFFF"/>
            <w:tcMar>
              <w:top w:w="0" w:type="dxa"/>
              <w:left w:w="0" w:type="dxa"/>
              <w:bottom w:w="0" w:type="dxa"/>
              <w:right w:w="0" w:type="dxa"/>
            </w:tcMar>
            <w:vAlign w:val="center"/>
          </w:tcPr>
          <w:p w14:paraId="7E86DBE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6B0091D" w14:textId="77777777" w:rsidR="003F45C4" w:rsidRDefault="00DF7A63">
            <w:pPr>
              <w:spacing w:before="100" w:after="100"/>
              <w:ind w:left="100" w:right="100"/>
              <w:jc w:val="right"/>
            </w:pPr>
            <w:r>
              <w:rPr>
                <w:rFonts w:ascii="Arial" w:eastAsia="Arial" w:hAnsi="Arial" w:cs="Arial"/>
                <w:color w:val="000000"/>
                <w:sz w:val="22"/>
                <w:szCs w:val="22"/>
              </w:rPr>
              <w:t>0.52108947</w:t>
            </w:r>
          </w:p>
        </w:tc>
        <w:tc>
          <w:tcPr>
            <w:tcW w:w="1080" w:type="dxa"/>
            <w:shd w:val="clear" w:color="auto" w:fill="FFFFFF"/>
            <w:tcMar>
              <w:top w:w="0" w:type="dxa"/>
              <w:left w:w="0" w:type="dxa"/>
              <w:bottom w:w="0" w:type="dxa"/>
              <w:right w:w="0" w:type="dxa"/>
            </w:tcMar>
            <w:vAlign w:val="center"/>
          </w:tcPr>
          <w:p w14:paraId="7A5A544E" w14:textId="77777777" w:rsidR="003F45C4" w:rsidRDefault="00DF7A63">
            <w:pPr>
              <w:spacing w:before="100" w:after="100"/>
              <w:ind w:left="100" w:right="100"/>
              <w:jc w:val="right"/>
            </w:pPr>
            <w:r>
              <w:rPr>
                <w:rFonts w:ascii="Arial" w:eastAsia="Arial" w:hAnsi="Arial" w:cs="Arial"/>
                <w:color w:val="000000"/>
                <w:sz w:val="22"/>
                <w:szCs w:val="22"/>
              </w:rPr>
              <w:t>431.051226819</w:t>
            </w:r>
          </w:p>
        </w:tc>
      </w:tr>
      <w:tr w:rsidR="003F45C4" w14:paraId="0AC481A2" w14:textId="77777777" w:rsidTr="003F45C4">
        <w:trPr>
          <w:cantSplit/>
          <w:jc w:val="center"/>
        </w:trPr>
        <w:tc>
          <w:tcPr>
            <w:tcW w:w="1080" w:type="dxa"/>
            <w:shd w:val="clear" w:color="auto" w:fill="FFFFFF"/>
            <w:tcMar>
              <w:top w:w="0" w:type="dxa"/>
              <w:left w:w="0" w:type="dxa"/>
              <w:bottom w:w="0" w:type="dxa"/>
              <w:right w:w="0" w:type="dxa"/>
            </w:tcMar>
            <w:vAlign w:val="center"/>
          </w:tcPr>
          <w:p w14:paraId="08E4929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43D7B166"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4BD5F0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F3B2F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256747" w14:textId="77777777" w:rsidR="003F45C4" w:rsidRDefault="00DF7A63">
            <w:pPr>
              <w:spacing w:before="100" w:after="100"/>
              <w:ind w:left="100" w:right="100"/>
              <w:jc w:val="right"/>
            </w:pPr>
            <w:r>
              <w:rPr>
                <w:rFonts w:ascii="Arial" w:eastAsia="Arial" w:hAnsi="Arial" w:cs="Arial"/>
                <w:color w:val="000000"/>
                <w:sz w:val="22"/>
                <w:szCs w:val="22"/>
              </w:rPr>
              <w:t>1.42334126</w:t>
            </w:r>
          </w:p>
        </w:tc>
        <w:tc>
          <w:tcPr>
            <w:tcW w:w="1080" w:type="dxa"/>
            <w:shd w:val="clear" w:color="auto" w:fill="FFFFFF"/>
            <w:tcMar>
              <w:top w:w="0" w:type="dxa"/>
              <w:left w:w="0" w:type="dxa"/>
              <w:bottom w:w="0" w:type="dxa"/>
              <w:right w:w="0" w:type="dxa"/>
            </w:tcMar>
            <w:vAlign w:val="center"/>
          </w:tcPr>
          <w:p w14:paraId="3CF7D573" w14:textId="77777777" w:rsidR="003F45C4" w:rsidRDefault="003F45C4">
            <w:pPr>
              <w:spacing w:before="100" w:after="100"/>
              <w:ind w:left="100" w:right="100"/>
              <w:jc w:val="right"/>
            </w:pPr>
          </w:p>
        </w:tc>
      </w:tr>
      <w:tr w:rsidR="003F45C4" w14:paraId="13A8F611" w14:textId="77777777" w:rsidTr="003F45C4">
        <w:trPr>
          <w:cantSplit/>
          <w:jc w:val="center"/>
        </w:trPr>
        <w:tc>
          <w:tcPr>
            <w:tcW w:w="1080" w:type="dxa"/>
            <w:shd w:val="clear" w:color="auto" w:fill="FFFFFF"/>
            <w:tcMar>
              <w:top w:w="0" w:type="dxa"/>
              <w:left w:w="0" w:type="dxa"/>
              <w:bottom w:w="0" w:type="dxa"/>
              <w:right w:w="0" w:type="dxa"/>
            </w:tcMar>
            <w:vAlign w:val="center"/>
          </w:tcPr>
          <w:p w14:paraId="2FADEA1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DF922D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9BB0A7F" w14:textId="77777777" w:rsidR="003F45C4" w:rsidRDefault="00DF7A63">
            <w:pPr>
              <w:spacing w:before="100" w:after="100"/>
              <w:ind w:left="100" w:right="100"/>
              <w:jc w:val="right"/>
            </w:pPr>
            <w:r>
              <w:rPr>
                <w:rFonts w:ascii="Arial" w:eastAsia="Arial" w:hAnsi="Arial" w:cs="Arial"/>
                <w:color w:val="000000"/>
                <w:sz w:val="22"/>
                <w:szCs w:val="22"/>
              </w:rPr>
              <w:t>0.254618266</w:t>
            </w:r>
          </w:p>
        </w:tc>
        <w:tc>
          <w:tcPr>
            <w:tcW w:w="1080" w:type="dxa"/>
            <w:shd w:val="clear" w:color="auto" w:fill="FFFFFF"/>
            <w:tcMar>
              <w:top w:w="0" w:type="dxa"/>
              <w:left w:w="0" w:type="dxa"/>
              <w:bottom w:w="0" w:type="dxa"/>
              <w:right w:w="0" w:type="dxa"/>
            </w:tcMar>
            <w:vAlign w:val="center"/>
          </w:tcPr>
          <w:p w14:paraId="378E62E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C763886" w14:textId="77777777" w:rsidR="003F45C4" w:rsidRDefault="00DF7A63">
            <w:pPr>
              <w:spacing w:before="100" w:after="100"/>
              <w:ind w:left="100" w:right="100"/>
              <w:jc w:val="right"/>
            </w:pPr>
            <w:r>
              <w:rPr>
                <w:rFonts w:ascii="Arial" w:eastAsia="Arial" w:hAnsi="Arial" w:cs="Arial"/>
                <w:color w:val="000000"/>
                <w:sz w:val="22"/>
                <w:szCs w:val="22"/>
              </w:rPr>
              <w:t>0.58578286</w:t>
            </w:r>
          </w:p>
        </w:tc>
        <w:tc>
          <w:tcPr>
            <w:tcW w:w="1080" w:type="dxa"/>
            <w:shd w:val="clear" w:color="auto" w:fill="FFFFFF"/>
            <w:tcMar>
              <w:top w:w="0" w:type="dxa"/>
              <w:left w:w="0" w:type="dxa"/>
              <w:bottom w:w="0" w:type="dxa"/>
              <w:right w:w="0" w:type="dxa"/>
            </w:tcMar>
            <w:vAlign w:val="center"/>
          </w:tcPr>
          <w:p w14:paraId="0E635462" w14:textId="77777777" w:rsidR="003F45C4" w:rsidRDefault="003F45C4">
            <w:pPr>
              <w:spacing w:before="100" w:after="100"/>
              <w:ind w:left="100" w:right="100"/>
              <w:jc w:val="right"/>
            </w:pPr>
          </w:p>
        </w:tc>
      </w:tr>
      <w:tr w:rsidR="003F45C4" w14:paraId="785966AA" w14:textId="77777777" w:rsidTr="003F45C4">
        <w:trPr>
          <w:cantSplit/>
          <w:jc w:val="center"/>
        </w:trPr>
        <w:tc>
          <w:tcPr>
            <w:tcW w:w="1080" w:type="dxa"/>
            <w:shd w:val="clear" w:color="auto" w:fill="FFFFFF"/>
            <w:tcMar>
              <w:top w:w="0" w:type="dxa"/>
              <w:left w:w="0" w:type="dxa"/>
              <w:bottom w:w="0" w:type="dxa"/>
              <w:right w:w="0" w:type="dxa"/>
            </w:tcMar>
            <w:vAlign w:val="center"/>
          </w:tcPr>
          <w:p w14:paraId="53F4A21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6AFA79B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61C078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5A43D4" w14:textId="77777777" w:rsidR="003F45C4" w:rsidRDefault="00DF7A63">
            <w:pPr>
              <w:spacing w:before="100" w:after="100"/>
              <w:ind w:left="100" w:right="100"/>
              <w:jc w:val="right"/>
            </w:pPr>
            <w:r>
              <w:rPr>
                <w:rFonts w:ascii="Arial" w:eastAsia="Arial" w:hAnsi="Arial" w:cs="Arial"/>
                <w:color w:val="000000"/>
                <w:sz w:val="22"/>
                <w:szCs w:val="22"/>
              </w:rPr>
              <w:t>0.1339599</w:t>
            </w:r>
          </w:p>
        </w:tc>
        <w:tc>
          <w:tcPr>
            <w:tcW w:w="1080" w:type="dxa"/>
            <w:shd w:val="clear" w:color="auto" w:fill="FFFFFF"/>
            <w:tcMar>
              <w:top w:w="0" w:type="dxa"/>
              <w:left w:w="0" w:type="dxa"/>
              <w:bottom w:w="0" w:type="dxa"/>
              <w:right w:w="0" w:type="dxa"/>
            </w:tcMar>
            <w:vAlign w:val="center"/>
          </w:tcPr>
          <w:p w14:paraId="4DE8D7CF" w14:textId="77777777" w:rsidR="003F45C4" w:rsidRDefault="00DF7A63">
            <w:pPr>
              <w:spacing w:before="100" w:after="100"/>
              <w:ind w:left="100" w:right="100"/>
              <w:jc w:val="right"/>
            </w:pPr>
            <w:r>
              <w:rPr>
                <w:rFonts w:ascii="Arial" w:eastAsia="Arial" w:hAnsi="Arial" w:cs="Arial"/>
                <w:color w:val="000000"/>
                <w:sz w:val="22"/>
                <w:szCs w:val="22"/>
              </w:rPr>
              <w:t>0.89204782</w:t>
            </w:r>
          </w:p>
        </w:tc>
        <w:tc>
          <w:tcPr>
            <w:tcW w:w="1080" w:type="dxa"/>
            <w:shd w:val="clear" w:color="auto" w:fill="FFFFFF"/>
            <w:tcMar>
              <w:top w:w="0" w:type="dxa"/>
              <w:left w:w="0" w:type="dxa"/>
              <w:bottom w:w="0" w:type="dxa"/>
              <w:right w:w="0" w:type="dxa"/>
            </w:tcMar>
            <w:vAlign w:val="center"/>
          </w:tcPr>
          <w:p w14:paraId="78ABF816" w14:textId="77777777" w:rsidR="003F45C4" w:rsidRDefault="003F45C4">
            <w:pPr>
              <w:spacing w:before="100" w:after="100"/>
              <w:ind w:left="100" w:right="100"/>
              <w:jc w:val="right"/>
            </w:pPr>
          </w:p>
        </w:tc>
      </w:tr>
      <w:tr w:rsidR="003F45C4" w14:paraId="5F9C60E0"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8C47F9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55EC899"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0427723"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70E16695" w14:textId="77777777" w:rsidR="003F45C4" w:rsidRDefault="00DF7A63">
            <w:pPr>
              <w:spacing w:before="100" w:after="100"/>
              <w:ind w:left="100" w:right="100"/>
              <w:jc w:val="right"/>
            </w:pPr>
            <w:r>
              <w:rPr>
                <w:rFonts w:ascii="Arial" w:eastAsia="Arial" w:hAnsi="Arial" w:cs="Arial"/>
                <w:color w:val="000000"/>
                <w:sz w:val="22"/>
                <w:szCs w:val="22"/>
              </w:rPr>
              <w:t>0.3617055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2295F6A" w14:textId="77777777" w:rsidR="003F45C4" w:rsidRDefault="00DF7A63">
            <w:pPr>
              <w:spacing w:before="100" w:after="100"/>
              <w:ind w:left="100" w:right="100"/>
              <w:jc w:val="right"/>
            </w:pPr>
            <w:r>
              <w:rPr>
                <w:rFonts w:ascii="Arial" w:eastAsia="Arial" w:hAnsi="Arial" w:cs="Arial"/>
                <w:color w:val="000000"/>
                <w:sz w:val="22"/>
                <w:szCs w:val="22"/>
              </w:rPr>
              <w:t>1.05403725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83E0D98" w14:textId="77777777" w:rsidR="003F45C4" w:rsidRDefault="003F45C4">
            <w:pPr>
              <w:spacing w:before="100" w:after="100"/>
              <w:ind w:left="100" w:right="100"/>
              <w:jc w:val="right"/>
            </w:pPr>
          </w:p>
        </w:tc>
      </w:tr>
    </w:tbl>
    <w:p w14:paraId="0D3D575B" w14:textId="77777777" w:rsidR="003F45C4" w:rsidRDefault="00DF7A63">
      <w:pPr>
        <w:pStyle w:val="CaptionedFigure"/>
      </w:pPr>
      <w:r>
        <w:rPr>
          <w:noProof/>
        </w:rPr>
        <w:lastRenderedPageBreak/>
        <w:drawing>
          <wp:inline distT="0" distB="0" distL="0" distR="0" wp14:anchorId="70EEC0E2" wp14:editId="126A8A9A">
            <wp:extent cx="4620126" cy="3696101"/>
            <wp:effectExtent l="0" t="0" r="0" b="0"/>
            <wp:docPr id="42" name="Picture" descr="Figure 8. The number of sablefish age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3" name="Picture" descr="sablefish_obs_coverage_draft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54CF9B5" w14:textId="4D55FCF5" w:rsidR="003F45C4" w:rsidRDefault="00DF7A63">
      <w:pPr>
        <w:pStyle w:val="ImageCaption"/>
      </w:pPr>
      <w:r>
        <w:t xml:space="preserve">Figure 8. The number of sablefish </w:t>
      </w:r>
      <w:commentRangeStart w:id="58"/>
      <w:r>
        <w:t>ages</w:t>
      </w:r>
      <w:commentRangeEnd w:id="58"/>
      <w:r w:rsidR="004B2E80">
        <w:rPr>
          <w:rStyle w:val="CommentReference"/>
          <w:i w:val="0"/>
        </w:rPr>
        <w:commentReference w:id="58"/>
      </w:r>
      <w:r>
        <w:t xml:space="preserve"> collected per ton of </w:t>
      </w:r>
      <w:ins w:id="59" w:author="Cara.Rodgveller" w:date="2023-06-28T15:56:00Z">
        <w:r w:rsidR="004B2E80">
          <w:t xml:space="preserve">sablefish </w:t>
        </w:r>
      </w:ins>
      <w:r>
        <w:t>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14:paraId="75143858" w14:textId="77777777" w:rsidR="003F45C4" w:rsidRDefault="00DF7A63">
      <w:pPr>
        <w:pStyle w:val="CaptionedFigure"/>
      </w:pPr>
      <w:r>
        <w:rPr>
          <w:noProof/>
        </w:rPr>
        <w:lastRenderedPageBreak/>
        <w:drawing>
          <wp:inline distT="0" distB="0" distL="0" distR="0" wp14:anchorId="1C53EA06" wp14:editId="5A45A4DF">
            <wp:extent cx="4620126" cy="6930189"/>
            <wp:effectExtent l="0" t="0" r="0" b="0"/>
            <wp:docPr id="45" name="Picture" descr="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6" name="Picture" descr="sablefish_obs_coverage_draft_files/figure-docx/unnamed-chunk-19-1.png"/>
                    <pic:cNvPicPr>
                      <a:picLocks noChangeAspect="1" noChangeArrowheads="1"/>
                    </pic:cNvPicPr>
                  </pic:nvPicPr>
                  <pic:blipFill>
                    <a:blip r:embed="rId19"/>
                    <a:stretch>
                      <a:fillRect/>
                    </a:stretch>
                  </pic:blipFill>
                  <pic:spPr bwMode="auto">
                    <a:xfrm>
                      <a:off x="0" y="0"/>
                      <a:ext cx="4620126" cy="6930189"/>
                    </a:xfrm>
                    <a:prstGeom prst="rect">
                      <a:avLst/>
                    </a:prstGeom>
                    <a:noFill/>
                    <a:ln w="9525">
                      <a:noFill/>
                      <a:headEnd/>
                      <a:tailEnd/>
                    </a:ln>
                  </pic:spPr>
                </pic:pic>
              </a:graphicData>
            </a:graphic>
          </wp:inline>
        </w:drawing>
      </w:r>
    </w:p>
    <w:p w14:paraId="23C26C86" w14:textId="59D2C757" w:rsidR="003F45C4" w:rsidRDefault="00DF7A63">
      <w:pPr>
        <w:pStyle w:val="ImageCaption"/>
      </w:pPr>
      <w:commentRangeStart w:id="60"/>
      <w:commentRangeStart w:id="61"/>
      <w:r>
        <w:t xml:space="preserve">Figure 9. The proportion of sablefish lengths that were measured at-sea versus in ports by observers by </w:t>
      </w:r>
      <w:commentRangeEnd w:id="60"/>
      <w:r w:rsidR="004B2E80">
        <w:rPr>
          <w:rStyle w:val="CommentReference"/>
          <w:i w:val="0"/>
        </w:rPr>
        <w:commentReference w:id="60"/>
      </w:r>
      <w:commentRangeEnd w:id="61"/>
      <w:r w:rsidR="000F620C">
        <w:rPr>
          <w:rStyle w:val="CommentReference"/>
          <w:i w:val="0"/>
        </w:rPr>
        <w:commentReference w:id="61"/>
      </w:r>
      <w:r>
        <w:t>management area</w:t>
      </w:r>
      <w:del w:id="62" w:author="Cara.Rodgveller" w:date="2023-06-28T15:59:00Z">
        <w:r w:rsidDel="004B2E80">
          <w:delText xml:space="preserve"> (</w:delText>
        </w:r>
      </w:del>
      <w:del w:id="63" w:author="Cara.Rodgveller" w:date="2023-06-28T15:58:00Z">
        <w:r w:rsidDel="004B2E80">
          <w:delText>left</w:delText>
        </w:r>
      </w:del>
      <w:del w:id="64" w:author="Cara.Rodgveller" w:date="2023-06-28T15:59:00Z">
        <w:r w:rsidDel="004B2E80">
          <w:delText>) or by gear (</w:delText>
        </w:r>
      </w:del>
      <w:del w:id="65" w:author="Cara.Rodgveller" w:date="2023-06-28T15:58:00Z">
        <w:r w:rsidDel="004B2E80">
          <w:delText>right</w:delText>
        </w:r>
      </w:del>
      <w:del w:id="66" w:author="Cara.Rodgveller" w:date="2023-06-28T15:59:00Z">
        <w:r w:rsidDel="004B2E80">
          <w:delText>)</w:delText>
        </w:r>
      </w:del>
      <w:r>
        <w:t>. Gear types include pelagic trawl (PTR), non-pelagic trawl (NPT), Pot (POT), or Hook and Line (HAL). Areas include the Aleutian Islands (AI), Bering Sea (BS), Western Gulf of Alaska (WGOA), Central Gulf of Alaska (CGOA), West Yakutat (WY), and East Yakutat (EY).</w:t>
      </w:r>
    </w:p>
    <w:p w14:paraId="74CA2186" w14:textId="77777777" w:rsidR="003F45C4" w:rsidRDefault="00DF7A63">
      <w:pPr>
        <w:pStyle w:val="CaptionedFigure"/>
      </w:pPr>
      <w:r>
        <w:rPr>
          <w:noProof/>
        </w:rPr>
        <w:lastRenderedPageBreak/>
        <w:drawing>
          <wp:inline distT="0" distB="0" distL="0" distR="0" wp14:anchorId="3CD2DDCC" wp14:editId="0093AC56">
            <wp:extent cx="4620126" cy="6930189"/>
            <wp:effectExtent l="0" t="0" r="0" b="0"/>
            <wp:docPr id="48" name="Picture" descr="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9" name="Picture" descr="sablefish_obs_coverage_draft_files/figure-docx/unnamed-chunk-20-1.png"/>
                    <pic:cNvPicPr>
                      <a:picLocks noChangeAspect="1" noChangeArrowheads="1"/>
                    </pic:cNvPicPr>
                  </pic:nvPicPr>
                  <pic:blipFill>
                    <a:blip r:embed="rId20"/>
                    <a:stretch>
                      <a:fillRect/>
                    </a:stretch>
                  </pic:blipFill>
                  <pic:spPr bwMode="auto">
                    <a:xfrm>
                      <a:off x="0" y="0"/>
                      <a:ext cx="4620126" cy="6930189"/>
                    </a:xfrm>
                    <a:prstGeom prst="rect">
                      <a:avLst/>
                    </a:prstGeom>
                    <a:noFill/>
                    <a:ln w="9525">
                      <a:noFill/>
                      <a:headEnd/>
                      <a:tailEnd/>
                    </a:ln>
                  </pic:spPr>
                </pic:pic>
              </a:graphicData>
            </a:graphic>
          </wp:inline>
        </w:drawing>
      </w:r>
    </w:p>
    <w:p w14:paraId="09751183" w14:textId="2E563440" w:rsidR="003F45C4" w:rsidRDefault="00DF7A63">
      <w:pPr>
        <w:pStyle w:val="ImageCaption"/>
      </w:pPr>
      <w:r>
        <w:t xml:space="preserve">Figure 10. </w:t>
      </w:r>
      <w:commentRangeStart w:id="67"/>
      <w:r>
        <w:t xml:space="preserve">The proportion of sablefish </w:t>
      </w:r>
      <w:commentRangeEnd w:id="67"/>
      <w:r w:rsidR="006110BA">
        <w:rPr>
          <w:rStyle w:val="CommentReference"/>
          <w:i w:val="0"/>
        </w:rPr>
        <w:commentReference w:id="67"/>
      </w:r>
      <w:r>
        <w:t>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w:t>
      </w:r>
    </w:p>
    <w:p w14:paraId="3245E6D3" w14:textId="3EB4F3C2" w:rsidR="009E4ACA" w:rsidRDefault="009E4ACA">
      <w:pPr>
        <w:pStyle w:val="ImageCaption"/>
      </w:pPr>
    </w:p>
    <w:p w14:paraId="061C7960" w14:textId="395CFF36" w:rsidR="009E4ACA" w:rsidRDefault="009E4ACA" w:rsidP="009E4ACA">
      <w:r>
        <w:lastRenderedPageBreak/>
        <w:t>Fig 10</w:t>
      </w:r>
    </w:p>
    <w:p w14:paraId="08C97774" w14:textId="28756580" w:rsidR="00942B99" w:rsidRDefault="009E4ACA" w:rsidP="009E4ACA">
      <w:pPr>
        <w:rPr>
          <w:color w:val="943634" w:themeColor="accent2" w:themeShade="BF"/>
        </w:rPr>
      </w:pPr>
      <w:commentRangeStart w:id="68"/>
      <w:r w:rsidRPr="009E4ACA">
        <w:rPr>
          <w:color w:val="943634" w:themeColor="accent2" w:themeShade="BF"/>
          <w:highlight w:val="yellow"/>
        </w:rPr>
        <w:t>Cindy</w:t>
      </w:r>
      <w:r w:rsidRPr="009E4ACA">
        <w:rPr>
          <w:color w:val="943634" w:themeColor="accent2" w:themeShade="BF"/>
        </w:rPr>
        <w:t xml:space="preserve"> - Question: One set for Fixed and one for trawl? Cindy, we will need to specifically check out trawl? E.g., RF in CGOA and WGOA will need to be watched separately from fixed. </w:t>
      </w:r>
      <w:proofErr w:type="gramStart"/>
      <w:r w:rsidRPr="009E4ACA">
        <w:rPr>
          <w:color w:val="943634" w:themeColor="accent2" w:themeShade="BF"/>
        </w:rPr>
        <w:t>So</w:t>
      </w:r>
      <w:proofErr w:type="gramEnd"/>
      <w:r w:rsidRPr="009E4ACA">
        <w:rPr>
          <w:color w:val="943634" w:themeColor="accent2" w:themeShade="BF"/>
        </w:rPr>
        <w:t xml:space="preserve"> one fig. with fixed gear (panels by area) one for trawl. I think people are going to keep saying EM is to blame for things without knowing…so maybe trawl and fixed broken out is good. </w:t>
      </w:r>
      <w:commentRangeEnd w:id="68"/>
      <w:r w:rsidR="000F620C">
        <w:rPr>
          <w:rStyle w:val="CommentReference"/>
        </w:rPr>
        <w:commentReference w:id="68"/>
      </w:r>
    </w:p>
    <w:p w14:paraId="55C2AD0B" w14:textId="77777777" w:rsidR="003B4616" w:rsidRDefault="003B4616" w:rsidP="003B4616">
      <w:pPr>
        <w:spacing w:after="0"/>
      </w:pPr>
      <w:r>
        <w:t>THIS IS FAKE DATA.</w:t>
      </w:r>
    </w:p>
    <w:p w14:paraId="5396A848" w14:textId="77777777" w:rsidR="003B4616" w:rsidRDefault="003B4616" w:rsidP="003B4616">
      <w:pPr>
        <w:spacing w:after="0"/>
        <w:rPr>
          <w:color w:val="943634" w:themeColor="accent2" w:themeShade="BF"/>
        </w:rPr>
      </w:pPr>
    </w:p>
    <w:p w14:paraId="7846FA5B" w14:textId="68CF8CAB" w:rsidR="003B4616" w:rsidRPr="003B4616" w:rsidRDefault="003B4616" w:rsidP="003B4616">
      <w:pPr>
        <w:spacing w:after="0"/>
        <w:rPr>
          <w:color w:val="000000" w:themeColor="text1"/>
        </w:rPr>
      </w:pPr>
      <w:r w:rsidRPr="003B4616">
        <w:rPr>
          <w:color w:val="000000" w:themeColor="text1"/>
        </w:rPr>
        <w:t>Cindy and Matt:</w:t>
      </w:r>
    </w:p>
    <w:p w14:paraId="4B825DBD" w14:textId="6352F666" w:rsidR="003B4616" w:rsidRDefault="003B4616" w:rsidP="003B4616">
      <w:pPr>
        <w:spacing w:after="0"/>
      </w:pPr>
    </w:p>
    <w:p w14:paraId="00C37FA0" w14:textId="096881D6" w:rsidR="003B4616" w:rsidRDefault="003B4616" w:rsidP="003B4616">
      <w:pPr>
        <w:spacing w:after="0"/>
      </w:pPr>
      <w:r>
        <w:t xml:space="preserve">Figure type: I know it does not make sense to have one data as line and one as </w:t>
      </w:r>
      <w:proofErr w:type="spellStart"/>
      <w:r>
        <w:t>histo</w:t>
      </w:r>
      <w:proofErr w:type="spellEnd"/>
      <w:r>
        <w:t xml:space="preserve">, but both as </w:t>
      </w:r>
      <w:proofErr w:type="spellStart"/>
      <w:r>
        <w:t>histo</w:t>
      </w:r>
      <w:proofErr w:type="spellEnd"/>
      <w:r>
        <w:t xml:space="preserve"> could be okay with two axes, but it is harder to compare the two data sets. I tried scatter instead of line, but it was just hard to locate the dots. Not good.</w:t>
      </w:r>
    </w:p>
    <w:p w14:paraId="0F7E290C" w14:textId="77777777" w:rsidR="009E4ACA" w:rsidRDefault="009E4ACA" w:rsidP="003B4616">
      <w:pPr>
        <w:spacing w:after="0"/>
      </w:pPr>
    </w:p>
    <w:p w14:paraId="75F963EF" w14:textId="43EC75E8" w:rsidR="009E4ACA" w:rsidRDefault="009E4ACA" w:rsidP="003B4616">
      <w:pPr>
        <w:spacing w:after="0"/>
      </w:pPr>
      <w:r>
        <w:t>One panel per area and one for total. This just has one of the stacked panels.</w:t>
      </w:r>
    </w:p>
    <w:p w14:paraId="61741F91" w14:textId="3EEBF928" w:rsidR="003B4616" w:rsidRDefault="003B4616" w:rsidP="003B4616">
      <w:pPr>
        <w:spacing w:after="0"/>
      </w:pPr>
    </w:p>
    <w:p w14:paraId="7DC25A8E" w14:textId="43B7AE02" w:rsidR="003B4616" w:rsidRDefault="003B4616" w:rsidP="003B4616">
      <w:pPr>
        <w:spacing w:after="0"/>
      </w:pPr>
      <w:r>
        <w:t>Do we separate gears or all combined?</w:t>
      </w:r>
    </w:p>
    <w:p w14:paraId="57B42127" w14:textId="77777777" w:rsidR="00942B99" w:rsidRDefault="00942B99" w:rsidP="003B4616">
      <w:pPr>
        <w:spacing w:after="0"/>
      </w:pPr>
    </w:p>
    <w:p w14:paraId="7B7BB8F6" w14:textId="218344A0" w:rsidR="009E4ACA" w:rsidRDefault="009E4ACA" w:rsidP="003B4616">
      <w:pPr>
        <w:spacing w:after="0"/>
      </w:pPr>
      <w:r>
        <w:t xml:space="preserve">Figure 10. Proportion of sablefish FIXED GEAR catch that was observed using electronic monitoring (EM) and the number of lengths taken per mt of all sablefish catch, by area. Gear types include pot and hook and line. Areas include the Aleutian Islands (AI), Bering Sea (BS), Western Gulf of Alaska (WGOA), Central Gulf of Alaska (CGOA), West Yakutat (WY), and East Yakutat (EY). </w:t>
      </w:r>
    </w:p>
    <w:p w14:paraId="5473C05C" w14:textId="77777777" w:rsidR="009E4ACA" w:rsidRDefault="009E4ACA" w:rsidP="009E4ACA">
      <w:r>
        <w:rPr>
          <w:noProof/>
        </w:rPr>
        <w:drawing>
          <wp:inline distT="0" distB="0" distL="0" distR="0" wp14:anchorId="09E47E0D" wp14:editId="1DC472B8">
            <wp:extent cx="4954555" cy="19424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5249" cy="1950608"/>
                    </a:xfrm>
                    <a:prstGeom prst="rect">
                      <a:avLst/>
                    </a:prstGeom>
                    <a:noFill/>
                  </pic:spPr>
                </pic:pic>
              </a:graphicData>
            </a:graphic>
          </wp:inline>
        </w:drawing>
      </w:r>
    </w:p>
    <w:p w14:paraId="77A76129" w14:textId="77777777" w:rsidR="009E4ACA" w:rsidRDefault="009E4ACA" w:rsidP="009E4ACA"/>
    <w:p w14:paraId="6B4756A1" w14:textId="762C963F" w:rsidR="009E4ACA" w:rsidRDefault="009E4ACA" w:rsidP="009E4ACA">
      <w:r>
        <w:t xml:space="preserve">Figure </w:t>
      </w:r>
      <w:proofErr w:type="gramStart"/>
      <w:r>
        <w:t>11?.</w:t>
      </w:r>
      <w:proofErr w:type="gramEnd"/>
      <w:r>
        <w:t xml:space="preserve"> Proportion of sablefish </w:t>
      </w:r>
      <w:r w:rsidR="00BA1E73">
        <w:t>TRAWL</w:t>
      </w:r>
      <w:r>
        <w:t xml:space="preserve"> gear catch that was observed using electronic monitoring (EM) and the number of lengths taken per mt of all sablefish catch, by area. Gear types include pelagic and non-pelagic trawls. Areas include the Aleutian Islands (AI), Bering Sea (BS), Western Gulf of Alaska (WGOA), Central Gulf of Alaska (CGOA), West Yakutat (WY), and East Yakutat (EY).</w:t>
      </w:r>
    </w:p>
    <w:p w14:paraId="3EF841C7" w14:textId="29FF11DC" w:rsidR="009E4ACA" w:rsidRDefault="009E4ACA" w:rsidP="00816C3D">
      <w:r>
        <w:t>(same as above; 7 panels)</w:t>
      </w:r>
    </w:p>
    <w:sectPr w:rsidR="009E4AC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a.Rodgveller" w:date="2023-06-28T14:49:00Z" w:initials="C">
    <w:p w14:paraId="5CC7BB62" w14:textId="3FE1154D" w:rsidR="00A45EAA" w:rsidRDefault="00A45EAA">
      <w:pPr>
        <w:pStyle w:val="CommentText"/>
      </w:pPr>
      <w:r>
        <w:rPr>
          <w:rStyle w:val="CommentReference"/>
        </w:rPr>
        <w:annotationRef/>
      </w:r>
      <w:r>
        <w:t>CINDY, what species do you think we should test? Do we go wild with varying fisheries or stay more similar?</w:t>
      </w:r>
    </w:p>
    <w:p w14:paraId="5CBA1FB4" w14:textId="77777777" w:rsidR="00A45EAA" w:rsidRDefault="00A45EAA">
      <w:pPr>
        <w:pStyle w:val="CommentText"/>
      </w:pPr>
    </w:p>
    <w:p w14:paraId="40BA9552" w14:textId="77777777" w:rsidR="00A45EAA" w:rsidRDefault="00A45EAA">
      <w:pPr>
        <w:pStyle w:val="CommentText"/>
      </w:pPr>
      <w:r>
        <w:t xml:space="preserve">Could try pacific cod, sharks combined, </w:t>
      </w:r>
      <w:proofErr w:type="spellStart"/>
      <w:r>
        <w:t>shortraker</w:t>
      </w:r>
      <w:proofErr w:type="spellEnd"/>
      <w:r>
        <w:t xml:space="preserve"> rockfish.</w:t>
      </w:r>
    </w:p>
    <w:p w14:paraId="6D88342E" w14:textId="77777777" w:rsidR="00A45EAA" w:rsidRDefault="00A45EAA">
      <w:pPr>
        <w:pStyle w:val="CommentText"/>
      </w:pPr>
    </w:p>
    <w:p w14:paraId="37C44755" w14:textId="2D77D9A8" w:rsidR="00A45EAA" w:rsidRDefault="00A45EAA">
      <w:pPr>
        <w:pStyle w:val="CommentText"/>
      </w:pPr>
      <w:r>
        <w:t xml:space="preserve">If getting into trawl territory, we could try </w:t>
      </w:r>
      <w:proofErr w:type="gramStart"/>
      <w:r>
        <w:t>pacific ocean</w:t>
      </w:r>
      <w:proofErr w:type="gramEnd"/>
      <w:r>
        <w:t xml:space="preserve"> perch.</w:t>
      </w:r>
    </w:p>
  </w:comment>
  <w:comment w:id="2" w:author="Cindy Tribuzio" w:date="2023-06-29T07:52:00Z" w:initials="CAT">
    <w:p w14:paraId="73F49A97" w14:textId="771E890D" w:rsidR="00A45EAA" w:rsidRDefault="00A45EAA">
      <w:pPr>
        <w:pStyle w:val="CommentText"/>
      </w:pPr>
      <w:r>
        <w:rPr>
          <w:rStyle w:val="CommentReference"/>
        </w:rPr>
        <w:annotationRef/>
      </w:r>
      <w:r>
        <w:t xml:space="preserve">Start with species with assessments this year: sablefish, </w:t>
      </w:r>
      <w:proofErr w:type="spellStart"/>
      <w:r>
        <w:t>Pcod</w:t>
      </w:r>
      <w:proofErr w:type="spellEnd"/>
      <w:r>
        <w:t xml:space="preserve"> for sure. I need to look if POP is this year. I’d be curious to run this for yelloweye rockfish and the DSR species (GOA-wide). That would be useful for the GOA-wide DSR discussion that is going on right now.</w:t>
      </w:r>
    </w:p>
  </w:comment>
  <w:comment w:id="3" w:author="Matt Callahan" w:date="2023-07-07T14:51:00Z" w:initials="MC">
    <w:p w14:paraId="7547C44E" w14:textId="675255D1" w:rsidR="00A45EAA" w:rsidRDefault="00A45EAA">
      <w:pPr>
        <w:pStyle w:val="CommentText"/>
      </w:pPr>
      <w:r>
        <w:rPr>
          <w:rStyle w:val="CommentReference"/>
        </w:rPr>
        <w:annotationRef/>
      </w:r>
      <w:r>
        <w:t>Sablefish</w:t>
      </w:r>
    </w:p>
    <w:p w14:paraId="66D8DBF3" w14:textId="0C18CB07" w:rsidR="00A45EAA" w:rsidRDefault="00A45EAA">
      <w:pPr>
        <w:pStyle w:val="CommentText"/>
      </w:pPr>
      <w:proofErr w:type="spellStart"/>
      <w:r>
        <w:t>Pcod</w:t>
      </w:r>
      <w:proofErr w:type="spellEnd"/>
    </w:p>
    <w:p w14:paraId="4F572192" w14:textId="77777777" w:rsidR="00A45EAA" w:rsidRDefault="00A45EAA">
      <w:pPr>
        <w:pStyle w:val="CommentText"/>
      </w:pPr>
      <w:r>
        <w:t>DSR</w:t>
      </w:r>
    </w:p>
    <w:p w14:paraId="7810278B" w14:textId="22EF3F2B" w:rsidR="00A45EAA" w:rsidRDefault="00A45EAA">
      <w:pPr>
        <w:pStyle w:val="CommentText"/>
      </w:pPr>
    </w:p>
  </w:comment>
  <w:comment w:id="4" w:author="Cara.Rodgveller" w:date="2023-06-28T14:54:00Z" w:initials="C">
    <w:p w14:paraId="7EDE2D82" w14:textId="3FBC6BC4" w:rsidR="00A45EAA" w:rsidRDefault="00A45EAA">
      <w:pPr>
        <w:pStyle w:val="CommentText"/>
      </w:pPr>
      <w:r>
        <w:rPr>
          <w:rStyle w:val="CommentReference"/>
        </w:rPr>
        <w:annotationRef/>
      </w:r>
      <w:r>
        <w:t xml:space="preserve">Can we auto insert the date somewhere to show when the report was run (like the top and people can delete it or </w:t>
      </w:r>
      <w:proofErr w:type="gramStart"/>
      <w:r>
        <w:t>whatever).</w:t>
      </w:r>
      <w:proofErr w:type="gramEnd"/>
    </w:p>
  </w:comment>
  <w:comment w:id="5" w:author="Matt Callahan" w:date="2023-07-07T14:51:00Z" w:initials="MC">
    <w:p w14:paraId="40463992" w14:textId="47288200" w:rsidR="00A45EAA" w:rsidRDefault="00A45EAA">
      <w:pPr>
        <w:pStyle w:val="CommentText"/>
      </w:pPr>
      <w:r>
        <w:rPr>
          <w:rStyle w:val="CommentReference"/>
        </w:rPr>
        <w:annotationRef/>
      </w:r>
      <w:r>
        <w:t>Done</w:t>
      </w:r>
    </w:p>
  </w:comment>
  <w:comment w:id="6" w:author="Cara.Rodgveller" w:date="2023-06-28T15:08:00Z" w:initials="C">
    <w:p w14:paraId="42D0BCBD" w14:textId="0AE88DAD" w:rsidR="00A45EAA" w:rsidRDefault="00A45EAA">
      <w:pPr>
        <w:pStyle w:val="CommentText"/>
      </w:pPr>
      <w:r>
        <w:rPr>
          <w:rStyle w:val="CommentReference"/>
        </w:rPr>
        <w:annotationRef/>
      </w:r>
      <w:r>
        <w:t>TIMES NEW ROMAN. ALL TEXT in 11 pt.</w:t>
      </w:r>
    </w:p>
    <w:p w14:paraId="278F9D6B" w14:textId="77777777" w:rsidR="00A45EAA" w:rsidRDefault="00A45EAA">
      <w:pPr>
        <w:pStyle w:val="CommentText"/>
      </w:pPr>
    </w:p>
    <w:p w14:paraId="1E56DC0F" w14:textId="77777777" w:rsidR="00A45EAA" w:rsidRDefault="00A45EAA">
      <w:pPr>
        <w:pStyle w:val="CommentText"/>
      </w:pPr>
      <w:r>
        <w:t xml:space="preserve">No </w:t>
      </w:r>
      <w:proofErr w:type="spellStart"/>
      <w:r>
        <w:t>itlaics</w:t>
      </w:r>
      <w:proofErr w:type="spellEnd"/>
      <w:r>
        <w:t xml:space="preserve"> or bold.</w:t>
      </w:r>
    </w:p>
    <w:p w14:paraId="27D7EB6F" w14:textId="77777777" w:rsidR="00A45EAA" w:rsidRDefault="00A45EAA">
      <w:pPr>
        <w:pStyle w:val="CommentText"/>
      </w:pPr>
    </w:p>
    <w:p w14:paraId="4F9DC355" w14:textId="3375B248" w:rsidR="00A45EAA" w:rsidRDefault="00A45EAA">
      <w:pPr>
        <w:pStyle w:val="CommentText"/>
      </w:pPr>
      <w:r>
        <w:t>Font in figure can be anything.</w:t>
      </w:r>
    </w:p>
  </w:comment>
  <w:comment w:id="7" w:author="Cindy Tribuzio" w:date="2023-06-29T07:54:00Z" w:initials="CAT">
    <w:p w14:paraId="697CB1EE" w14:textId="257138A5" w:rsidR="00A45EAA" w:rsidRDefault="00A45EAA">
      <w:pPr>
        <w:pStyle w:val="CommentText"/>
      </w:pPr>
      <w:r>
        <w:rPr>
          <w:rStyle w:val="CommentReference"/>
        </w:rPr>
        <w:annotationRef/>
      </w:r>
      <w:r>
        <w:t xml:space="preserve">The formatting will have to match SAFE formats. I think Ben Williams has </w:t>
      </w:r>
      <w:proofErr w:type="gramStart"/>
      <w:r>
        <w:t>an</w:t>
      </w:r>
      <w:proofErr w:type="gramEnd"/>
      <w:r>
        <w:t xml:space="preserve"> </w:t>
      </w:r>
      <w:proofErr w:type="spellStart"/>
      <w:r>
        <w:t>Rmd</w:t>
      </w:r>
      <w:proofErr w:type="spellEnd"/>
      <w:r>
        <w:t xml:space="preserve"> template.</w:t>
      </w:r>
    </w:p>
  </w:comment>
  <w:comment w:id="8" w:author="Cara.Rodgveller" w:date="2023-06-28T15:00:00Z" w:initials="C">
    <w:p w14:paraId="3A7F1DF6" w14:textId="27EBB85C" w:rsidR="00A45EAA" w:rsidRDefault="00A45EAA">
      <w:pPr>
        <w:pStyle w:val="CommentText"/>
      </w:pPr>
      <w:r>
        <w:rPr>
          <w:rStyle w:val="CommentReference"/>
        </w:rPr>
        <w:annotationRef/>
      </w:r>
      <w:r>
        <w:t>Insert standardized text from Cindy about the data.</w:t>
      </w:r>
    </w:p>
  </w:comment>
  <w:comment w:id="9" w:author="Matt Callahan" w:date="2023-07-07T14:48:00Z" w:initials="MC">
    <w:p w14:paraId="0F8A66E6" w14:textId="7C897479" w:rsidR="00A45EAA" w:rsidRDefault="00A45EAA">
      <w:pPr>
        <w:pStyle w:val="CommentText"/>
      </w:pPr>
      <w:r>
        <w:rPr>
          <w:rStyle w:val="CommentReference"/>
        </w:rPr>
        <w:annotationRef/>
      </w:r>
      <w:r>
        <w:t>Done</w:t>
      </w:r>
    </w:p>
  </w:comment>
  <w:comment w:id="13" w:author="Cara.Rodgveller" w:date="2023-06-28T14:52:00Z" w:initials="C">
    <w:p w14:paraId="6C8049E6" w14:textId="39ECBA4C" w:rsidR="00A45EAA" w:rsidRDefault="00A45EAA">
      <w:pPr>
        <w:pStyle w:val="CommentText"/>
      </w:pPr>
      <w:r>
        <w:rPr>
          <w:rStyle w:val="CommentReference"/>
        </w:rPr>
        <w:annotationRef/>
      </w:r>
      <w:r>
        <w:t xml:space="preserve"> Swap colors with PTR and HAL (trawl similar colors).</w:t>
      </w:r>
    </w:p>
    <w:p w14:paraId="61E4B080" w14:textId="77777777" w:rsidR="00A45EAA" w:rsidRDefault="00A45EAA">
      <w:pPr>
        <w:pStyle w:val="CommentText"/>
      </w:pPr>
    </w:p>
    <w:p w14:paraId="745E9539" w14:textId="0F0A4D88" w:rsidR="00A45EAA" w:rsidRDefault="00A45EAA">
      <w:pPr>
        <w:pStyle w:val="CommentText"/>
      </w:pPr>
      <w:r>
        <w:t xml:space="preserve">Delete “gear” or capitalize. </w:t>
      </w:r>
    </w:p>
  </w:comment>
  <w:comment w:id="14" w:author="Matt Callahan" w:date="2023-07-10T11:04:00Z" w:initials="MC">
    <w:p w14:paraId="1961C140" w14:textId="6C78C7D4" w:rsidR="008E7151" w:rsidRDefault="008E7151">
      <w:pPr>
        <w:pStyle w:val="CommentText"/>
      </w:pPr>
      <w:r>
        <w:rPr>
          <w:rStyle w:val="CommentReference"/>
        </w:rPr>
        <w:annotationRef/>
      </w:r>
      <w:r>
        <w:t>done</w:t>
      </w:r>
    </w:p>
  </w:comment>
  <w:comment w:id="15" w:author="Matt Callahan" w:date="2023-07-10T11:05:00Z" w:initials="MC">
    <w:p w14:paraId="5066678E" w14:textId="039F9485" w:rsidR="007A0F6F" w:rsidRDefault="007A0F6F">
      <w:pPr>
        <w:pStyle w:val="CommentText"/>
      </w:pPr>
      <w:r>
        <w:rPr>
          <w:rStyle w:val="CommentReference"/>
        </w:rPr>
        <w:annotationRef/>
      </w:r>
    </w:p>
  </w:comment>
  <w:comment w:id="16" w:author="Cara.Rodgveller" w:date="2023-06-28T14:48:00Z" w:initials="C">
    <w:p w14:paraId="4EEF0189" w14:textId="379BFCD9" w:rsidR="00A45EAA" w:rsidRDefault="00A45EAA">
      <w:pPr>
        <w:pStyle w:val="CommentText"/>
      </w:pPr>
      <w:r>
        <w:rPr>
          <w:rStyle w:val="CommentReference"/>
        </w:rPr>
        <w:annotationRef/>
      </w:r>
      <w:r>
        <w:t xml:space="preserve">See capitalization on each fig. </w:t>
      </w:r>
    </w:p>
  </w:comment>
  <w:comment w:id="18" w:author="Cara.Rodgveller" w:date="2023-06-28T15:46:00Z" w:initials="C">
    <w:p w14:paraId="1F7F0D01" w14:textId="5FA170EF" w:rsidR="00A45EAA" w:rsidRDefault="00A45EAA">
      <w:pPr>
        <w:pStyle w:val="CommentText"/>
      </w:pPr>
      <w:r>
        <w:rPr>
          <w:rStyle w:val="CommentReference"/>
        </w:rPr>
        <w:annotationRef/>
      </w:r>
      <w:r>
        <w:t>Table 1. Blah…</w:t>
      </w:r>
    </w:p>
  </w:comment>
  <w:comment w:id="24" w:author="Cara.Rodgveller" w:date="2023-06-28T15:03:00Z" w:initials="C">
    <w:p w14:paraId="38A1CDCB" w14:textId="28E65330" w:rsidR="00A45EAA" w:rsidRDefault="00A45EAA">
      <w:pPr>
        <w:pStyle w:val="CommentText"/>
      </w:pPr>
      <w:r>
        <w:rPr>
          <w:rStyle w:val="CommentReference"/>
        </w:rPr>
        <w:annotationRef/>
      </w:r>
      <w:r>
        <w:t>Capitalize</w:t>
      </w:r>
    </w:p>
  </w:comment>
  <w:comment w:id="25" w:author="Matt Callahan" w:date="2023-07-10T11:57:00Z" w:initials="MC">
    <w:p w14:paraId="14121040" w14:textId="3B5BE036" w:rsidR="006B1340" w:rsidRDefault="006B1340">
      <w:pPr>
        <w:pStyle w:val="CommentText"/>
      </w:pPr>
      <w:r>
        <w:rPr>
          <w:rStyle w:val="CommentReference"/>
        </w:rPr>
        <w:annotationRef/>
      </w:r>
      <w:r>
        <w:t>done</w:t>
      </w:r>
    </w:p>
  </w:comment>
  <w:comment w:id="26" w:author="Cara.Rodgveller" w:date="2023-06-28T15:01:00Z" w:initials="C">
    <w:p w14:paraId="4859FF8D" w14:textId="77777777" w:rsidR="00A45EAA" w:rsidRDefault="00A45EAA">
      <w:pPr>
        <w:pStyle w:val="CommentText"/>
      </w:pPr>
      <w:r>
        <w:rPr>
          <w:rStyle w:val="CommentReference"/>
        </w:rPr>
        <w:annotationRef/>
      </w:r>
      <w:r>
        <w:t>Can we delete decimals and when catch is under 1 mt, insert &lt;1?</w:t>
      </w:r>
    </w:p>
    <w:p w14:paraId="00C9B22E" w14:textId="77777777" w:rsidR="00A45EAA" w:rsidRDefault="00A45EAA">
      <w:pPr>
        <w:pStyle w:val="CommentText"/>
      </w:pPr>
    </w:p>
    <w:p w14:paraId="2449724F" w14:textId="77777777" w:rsidR="00A45EAA" w:rsidRDefault="00A45EAA">
      <w:pPr>
        <w:pStyle w:val="CommentText"/>
      </w:pPr>
      <w:r>
        <w:t xml:space="preserve">Can you make rows </w:t>
      </w:r>
      <w:proofErr w:type="gramStart"/>
      <w:r>
        <w:t>more narrow</w:t>
      </w:r>
      <w:proofErr w:type="gramEnd"/>
      <w:r>
        <w:t>?</w:t>
      </w:r>
    </w:p>
    <w:p w14:paraId="75053C99" w14:textId="77777777" w:rsidR="00A45EAA" w:rsidRDefault="00A45EAA">
      <w:pPr>
        <w:pStyle w:val="CommentText"/>
      </w:pPr>
    </w:p>
    <w:p w14:paraId="73833030" w14:textId="77777777" w:rsidR="00A45EAA" w:rsidRDefault="00A45EAA">
      <w:pPr>
        <w:pStyle w:val="CommentText"/>
      </w:pPr>
      <w:r>
        <w:t>Add sum column.</w:t>
      </w:r>
    </w:p>
    <w:p w14:paraId="660A23BD" w14:textId="77777777" w:rsidR="00A45EAA" w:rsidRDefault="00A45EAA">
      <w:pPr>
        <w:pStyle w:val="CommentText"/>
      </w:pPr>
    </w:p>
    <w:p w14:paraId="20439420" w14:textId="2F91ED14" w:rsidR="00A45EAA" w:rsidRDefault="00A45EAA">
      <w:pPr>
        <w:pStyle w:val="CommentText"/>
      </w:pPr>
      <w:r>
        <w:t>Sort area then year</w:t>
      </w:r>
    </w:p>
  </w:comment>
  <w:comment w:id="27" w:author="Matt Callahan" w:date="2023-07-10T11:58:00Z" w:initials="MC">
    <w:p w14:paraId="4EB55AD2" w14:textId="4F7EF5A0" w:rsidR="006B1340" w:rsidRDefault="006B1340">
      <w:pPr>
        <w:pStyle w:val="CommentText"/>
      </w:pPr>
      <w:r>
        <w:rPr>
          <w:rStyle w:val="CommentReference"/>
        </w:rPr>
        <w:annotationRef/>
      </w:r>
      <w:r>
        <w:t>done</w:t>
      </w:r>
    </w:p>
  </w:comment>
  <w:comment w:id="33" w:author="Cara.Rodgveller" w:date="2023-06-28T11:15:00Z" w:initials="C">
    <w:p w14:paraId="4AE58E85" w14:textId="47A27303" w:rsidR="00A45EAA" w:rsidRDefault="00A45EAA">
      <w:pPr>
        <w:pStyle w:val="CommentText"/>
      </w:pPr>
      <w:r>
        <w:rPr>
          <w:rStyle w:val="CommentReference"/>
        </w:rPr>
        <w:annotationRef/>
      </w:r>
      <w:r>
        <w:t>If it looks okay, add more year labels to axis. Would be nice to have label of 1 at the top.</w:t>
      </w:r>
    </w:p>
    <w:p w14:paraId="0DA13780" w14:textId="77777777" w:rsidR="00A45EAA" w:rsidRDefault="00A45EAA">
      <w:pPr>
        <w:pStyle w:val="CommentText"/>
      </w:pPr>
    </w:p>
    <w:p w14:paraId="6BC766B7" w14:textId="77777777" w:rsidR="00A45EAA" w:rsidRDefault="00A45EAA">
      <w:pPr>
        <w:pStyle w:val="CommentText"/>
      </w:pPr>
      <w:r>
        <w:t>Add legend.</w:t>
      </w:r>
    </w:p>
    <w:p w14:paraId="22876250" w14:textId="77777777" w:rsidR="00A45EAA" w:rsidRDefault="00A45EAA">
      <w:pPr>
        <w:pStyle w:val="CommentText"/>
      </w:pPr>
    </w:p>
    <w:p w14:paraId="6C6F77BF" w14:textId="77777777" w:rsidR="00A45EAA" w:rsidRDefault="00A45EAA">
      <w:pPr>
        <w:pStyle w:val="CommentText"/>
      </w:pPr>
      <w:r>
        <w:t xml:space="preserve">CINDY: </w:t>
      </w:r>
    </w:p>
    <w:p w14:paraId="647B2CC1" w14:textId="77777777" w:rsidR="00A45EAA" w:rsidRDefault="00A45EAA">
      <w:pPr>
        <w:pStyle w:val="CommentText"/>
      </w:pPr>
    </w:p>
    <w:p w14:paraId="1D236571" w14:textId="3D4D95DE" w:rsidR="00A45EAA" w:rsidRDefault="00A45EAA">
      <w:pPr>
        <w:pStyle w:val="CommentText"/>
      </w:pPr>
      <w:r>
        <w:t>this seems like it will really screw people up if they do not want to have a figure for fixed gear. They would have to renumber all of their figures. Should I just make this on my own or make it the last figure, even though that is kind of weird?</w:t>
      </w:r>
    </w:p>
  </w:comment>
  <w:comment w:id="34" w:author="Cindy Tribuzio" w:date="2023-06-29T07:56:00Z" w:initials="CAT">
    <w:p w14:paraId="766B3A03" w14:textId="3700DBE4" w:rsidR="00A45EAA" w:rsidRDefault="00A45EAA">
      <w:pPr>
        <w:pStyle w:val="CommentText"/>
      </w:pPr>
      <w:r>
        <w:rPr>
          <w:rStyle w:val="CommentReference"/>
        </w:rPr>
        <w:annotationRef/>
      </w:r>
      <w:r>
        <w:t xml:space="preserve">My suggestion is to leave it in for now, get some feedback and then decide. I think it is likely meaningful for </w:t>
      </w:r>
      <w:proofErr w:type="spellStart"/>
      <w:r>
        <w:t>Pcod</w:t>
      </w:r>
      <w:proofErr w:type="spellEnd"/>
      <w:r>
        <w:t xml:space="preserve"> as well.</w:t>
      </w:r>
    </w:p>
    <w:p w14:paraId="58151FBC" w14:textId="77777777" w:rsidR="00A45EAA" w:rsidRDefault="00A45EAA">
      <w:pPr>
        <w:pStyle w:val="CommentText"/>
      </w:pPr>
    </w:p>
    <w:p w14:paraId="0396D78E" w14:textId="37009AA3" w:rsidR="00A45EAA" w:rsidRDefault="00A45EAA">
      <w:pPr>
        <w:pStyle w:val="CommentText"/>
      </w:pPr>
      <w:r>
        <w:t xml:space="preserve">This can probably be toggled on/off depending on the parameters. </w:t>
      </w:r>
    </w:p>
  </w:comment>
  <w:comment w:id="36" w:author="Cara.Rodgveller" w:date="2023-06-28T13:30:00Z" w:initials="C">
    <w:p w14:paraId="26F99DD9" w14:textId="77777777" w:rsidR="00A45EAA" w:rsidRDefault="00A45EAA">
      <w:pPr>
        <w:pStyle w:val="CommentText"/>
      </w:pPr>
      <w:r>
        <w:rPr>
          <w:rStyle w:val="CommentReference"/>
        </w:rPr>
        <w:annotationRef/>
      </w:r>
      <w:r>
        <w:t>Stretch bottom wider to match (Matt will move legend to bottom).</w:t>
      </w:r>
    </w:p>
    <w:p w14:paraId="30A5E663" w14:textId="77777777" w:rsidR="00A45EAA" w:rsidRDefault="00A45EAA">
      <w:pPr>
        <w:pStyle w:val="CommentText"/>
      </w:pPr>
    </w:p>
    <w:p w14:paraId="423161C8" w14:textId="0421AC24" w:rsidR="00A45EAA" w:rsidRDefault="00A45EAA">
      <w:pPr>
        <w:pStyle w:val="CommentText"/>
      </w:pPr>
      <w:r>
        <w:t>Y-axis on top can just have 1 and 3 (no 0’s and no 2).</w:t>
      </w:r>
    </w:p>
  </w:comment>
  <w:comment w:id="37" w:author="Matt Callahan" w:date="2023-07-10T15:49:00Z" w:initials="MC">
    <w:p w14:paraId="1F6D151A" w14:textId="18E6EB93" w:rsidR="002A400A" w:rsidRDefault="002A400A">
      <w:pPr>
        <w:pStyle w:val="CommentText"/>
      </w:pPr>
      <w:r>
        <w:rPr>
          <w:rStyle w:val="CommentReference"/>
        </w:rPr>
        <w:annotationRef/>
      </w:r>
      <w:r>
        <w:t>done</w:t>
      </w:r>
    </w:p>
  </w:comment>
  <w:comment w:id="38" w:author="Cara.Rodgveller" w:date="2023-06-28T15:14:00Z" w:initials="C">
    <w:p w14:paraId="7A24CC27" w14:textId="1383C7E5" w:rsidR="00A45EAA" w:rsidRDefault="00A45EAA">
      <w:pPr>
        <w:pStyle w:val="CommentText"/>
      </w:pPr>
      <w:r>
        <w:rPr>
          <w:rStyle w:val="CommentReference"/>
        </w:rPr>
        <w:annotationRef/>
      </w:r>
      <w:r>
        <w:t xml:space="preserve">What </w:t>
      </w:r>
      <w:proofErr w:type="gramStart"/>
      <w:r>
        <w:t>is</w:t>
      </w:r>
      <w:proofErr w:type="gramEnd"/>
      <w:r>
        <w:t xml:space="preserve"> ODDS?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9" w:author="Matt Callahan" w:date="2023-07-11T15:16:00Z" w:initials="MC">
    <w:p w14:paraId="3031FCD0" w14:textId="02096CD4" w:rsidR="004913D9" w:rsidRDefault="004913D9">
      <w:pPr>
        <w:pStyle w:val="CommentText"/>
      </w:pPr>
      <w:r>
        <w:rPr>
          <w:rStyle w:val="CommentReference"/>
        </w:rPr>
        <w:annotationRef/>
      </w:r>
      <w:r>
        <w:t>done</w:t>
      </w:r>
    </w:p>
  </w:comment>
  <w:comment w:id="40" w:author="Cara.Rodgveller" w:date="2023-06-28T13:37:00Z" w:initials="C">
    <w:p w14:paraId="1EB2E193" w14:textId="1D0D38CA" w:rsidR="00A45EAA" w:rsidRDefault="00A45EAA">
      <w:pPr>
        <w:pStyle w:val="CommentText"/>
      </w:pPr>
      <w:r>
        <w:rPr>
          <w:rStyle w:val="CommentReference"/>
        </w:rPr>
        <w:annotationRef/>
      </w:r>
      <w:r>
        <w:t>Add catch actuals above, like fig 3.</w:t>
      </w:r>
    </w:p>
    <w:p w14:paraId="04A2AEDC" w14:textId="6BC624E1" w:rsidR="00A45EAA" w:rsidRDefault="00A45EAA">
      <w:pPr>
        <w:pStyle w:val="CommentText"/>
      </w:pPr>
    </w:p>
    <w:p w14:paraId="2B81B7B6" w14:textId="2E16B69A" w:rsidR="00A45EAA" w:rsidRDefault="00A45EAA">
      <w:pPr>
        <w:pStyle w:val="CommentText"/>
      </w:pPr>
    </w:p>
    <w:p w14:paraId="38680D49" w14:textId="280587F6" w:rsidR="00A45EAA" w:rsidRDefault="00A45EAA">
      <w:pPr>
        <w:pStyle w:val="CommentText"/>
      </w:pPr>
      <w:r>
        <w:t xml:space="preserve">I think red feels a little intense. </w:t>
      </w:r>
    </w:p>
    <w:p w14:paraId="0C6BE6A9" w14:textId="4AE314D3" w:rsidR="00A45EAA" w:rsidRDefault="00A45EAA">
      <w:pPr>
        <w:pStyle w:val="CommentText"/>
      </w:pPr>
    </w:p>
  </w:comment>
  <w:comment w:id="41" w:author="Cindy Tribuzio" w:date="2023-06-29T07:58:00Z" w:initials="CAT">
    <w:p w14:paraId="2D392CC4" w14:textId="3D4985AF" w:rsidR="00A45EAA" w:rsidRDefault="00A45EAA">
      <w:pPr>
        <w:pStyle w:val="CommentText"/>
      </w:pPr>
      <w:r>
        <w:rPr>
          <w:rStyle w:val="CommentReference"/>
        </w:rPr>
        <w:annotationRef/>
      </w:r>
      <w:r>
        <w:t>We also discussed moving “No coverage” to the bottom.</w:t>
      </w:r>
    </w:p>
  </w:comment>
  <w:comment w:id="42" w:author="Matt Callahan" w:date="2023-07-11T15:35:00Z" w:initials="MC">
    <w:p w14:paraId="6613B7C7" w14:textId="05729FFD" w:rsidR="00311EB6" w:rsidRDefault="00311EB6">
      <w:pPr>
        <w:pStyle w:val="CommentText"/>
      </w:pPr>
      <w:r>
        <w:rPr>
          <w:rStyle w:val="CommentReference"/>
        </w:rPr>
        <w:annotationRef/>
      </w:r>
      <w:r w:rsidR="008C31B3">
        <w:t>done</w:t>
      </w:r>
    </w:p>
  </w:comment>
  <w:comment w:id="44" w:author="Cara.Rodgveller" w:date="2023-06-28T15:16:00Z" w:initials="C">
    <w:p w14:paraId="7D98B8C5" w14:textId="77777777" w:rsidR="00A45EAA" w:rsidRDefault="00A45EAA">
      <w:pPr>
        <w:pStyle w:val="CommentText"/>
      </w:pPr>
      <w:r>
        <w:rPr>
          <w:rStyle w:val="CommentReference"/>
        </w:rPr>
        <w:annotationRef/>
      </w:r>
      <w:r>
        <w:t>Panel A heading could be “Lengths collected”. Panel B heading maybe should be “Proportion of total lengths”</w:t>
      </w:r>
    </w:p>
    <w:p w14:paraId="08B5AF98" w14:textId="04990670" w:rsidR="00A45EAA" w:rsidRDefault="00A45EAA">
      <w:pPr>
        <w:pStyle w:val="CommentText"/>
      </w:pPr>
    </w:p>
  </w:comment>
  <w:comment w:id="51" w:author="Cara.Rodgveller" w:date="2023-06-28T11:21:00Z" w:initials="C">
    <w:p w14:paraId="0FF361BB" w14:textId="77777777" w:rsidR="00A45EAA" w:rsidRDefault="00A45EAA">
      <w:pPr>
        <w:pStyle w:val="CommentText"/>
      </w:pPr>
      <w:r>
        <w:rPr>
          <w:rStyle w:val="CommentReference"/>
        </w:rPr>
        <w:annotationRef/>
      </w:r>
      <w:r>
        <w:t>Complete this like Table 1</w:t>
      </w:r>
    </w:p>
    <w:p w14:paraId="2172011A" w14:textId="77777777" w:rsidR="00A45EAA" w:rsidRDefault="00A45EAA">
      <w:pPr>
        <w:pStyle w:val="CommentText"/>
      </w:pPr>
    </w:p>
    <w:p w14:paraId="71F77338" w14:textId="54DFC105" w:rsidR="00A45EAA" w:rsidRDefault="00A45EAA">
      <w:pPr>
        <w:pStyle w:val="CommentText"/>
      </w:pPr>
      <w:r>
        <w:t>Add sum column.</w:t>
      </w:r>
    </w:p>
  </w:comment>
  <w:comment w:id="52" w:author="Matt Callahan" w:date="2023-07-13T20:17:00Z" w:initials="MC">
    <w:p w14:paraId="1106EFCE" w14:textId="5B65A67F" w:rsidR="0093453F" w:rsidRDefault="0093453F">
      <w:pPr>
        <w:pStyle w:val="CommentText"/>
      </w:pPr>
      <w:r>
        <w:rPr>
          <w:rStyle w:val="CommentReference"/>
        </w:rPr>
        <w:annotationRef/>
      </w:r>
      <w:r w:rsidR="00A526C5">
        <w:t>done</w:t>
      </w:r>
    </w:p>
  </w:comment>
  <w:comment w:id="53" w:author="Cara.Rodgveller" w:date="2023-06-28T15:50:00Z" w:initials="C">
    <w:p w14:paraId="4BFE269E" w14:textId="1F4AD228" w:rsidR="00A45EAA" w:rsidRDefault="00A45EAA">
      <w:pPr>
        <w:pStyle w:val="CommentText"/>
      </w:pPr>
      <w:r>
        <w:rPr>
          <w:rStyle w:val="CommentReference"/>
        </w:rPr>
        <w:annotationRef/>
      </w:r>
      <w:r>
        <w:t>See fig. 5.</w:t>
      </w:r>
    </w:p>
  </w:comment>
  <w:comment w:id="54" w:author="Matt Callahan" w:date="2023-07-13T20:24:00Z" w:initials="MC">
    <w:p w14:paraId="591760AA" w14:textId="2505BFF2" w:rsidR="00A526C5" w:rsidRDefault="00A526C5">
      <w:pPr>
        <w:pStyle w:val="CommentText"/>
      </w:pPr>
      <w:r>
        <w:rPr>
          <w:rStyle w:val="CommentReference"/>
        </w:rPr>
        <w:annotationRef/>
      </w:r>
      <w:r>
        <w:t>Done I think</w:t>
      </w:r>
    </w:p>
  </w:comment>
  <w:comment w:id="55" w:author="Cara.Rodgveller" w:date="2023-06-28T13:46:00Z" w:initials="C">
    <w:p w14:paraId="7EC6FBCB" w14:textId="77777777" w:rsidR="00A45EAA" w:rsidRDefault="00A45EAA">
      <w:pPr>
        <w:pStyle w:val="CommentText"/>
      </w:pPr>
      <w:r>
        <w:rPr>
          <w:rStyle w:val="CommentReference"/>
        </w:rPr>
        <w:annotationRef/>
      </w:r>
      <w:r>
        <w:t xml:space="preserve">Add sum here and a few other tables. </w:t>
      </w:r>
    </w:p>
    <w:p w14:paraId="3CFF659E" w14:textId="77777777" w:rsidR="00A45EAA" w:rsidRDefault="00A45EAA">
      <w:pPr>
        <w:pStyle w:val="CommentText"/>
      </w:pPr>
    </w:p>
    <w:p w14:paraId="73BE0C73" w14:textId="6C78E94B" w:rsidR="00A45EAA" w:rsidRDefault="00A45EAA">
      <w:pPr>
        <w:pStyle w:val="CommentText"/>
      </w:pPr>
      <w:r>
        <w:t>Fix heading and format as described page 1.</w:t>
      </w:r>
    </w:p>
  </w:comment>
  <w:comment w:id="56" w:author="Cara.Rodgveller" w:date="2023-06-28T15:52:00Z" w:initials="C">
    <w:p w14:paraId="7488A4F7" w14:textId="77777777" w:rsidR="00A45EAA" w:rsidRDefault="00A45EAA">
      <w:pPr>
        <w:pStyle w:val="CommentText"/>
      </w:pPr>
      <w:r>
        <w:rPr>
          <w:rStyle w:val="CommentReference"/>
        </w:rPr>
        <w:annotationRef/>
      </w:r>
      <w:r>
        <w:t>Change axis to Number of lengths/mt</w:t>
      </w:r>
    </w:p>
    <w:p w14:paraId="5C2DAA04" w14:textId="77777777" w:rsidR="00A45EAA" w:rsidRDefault="00A45EAA">
      <w:pPr>
        <w:pStyle w:val="CommentText"/>
      </w:pPr>
    </w:p>
    <w:p w14:paraId="760FB46B" w14:textId="76425023" w:rsidR="00A45EAA" w:rsidRDefault="00A45EAA">
      <w:pPr>
        <w:pStyle w:val="CommentText"/>
      </w:pPr>
      <w:r>
        <w:t xml:space="preserve">Remove decimals? Have fewer Y-axis values. Top number is the important one. </w:t>
      </w:r>
    </w:p>
  </w:comment>
  <w:comment w:id="57" w:author="Cara.Rodgveller" w:date="2023-06-28T15:53:00Z" w:initials="C">
    <w:p w14:paraId="65186E72" w14:textId="64408D21" w:rsidR="00A45EAA" w:rsidRDefault="00A45EAA">
      <w:pPr>
        <w:pStyle w:val="CommentText"/>
      </w:pPr>
      <w:r>
        <w:rPr>
          <w:rStyle w:val="CommentReference"/>
        </w:rPr>
        <w:annotationRef/>
      </w:r>
      <w:r>
        <w:t xml:space="preserve">Delete table. </w:t>
      </w:r>
    </w:p>
  </w:comment>
  <w:comment w:id="58" w:author="Cara.Rodgveller" w:date="2023-06-28T15:55:00Z" w:initials="C">
    <w:p w14:paraId="55957940" w14:textId="77777777" w:rsidR="00A45EAA" w:rsidRDefault="00A45EAA">
      <w:pPr>
        <w:pStyle w:val="CommentText"/>
      </w:pPr>
      <w:r>
        <w:rPr>
          <w:rStyle w:val="CommentReference"/>
        </w:rPr>
        <w:annotationRef/>
      </w:r>
      <w:r>
        <w:t>Everything that says ages should be otoliths. Not all of these were aged.</w:t>
      </w:r>
    </w:p>
    <w:p w14:paraId="50113A3F" w14:textId="77777777" w:rsidR="00A45EAA" w:rsidRDefault="00A45EAA">
      <w:pPr>
        <w:pStyle w:val="CommentText"/>
      </w:pPr>
    </w:p>
    <w:p w14:paraId="3089C30E" w14:textId="77777777" w:rsidR="00A45EAA" w:rsidRDefault="00A45EAA">
      <w:pPr>
        <w:pStyle w:val="CommentText"/>
      </w:pPr>
    </w:p>
    <w:p w14:paraId="762F02D5" w14:textId="6B157080" w:rsidR="00A45EAA" w:rsidRDefault="00A45EAA">
      <w:pPr>
        <w:pStyle w:val="CommentText"/>
      </w:pPr>
    </w:p>
  </w:comment>
  <w:comment w:id="60" w:author="Cara.Rodgveller" w:date="2023-06-28T15:57:00Z" w:initials="C">
    <w:p w14:paraId="61062AE6" w14:textId="76BF4FE8" w:rsidR="00A45EAA" w:rsidRDefault="00A45EAA">
      <w:pPr>
        <w:pStyle w:val="CommentText"/>
      </w:pPr>
      <w:r>
        <w:rPr>
          <w:rStyle w:val="CommentReference"/>
        </w:rPr>
        <w:annotationRef/>
      </w:r>
      <w:r>
        <w:t xml:space="preserve">A color that is a little more </w:t>
      </w:r>
      <w:proofErr w:type="spellStart"/>
      <w:r>
        <w:t>zen</w:t>
      </w:r>
      <w:proofErr w:type="spellEnd"/>
      <w:r>
        <w:t>.</w:t>
      </w:r>
    </w:p>
    <w:p w14:paraId="7E57C64B" w14:textId="6996C098" w:rsidR="00A45EAA" w:rsidRDefault="00A45EAA">
      <w:pPr>
        <w:pStyle w:val="CommentText"/>
      </w:pPr>
      <w:r>
        <w:t xml:space="preserve"> Change figure headings to add “of”. Proportion of…</w:t>
      </w:r>
    </w:p>
    <w:p w14:paraId="5767640E" w14:textId="51193F62" w:rsidR="00A45EAA" w:rsidRDefault="00A45EAA">
      <w:pPr>
        <w:pStyle w:val="CommentText"/>
      </w:pPr>
    </w:p>
    <w:p w14:paraId="50A17BF3" w14:textId="2B906888" w:rsidR="00A45EAA" w:rsidRDefault="00A45EAA">
      <w:pPr>
        <w:pStyle w:val="CommentText"/>
      </w:pPr>
      <w:r>
        <w:t xml:space="preserve">More </w:t>
      </w:r>
      <w:proofErr w:type="spellStart"/>
      <w:r>
        <w:t>zen</w:t>
      </w:r>
      <w:proofErr w:type="spellEnd"/>
      <w:r>
        <w:t>!</w:t>
      </w:r>
    </w:p>
    <w:p w14:paraId="53591C3B" w14:textId="77777777" w:rsidR="00A45EAA" w:rsidRDefault="00A45EAA">
      <w:pPr>
        <w:pStyle w:val="CommentText"/>
      </w:pPr>
    </w:p>
    <w:p w14:paraId="7F364C7A" w14:textId="77777777" w:rsidR="00A45EAA" w:rsidRDefault="00A45EAA">
      <w:pPr>
        <w:pStyle w:val="CommentText"/>
      </w:pPr>
      <w:r>
        <w:t>What is NA?</w:t>
      </w:r>
    </w:p>
    <w:p w14:paraId="032E784D" w14:textId="77777777" w:rsidR="00A45EAA" w:rsidRDefault="00A45EAA">
      <w:pPr>
        <w:pStyle w:val="CommentText"/>
      </w:pPr>
    </w:p>
    <w:p w14:paraId="6D22D699" w14:textId="2F44F317" w:rsidR="00A45EAA" w:rsidRDefault="00A45EAA">
      <w:pPr>
        <w:pStyle w:val="CommentText"/>
      </w:pPr>
    </w:p>
  </w:comment>
  <w:comment w:id="61" w:author="Cindy Tribuzio" w:date="2023-06-29T08:00:00Z" w:initials="CAT">
    <w:p w14:paraId="489A6D68" w14:textId="10D71587" w:rsidR="00A45EAA" w:rsidRDefault="00A45EAA">
      <w:pPr>
        <w:pStyle w:val="CommentText"/>
      </w:pPr>
      <w:r>
        <w:rPr>
          <w:rStyle w:val="CommentReference"/>
        </w:rPr>
        <w:annotationRef/>
      </w:r>
      <w:r>
        <w:t xml:space="preserve">We should probably explain in the caption that at-sea really means we have haul level information, while </w:t>
      </w:r>
      <w:proofErr w:type="spellStart"/>
      <w:r>
        <w:t>shoreshide</w:t>
      </w:r>
      <w:proofErr w:type="spellEnd"/>
      <w:r>
        <w:t xml:space="preserve"> is lower resolution trip level information</w:t>
      </w:r>
    </w:p>
  </w:comment>
  <w:comment w:id="67" w:author="Cara.Rodgveller" w:date="2023-06-28T11:27:00Z" w:initials="C">
    <w:p w14:paraId="479723DF" w14:textId="77777777" w:rsidR="00A45EAA" w:rsidRDefault="00A45EAA" w:rsidP="004B2E80">
      <w:pPr>
        <w:pStyle w:val="CommentText"/>
      </w:pPr>
      <w:r>
        <w:rPr>
          <w:rStyle w:val="CommentReference"/>
        </w:rPr>
        <w:annotationRef/>
      </w:r>
      <w:r>
        <w:t xml:space="preserve">We talked and you and Cindy described this as the data from ODDS. I think it will be valuable to show how much catch is literally observed by EM and the </w:t>
      </w:r>
      <w:proofErr w:type="spellStart"/>
      <w:r>
        <w:t>len</w:t>
      </w:r>
      <w:proofErr w:type="spellEnd"/>
      <w:r>
        <w:t xml:space="preserve">/mt. </w:t>
      </w:r>
    </w:p>
    <w:p w14:paraId="2B67C439" w14:textId="77777777" w:rsidR="00A45EAA" w:rsidRDefault="00A45EAA" w:rsidP="004B2E80">
      <w:pPr>
        <w:pStyle w:val="CommentText"/>
      </w:pPr>
    </w:p>
    <w:p w14:paraId="7CF78746" w14:textId="77777777" w:rsidR="00A45EAA" w:rsidRDefault="00A45EAA" w:rsidP="004B2E80">
      <w:pPr>
        <w:pStyle w:val="CommentText"/>
      </w:pPr>
      <w:r>
        <w:t>CINDY and MATT</w:t>
      </w:r>
    </w:p>
    <w:p w14:paraId="4F1AAF3D" w14:textId="77777777" w:rsidR="00A45EAA" w:rsidRDefault="00A45EAA" w:rsidP="004B2E80">
      <w:pPr>
        <w:pStyle w:val="CommentText"/>
      </w:pPr>
    </w:p>
    <w:p w14:paraId="2301A720" w14:textId="4CB68AAF" w:rsidR="00A45EAA" w:rsidRDefault="00A45EAA" w:rsidP="004B2E80">
      <w:pPr>
        <w:pStyle w:val="CommentText"/>
      </w:pPr>
      <w:r>
        <w:t>I am pasting in an example with reasoning, etc. as a last page.</w:t>
      </w:r>
    </w:p>
    <w:p w14:paraId="68A3BAE0" w14:textId="7290BE15" w:rsidR="00A45EAA" w:rsidRDefault="00A45EAA">
      <w:pPr>
        <w:pStyle w:val="CommentText"/>
      </w:pPr>
    </w:p>
  </w:comment>
  <w:comment w:id="68" w:author="Cindy Tribuzio" w:date="2023-06-29T08:02:00Z" w:initials="CAT">
    <w:p w14:paraId="266186C1" w14:textId="25173011" w:rsidR="00A45EAA" w:rsidRDefault="00A45EAA">
      <w:pPr>
        <w:pStyle w:val="CommentText"/>
      </w:pPr>
      <w:r>
        <w:rPr>
          <w:rStyle w:val="CommentReference"/>
        </w:rPr>
        <w:annotationRef/>
      </w:r>
      <w:r>
        <w:t xml:space="preserve">I’m going to have to come back to this. It’s the take home message, but I haven’t been able to brainstorm on it yet. I’ll use my drive time today to ponder </w:t>
      </w:r>
      <w:proofErr w:type="gramStart"/>
      <w:r>
        <w:t>it ;P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C44755" w15:done="0"/>
  <w15:commentEx w15:paraId="73F49A97" w15:paraIdParent="37C44755" w15:done="0"/>
  <w15:commentEx w15:paraId="7810278B" w15:paraIdParent="37C44755" w15:done="0"/>
  <w15:commentEx w15:paraId="7EDE2D82" w15:done="0"/>
  <w15:commentEx w15:paraId="40463992" w15:paraIdParent="7EDE2D82" w15:done="0"/>
  <w15:commentEx w15:paraId="4F9DC355" w15:done="0"/>
  <w15:commentEx w15:paraId="697CB1EE" w15:paraIdParent="4F9DC355" w15:done="0"/>
  <w15:commentEx w15:paraId="3A7F1DF6" w15:done="0"/>
  <w15:commentEx w15:paraId="0F8A66E6" w15:paraIdParent="3A7F1DF6" w15:done="0"/>
  <w15:commentEx w15:paraId="745E9539" w15:done="0"/>
  <w15:commentEx w15:paraId="1961C140" w15:paraIdParent="745E9539" w15:done="0"/>
  <w15:commentEx w15:paraId="5066678E" w15:paraIdParent="745E9539" w15:done="0"/>
  <w15:commentEx w15:paraId="4EEF0189" w15:done="0"/>
  <w15:commentEx w15:paraId="1F7F0D01" w15:done="0"/>
  <w15:commentEx w15:paraId="38A1CDCB" w15:done="0"/>
  <w15:commentEx w15:paraId="14121040" w15:paraIdParent="38A1CDCB" w15:done="0"/>
  <w15:commentEx w15:paraId="20439420" w15:done="0"/>
  <w15:commentEx w15:paraId="4EB55AD2" w15:paraIdParent="20439420" w15:done="0"/>
  <w15:commentEx w15:paraId="1D236571" w15:done="0"/>
  <w15:commentEx w15:paraId="0396D78E" w15:paraIdParent="1D236571" w15:done="0"/>
  <w15:commentEx w15:paraId="423161C8" w15:done="0"/>
  <w15:commentEx w15:paraId="1F6D151A" w15:paraIdParent="423161C8" w15:done="0"/>
  <w15:commentEx w15:paraId="7A24CC27" w15:done="0"/>
  <w15:commentEx w15:paraId="3031FCD0" w15:paraIdParent="7A24CC27" w15:done="0"/>
  <w15:commentEx w15:paraId="0C6BE6A9" w15:done="0"/>
  <w15:commentEx w15:paraId="2D392CC4" w15:paraIdParent="0C6BE6A9" w15:done="0"/>
  <w15:commentEx w15:paraId="6613B7C7" w15:paraIdParent="0C6BE6A9" w15:done="0"/>
  <w15:commentEx w15:paraId="08B5AF98" w15:done="0"/>
  <w15:commentEx w15:paraId="71F77338" w15:done="0"/>
  <w15:commentEx w15:paraId="1106EFCE" w15:paraIdParent="71F77338" w15:done="0"/>
  <w15:commentEx w15:paraId="4BFE269E" w15:done="0"/>
  <w15:commentEx w15:paraId="591760AA" w15:paraIdParent="4BFE269E" w15:done="0"/>
  <w15:commentEx w15:paraId="73BE0C73" w15:done="0"/>
  <w15:commentEx w15:paraId="760FB46B" w15:done="0"/>
  <w15:commentEx w15:paraId="65186E72" w15:done="0"/>
  <w15:commentEx w15:paraId="762F02D5" w15:done="0"/>
  <w15:commentEx w15:paraId="6D22D699" w15:done="0"/>
  <w15:commentEx w15:paraId="489A6D68" w15:paraIdParent="6D22D699" w15:done="0"/>
  <w15:commentEx w15:paraId="68A3BAE0" w15:done="0"/>
  <w15:commentEx w15:paraId="266186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C44755" w16cid:durableId="2846C6F3"/>
  <w16cid:commentId w16cid:paraId="73F49A97" w16cid:durableId="2852A445"/>
  <w16cid:commentId w16cid:paraId="7810278B" w16cid:durableId="2852A501"/>
  <w16cid:commentId w16cid:paraId="7EDE2D82" w16cid:durableId="2846C83A"/>
  <w16cid:commentId w16cid:paraId="40463992" w16cid:durableId="2852A4E3"/>
  <w16cid:commentId w16cid:paraId="4F9DC355" w16cid:durableId="2846CB88"/>
  <w16cid:commentId w16cid:paraId="697CB1EE" w16cid:durableId="2852A448"/>
  <w16cid:commentId w16cid:paraId="3A7F1DF6" w16cid:durableId="2846C980"/>
  <w16cid:commentId w16cid:paraId="0F8A66E6" w16cid:durableId="2852A460"/>
  <w16cid:commentId w16cid:paraId="745E9539" w16cid:durableId="2846C7A9"/>
  <w16cid:commentId w16cid:paraId="1961C140" w16cid:durableId="28566457"/>
  <w16cid:commentId w16cid:paraId="5066678E" w16cid:durableId="2856645C"/>
  <w16cid:commentId w16cid:paraId="4EEF0189" w16cid:durableId="2846C6D1"/>
  <w16cid:commentId w16cid:paraId="1F7F0D01" w16cid:durableId="2846D444"/>
  <w16cid:commentId w16cid:paraId="38A1CDCB" w16cid:durableId="2846CA2B"/>
  <w16cid:commentId w16cid:paraId="14121040" w16cid:durableId="285670C4"/>
  <w16cid:commentId w16cid:paraId="20439420" w16cid:durableId="2846C9C9"/>
  <w16cid:commentId w16cid:paraId="4EB55AD2" w16cid:durableId="285670CD"/>
  <w16cid:commentId w16cid:paraId="1D236571" w16cid:durableId="284694B9"/>
  <w16cid:commentId w16cid:paraId="0396D78E" w16cid:durableId="2852A450"/>
  <w16cid:commentId w16cid:paraId="423161C8" w16cid:durableId="2846B46C"/>
  <w16cid:commentId w16cid:paraId="1F6D151A" w16cid:durableId="2856A6F2"/>
  <w16cid:commentId w16cid:paraId="7A24CC27" w16cid:durableId="2846CCC4"/>
  <w16cid:commentId w16cid:paraId="3031FCD0" w16cid:durableId="2857F0B1"/>
  <w16cid:commentId w16cid:paraId="0C6BE6A9" w16cid:durableId="2846B61D"/>
  <w16cid:commentId w16cid:paraId="2D392CC4" w16cid:durableId="2852A454"/>
  <w16cid:commentId w16cid:paraId="6613B7C7" w16cid:durableId="2857F53F"/>
  <w16cid:commentId w16cid:paraId="08B5AF98" w16cid:durableId="2846CD69"/>
  <w16cid:commentId w16cid:paraId="71F77338" w16cid:durableId="28469653"/>
  <w16cid:commentId w16cid:paraId="1106EFCE" w16cid:durableId="285ADA48"/>
  <w16cid:commentId w16cid:paraId="4BFE269E" w16cid:durableId="2846D554"/>
  <w16cid:commentId w16cid:paraId="591760AA" w16cid:durableId="285ADBF5"/>
  <w16cid:commentId w16cid:paraId="73BE0C73" w16cid:durableId="2846B842"/>
  <w16cid:commentId w16cid:paraId="760FB46B" w16cid:durableId="2846D5C0"/>
  <w16cid:commentId w16cid:paraId="65186E72" w16cid:durableId="2846D5F8"/>
  <w16cid:commentId w16cid:paraId="762F02D5" w16cid:durableId="2846D684"/>
  <w16cid:commentId w16cid:paraId="6D22D699" w16cid:durableId="2846D701"/>
  <w16cid:commentId w16cid:paraId="489A6D68" w16cid:durableId="2852A45D"/>
  <w16cid:commentId w16cid:paraId="68A3BAE0" w16cid:durableId="284697AB"/>
  <w16cid:commentId w16cid:paraId="266186C1" w16cid:durableId="2852A4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F2A54" w14:textId="77777777" w:rsidR="00BA23FC" w:rsidRDefault="00BA23FC">
      <w:pPr>
        <w:spacing w:after="0"/>
      </w:pPr>
      <w:r>
        <w:separator/>
      </w:r>
    </w:p>
  </w:endnote>
  <w:endnote w:type="continuationSeparator" w:id="0">
    <w:p w14:paraId="42E4F433" w14:textId="77777777" w:rsidR="00BA23FC" w:rsidRDefault="00BA23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0CDE" w14:textId="77777777" w:rsidR="00BA23FC" w:rsidRDefault="00BA23FC">
      <w:r>
        <w:separator/>
      </w:r>
    </w:p>
  </w:footnote>
  <w:footnote w:type="continuationSeparator" w:id="0">
    <w:p w14:paraId="3D3C47BF" w14:textId="77777777" w:rsidR="00BA23FC" w:rsidRDefault="00BA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A6615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None" w15:userId="Cara.Rodgveller"/>
  </w15:person>
  <w15:person w15:author="Cindy Tribuzio">
    <w15:presenceInfo w15:providerId="None" w15:userId="Cindy Tribuzio"/>
  </w15:person>
  <w15:person w15:author="Matt Callahan">
    <w15:presenceInfo w15:providerId="AD" w15:userId="S-1-5-21-112084678-2610480506-12196885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5C4"/>
    <w:rsid w:val="00010424"/>
    <w:rsid w:val="00023ACB"/>
    <w:rsid w:val="000F0932"/>
    <w:rsid w:val="000F620C"/>
    <w:rsid w:val="001848D1"/>
    <w:rsid w:val="001B7518"/>
    <w:rsid w:val="0022396B"/>
    <w:rsid w:val="00270905"/>
    <w:rsid w:val="002A0B65"/>
    <w:rsid w:val="002A400A"/>
    <w:rsid w:val="002E46EB"/>
    <w:rsid w:val="00311EB6"/>
    <w:rsid w:val="0035559D"/>
    <w:rsid w:val="003B4616"/>
    <w:rsid w:val="003C3020"/>
    <w:rsid w:val="003F45C4"/>
    <w:rsid w:val="004251C9"/>
    <w:rsid w:val="004913D9"/>
    <w:rsid w:val="004B2E80"/>
    <w:rsid w:val="004D7AD4"/>
    <w:rsid w:val="005471DE"/>
    <w:rsid w:val="00547879"/>
    <w:rsid w:val="006110BA"/>
    <w:rsid w:val="006B1340"/>
    <w:rsid w:val="00783639"/>
    <w:rsid w:val="007A0F6F"/>
    <w:rsid w:val="00816C3D"/>
    <w:rsid w:val="00850F59"/>
    <w:rsid w:val="00861FFA"/>
    <w:rsid w:val="008721AF"/>
    <w:rsid w:val="008C31B3"/>
    <w:rsid w:val="008D240C"/>
    <w:rsid w:val="008E0230"/>
    <w:rsid w:val="008E7151"/>
    <w:rsid w:val="00925F29"/>
    <w:rsid w:val="0093453F"/>
    <w:rsid w:val="00940399"/>
    <w:rsid w:val="00942B99"/>
    <w:rsid w:val="009925A1"/>
    <w:rsid w:val="009E4ACA"/>
    <w:rsid w:val="00A0009D"/>
    <w:rsid w:val="00A45EAA"/>
    <w:rsid w:val="00A470DD"/>
    <w:rsid w:val="00A526C5"/>
    <w:rsid w:val="00AC1145"/>
    <w:rsid w:val="00B0392A"/>
    <w:rsid w:val="00BA1E73"/>
    <w:rsid w:val="00BA23FC"/>
    <w:rsid w:val="00C27E28"/>
    <w:rsid w:val="00CD540A"/>
    <w:rsid w:val="00CF79BD"/>
    <w:rsid w:val="00D51D9D"/>
    <w:rsid w:val="00D9121C"/>
    <w:rsid w:val="00DB152D"/>
    <w:rsid w:val="00DF7A63"/>
    <w:rsid w:val="00E57C3C"/>
    <w:rsid w:val="00E73FB8"/>
    <w:rsid w:val="00E76EB2"/>
    <w:rsid w:val="00F023A9"/>
    <w:rsid w:val="00F91FD9"/>
    <w:rsid w:val="00F92F83"/>
    <w:rsid w:val="00FA62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DF02"/>
  <w15:docId w15:val="{ED2DA838-4757-4D7E-9951-F89B4343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F7A63"/>
    <w:rPr>
      <w:sz w:val="16"/>
      <w:szCs w:val="16"/>
    </w:rPr>
  </w:style>
  <w:style w:type="paragraph" w:styleId="CommentText">
    <w:name w:val="annotation text"/>
    <w:basedOn w:val="Normal"/>
    <w:link w:val="CommentTextChar"/>
    <w:unhideWhenUsed/>
    <w:rsid w:val="00DF7A63"/>
    <w:rPr>
      <w:sz w:val="20"/>
      <w:szCs w:val="20"/>
    </w:rPr>
  </w:style>
  <w:style w:type="character" w:customStyle="1" w:styleId="CommentTextChar">
    <w:name w:val="Comment Text Char"/>
    <w:basedOn w:val="DefaultParagraphFont"/>
    <w:link w:val="CommentText"/>
    <w:rsid w:val="00DF7A63"/>
    <w:rPr>
      <w:sz w:val="20"/>
      <w:szCs w:val="20"/>
    </w:rPr>
  </w:style>
  <w:style w:type="paragraph" w:styleId="CommentSubject">
    <w:name w:val="annotation subject"/>
    <w:basedOn w:val="CommentText"/>
    <w:next w:val="CommentText"/>
    <w:link w:val="CommentSubjectChar"/>
    <w:semiHidden/>
    <w:unhideWhenUsed/>
    <w:rsid w:val="00DF7A63"/>
    <w:rPr>
      <w:b/>
      <w:bCs/>
    </w:rPr>
  </w:style>
  <w:style w:type="character" w:customStyle="1" w:styleId="CommentSubjectChar">
    <w:name w:val="Comment Subject Char"/>
    <w:basedOn w:val="CommentTextChar"/>
    <w:link w:val="CommentSubject"/>
    <w:semiHidden/>
    <w:rsid w:val="00DF7A63"/>
    <w:rPr>
      <w:b/>
      <w:bCs/>
      <w:sz w:val="20"/>
      <w:szCs w:val="20"/>
    </w:rPr>
  </w:style>
  <w:style w:type="paragraph" w:styleId="BalloonText">
    <w:name w:val="Balloon Text"/>
    <w:basedOn w:val="Normal"/>
    <w:link w:val="BalloonTextChar"/>
    <w:semiHidden/>
    <w:unhideWhenUsed/>
    <w:rsid w:val="00DF7A6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F7A63"/>
    <w:rPr>
      <w:rFonts w:ascii="Segoe UI" w:hAnsi="Segoe UI" w:cs="Segoe UI"/>
      <w:sz w:val="18"/>
      <w:szCs w:val="18"/>
    </w:rPr>
  </w:style>
  <w:style w:type="paragraph" w:styleId="Revision">
    <w:name w:val="Revision"/>
    <w:hidden/>
    <w:semiHidden/>
    <w:rsid w:val="005478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63A26-A75C-42A6-B5F5-678EE2A1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6118</TotalTime>
  <Pages>24</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sablefish_obs_coverage_draft</vt:lpstr>
    </vt:vector>
  </TitlesOfParts>
  <Company>NOAA - Alaska Fisheries Science Center</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subject/>
  <dc:creator>Matt Callahan</dc:creator>
  <cp:keywords/>
  <dc:description/>
  <cp:lastModifiedBy>Matt Callahan</cp:lastModifiedBy>
  <cp:revision>1</cp:revision>
  <dcterms:created xsi:type="dcterms:W3CDTF">2023-06-29T16:06:00Z</dcterms:created>
  <dcterms:modified xsi:type="dcterms:W3CDTF">2023-07-20T18:05:00Z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fig_width">
    <vt:lpwstr>9</vt:lpwstr>
  </property>
  <property fmtid="{D5CDD505-2E9C-101B-9397-08002B2CF9AE}" pid="4" name="output">
    <vt:lpwstr/>
  </property>
  <property fmtid="{D5CDD505-2E9C-101B-9397-08002B2CF9AE}" pid="5" name="params">
    <vt:lpwstr/>
  </property>
</Properties>
</file>